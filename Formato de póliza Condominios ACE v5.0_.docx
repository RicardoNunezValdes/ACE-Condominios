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E80" w:rsidRPr="009B7D82" w:rsidRDefault="00AC5E80" w:rsidP="009B7D82">
      <w:pPr>
        <w:ind w:left="2124" w:firstLine="708"/>
        <w:rPr>
          <w:rFonts w:ascii="Arial" w:hAnsi="Arial" w:cs="Arial"/>
          <w:b/>
          <w:sz w:val="36"/>
          <w:szCs w:val="36"/>
        </w:rPr>
      </w:pPr>
      <w:r w:rsidRPr="009B7D82">
        <w:rPr>
          <w:rFonts w:ascii="Arial" w:hAnsi="Arial" w:cs="Arial"/>
          <w:b/>
          <w:sz w:val="36"/>
          <w:szCs w:val="36"/>
        </w:rPr>
        <w:t>Formato de Póliza</w:t>
      </w:r>
      <w:r w:rsidR="00C476C5" w:rsidRPr="009B7D82">
        <w:rPr>
          <w:rFonts w:ascii="Arial" w:hAnsi="Arial" w:cs="Arial"/>
          <w:b/>
          <w:sz w:val="36"/>
          <w:szCs w:val="36"/>
        </w:rPr>
        <w:t xml:space="preserve"> </w:t>
      </w:r>
      <w:r w:rsidR="005F5CBE" w:rsidRPr="009B7D82">
        <w:rPr>
          <w:rFonts w:ascii="Arial" w:hAnsi="Arial" w:cs="Arial"/>
          <w:b/>
          <w:sz w:val="36"/>
          <w:szCs w:val="36"/>
        </w:rPr>
        <w:t>5.0</w:t>
      </w:r>
    </w:p>
    <w:p w:rsidR="00AC5E80" w:rsidRPr="009B7D82" w:rsidRDefault="00AC5E80" w:rsidP="009B7D82">
      <w:pPr>
        <w:ind w:left="1416" w:hanging="1416"/>
        <w:jc w:val="center"/>
        <w:rPr>
          <w:rFonts w:ascii="Arial" w:hAnsi="Arial" w:cs="Arial"/>
          <w:b/>
          <w:sz w:val="36"/>
          <w:szCs w:val="36"/>
        </w:rPr>
      </w:pPr>
      <w:r w:rsidRPr="009B7D82">
        <w:rPr>
          <w:rFonts w:ascii="Arial" w:hAnsi="Arial" w:cs="Arial"/>
          <w:b/>
          <w:sz w:val="36"/>
          <w:szCs w:val="36"/>
        </w:rPr>
        <w:t xml:space="preserve"> Condominio</w:t>
      </w:r>
      <w:r w:rsidR="009B7D82" w:rsidRPr="009B7D82">
        <w:rPr>
          <w:rFonts w:ascii="Arial" w:hAnsi="Arial" w:cs="Arial"/>
          <w:b/>
          <w:sz w:val="36"/>
          <w:szCs w:val="36"/>
        </w:rPr>
        <w:t xml:space="preserve"> </w:t>
      </w:r>
      <w:r w:rsidR="00314007" w:rsidRPr="009B7D82">
        <w:rPr>
          <w:rFonts w:ascii="Arial" w:hAnsi="Arial" w:cs="Arial"/>
          <w:b/>
          <w:sz w:val="36"/>
          <w:szCs w:val="36"/>
        </w:rPr>
        <w:t>ACE</w:t>
      </w:r>
    </w:p>
    <w:p w:rsidR="00AC5E80" w:rsidRPr="001605C1" w:rsidRDefault="009B7D82" w:rsidP="001605C1">
      <w:pPr>
        <w:ind w:left="360"/>
        <w:jc w:val="center"/>
        <w:rPr>
          <w:rFonts w:ascii="Arial" w:hAnsi="Arial" w:cs="Arial"/>
          <w:b/>
          <w:sz w:val="32"/>
          <w:szCs w:val="32"/>
        </w:rPr>
      </w:pPr>
      <w:r>
        <w:rPr>
          <w:rFonts w:ascii="Arial" w:hAnsi="Arial" w:cs="Arial"/>
          <w:b/>
          <w:sz w:val="32"/>
          <w:szCs w:val="32"/>
        </w:rPr>
        <w:t>___</w:t>
      </w:r>
      <w:r w:rsidR="00955AFE">
        <w:rPr>
          <w:rFonts w:ascii="Arial" w:hAnsi="Arial" w:cs="Arial"/>
          <w:b/>
          <w:sz w:val="32"/>
          <w:szCs w:val="32"/>
        </w:rPr>
        <w:t>___________________________________________</w:t>
      </w:r>
    </w:p>
    <w:p w:rsidR="00AC5E80" w:rsidRPr="002B62B6" w:rsidRDefault="00AC5E80" w:rsidP="00AA0C28">
      <w:pPr>
        <w:ind w:left="360"/>
        <w:rPr>
          <w:rFonts w:ascii="Arial" w:hAnsi="Arial" w:cs="Arial"/>
          <w:color w:val="FF0000"/>
          <w:sz w:val="20"/>
          <w:szCs w:val="20"/>
        </w:rPr>
      </w:pPr>
    </w:p>
    <w:p w:rsidR="000F153D" w:rsidRDefault="00DD0301"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Agregar texto en Materia Asegurada. Pág.3.</w:t>
      </w:r>
    </w:p>
    <w:p w:rsidR="00AA36FD" w:rsidRDefault="00AA36FD"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Se debe agregar lógica para que aparezca nómina de departamentos cuando existan. Pág.4.</w:t>
      </w:r>
    </w:p>
    <w:p w:rsidR="00AA36FD" w:rsidRDefault="00AA36FD"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Agregar texto en Riesgos de la Naturaleza. Pág. 4.</w:t>
      </w:r>
    </w:p>
    <w:p w:rsidR="00AA36FD" w:rsidRDefault="00AA36FD"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Eliminar CAD de actos terroristas. Pág. 4.</w:t>
      </w:r>
    </w:p>
    <w:p w:rsidR="002E5DA1" w:rsidRDefault="002E5DA1"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Agregar texto en Coberturas Adicionales. Pág. 4.</w:t>
      </w:r>
    </w:p>
    <w:p w:rsidR="00E1768A" w:rsidRDefault="00E1768A"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Agregar texto y cambiar monto máximo de cobertura para Rotura de Cristales. Pág.5.</w:t>
      </w:r>
    </w:p>
    <w:p w:rsidR="00E1768A" w:rsidRDefault="00E1768A"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Agregar texto en Cobertura Avería de Maquinarias. Pág. 5.</w:t>
      </w:r>
    </w:p>
    <w:p w:rsidR="00126EBE" w:rsidRDefault="00126EBE"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Agregar texto y cambiar monto en cobertura Instalaciones y Equipos electrónicos. Pág.5</w:t>
      </w:r>
    </w:p>
    <w:p w:rsidR="00F63DE0" w:rsidRDefault="00F63DE0"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Agregar texto en cobertura Remoción de Escombros. Pág. 6.</w:t>
      </w:r>
    </w:p>
    <w:p w:rsidR="00C07EB8" w:rsidRDefault="00F63DE0"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Agregar texto en cobertura Pérdida de Entrada por Arriendo. Pág. 6.</w:t>
      </w:r>
    </w:p>
    <w:p w:rsidR="000F794D" w:rsidRDefault="00C07EB8"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Agregar, modificar y eliminar texto de la Cobertura Responsabilidad Civil. Pág. 6.</w:t>
      </w:r>
    </w:p>
    <w:p w:rsidR="00F63DE0" w:rsidRDefault="000F794D"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 xml:space="preserve">Eliminar y agregar texto </w:t>
      </w:r>
      <w:r w:rsidRPr="000F794D">
        <w:rPr>
          <w:rFonts w:ascii="Arial" w:hAnsi="Arial" w:cs="Arial"/>
          <w:color w:val="FF0000"/>
          <w:sz w:val="20"/>
          <w:szCs w:val="20"/>
        </w:rPr>
        <w:t>Clausula adicional de propietario del inmueble</w:t>
      </w:r>
      <w:r>
        <w:rPr>
          <w:rFonts w:ascii="Arial" w:hAnsi="Arial" w:cs="Arial"/>
          <w:color w:val="FF0000"/>
          <w:sz w:val="20"/>
          <w:szCs w:val="20"/>
        </w:rPr>
        <w:t xml:space="preserve">. Pág. </w:t>
      </w:r>
      <w:r w:rsidR="00E85208">
        <w:rPr>
          <w:rFonts w:ascii="Arial" w:hAnsi="Arial" w:cs="Arial"/>
          <w:color w:val="FF0000"/>
          <w:sz w:val="20"/>
          <w:szCs w:val="20"/>
        </w:rPr>
        <w:t>7</w:t>
      </w:r>
      <w:r>
        <w:rPr>
          <w:rFonts w:ascii="Arial" w:hAnsi="Arial" w:cs="Arial"/>
          <w:color w:val="FF0000"/>
          <w:sz w:val="20"/>
          <w:szCs w:val="20"/>
        </w:rPr>
        <w:t>.</w:t>
      </w:r>
      <w:r w:rsidR="0004653A">
        <w:rPr>
          <w:rFonts w:ascii="Arial" w:hAnsi="Arial" w:cs="Arial"/>
          <w:color w:val="FF0000"/>
          <w:sz w:val="20"/>
          <w:szCs w:val="20"/>
        </w:rPr>
        <w:tab/>
      </w:r>
    </w:p>
    <w:p w:rsidR="00E85208" w:rsidRDefault="00E85208"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Agregar lógica para cobertura Accidentes personales. Pág. 7</w:t>
      </w:r>
    </w:p>
    <w:p w:rsidR="00E85208" w:rsidRDefault="00E85208"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Agregar Cobertura Accidentes Personales y texto respectivo. Pág. 7-8.</w:t>
      </w:r>
    </w:p>
    <w:p w:rsidR="00AA2225" w:rsidRDefault="00E85208"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Agregar y eliminar texto de la cobertura Incorporación de nuevos activos. Pág. 9.</w:t>
      </w:r>
    </w:p>
    <w:p w:rsidR="00AA2225" w:rsidRDefault="00AA2225"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Agregar texto en Cobertura Gastos de Reparaciones Provisorias. Pág.9</w:t>
      </w:r>
    </w:p>
    <w:p w:rsidR="00AA2225" w:rsidRDefault="00AA2225"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 xml:space="preserve">Modificar límite y agregar texto en Cobertura </w:t>
      </w:r>
      <w:r w:rsidRPr="00AA2225">
        <w:rPr>
          <w:rFonts w:ascii="Arial" w:hAnsi="Arial" w:cs="Arial"/>
          <w:color w:val="FF0000"/>
          <w:sz w:val="20"/>
          <w:szCs w:val="20"/>
        </w:rPr>
        <w:t>Gastos por Obtención de Permisos</w:t>
      </w:r>
      <w:r>
        <w:rPr>
          <w:rFonts w:ascii="Arial" w:hAnsi="Arial" w:cs="Arial"/>
          <w:color w:val="FF0000"/>
          <w:sz w:val="20"/>
          <w:szCs w:val="20"/>
        </w:rPr>
        <w:t>. Pág.9</w:t>
      </w:r>
    </w:p>
    <w:p w:rsidR="00AA2225" w:rsidRDefault="00AA2225"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 xml:space="preserve">Eliminar y agregar texto en Cobertura </w:t>
      </w:r>
      <w:r w:rsidRPr="00AA2225">
        <w:rPr>
          <w:rFonts w:ascii="Arial" w:hAnsi="Arial" w:cs="Arial"/>
          <w:color w:val="FF0000"/>
          <w:sz w:val="20"/>
          <w:szCs w:val="20"/>
        </w:rPr>
        <w:t>Bienes de Trabajadores del Asegurado</w:t>
      </w:r>
      <w:r>
        <w:rPr>
          <w:rFonts w:ascii="Arial" w:hAnsi="Arial" w:cs="Arial"/>
          <w:color w:val="FF0000"/>
          <w:sz w:val="20"/>
          <w:szCs w:val="20"/>
        </w:rPr>
        <w:t>. Pág. 9</w:t>
      </w:r>
    </w:p>
    <w:p w:rsidR="00DE72F7" w:rsidRDefault="00AA2225"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Agregar texto en Cobertura Gastos de Aceleración. Pág.9</w:t>
      </w:r>
    </w:p>
    <w:p w:rsidR="00C5796D" w:rsidRDefault="00DE72F7"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Agregar texto en Cobertura Honorarios profesionales. Pág. 9</w:t>
      </w:r>
    </w:p>
    <w:p w:rsidR="00C5796D" w:rsidRDefault="00C5796D"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 xml:space="preserve">Agregar texto en Cobertura </w:t>
      </w:r>
      <w:r w:rsidRPr="00C5796D">
        <w:rPr>
          <w:rFonts w:ascii="Arial" w:hAnsi="Arial" w:cs="Arial"/>
          <w:color w:val="FF0000"/>
          <w:sz w:val="20"/>
          <w:szCs w:val="20"/>
        </w:rPr>
        <w:t>Bienes e Intereses de Terceros en Espacios Comunes</w:t>
      </w:r>
      <w:r>
        <w:rPr>
          <w:rFonts w:ascii="Arial" w:hAnsi="Arial" w:cs="Arial"/>
          <w:color w:val="FF0000"/>
          <w:sz w:val="20"/>
          <w:szCs w:val="20"/>
        </w:rPr>
        <w:t>. Pág. 9</w:t>
      </w:r>
    </w:p>
    <w:p w:rsidR="00C5796D" w:rsidRDefault="00C5796D"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Agregar texto en Cobertura Sprinklers. Pág. 9</w:t>
      </w:r>
    </w:p>
    <w:p w:rsidR="00C5796D" w:rsidRDefault="00C5796D"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 xml:space="preserve">Eliminar y agregar texto en Cobertura </w:t>
      </w:r>
      <w:r w:rsidRPr="00C5796D">
        <w:rPr>
          <w:rFonts w:ascii="Arial" w:hAnsi="Arial" w:cs="Arial"/>
          <w:color w:val="FF0000"/>
          <w:sz w:val="20"/>
          <w:szCs w:val="20"/>
        </w:rPr>
        <w:t>Daños por Trabajos de Reparación, Construcción o Ampliación</w:t>
      </w:r>
      <w:r>
        <w:rPr>
          <w:rFonts w:ascii="Arial" w:hAnsi="Arial" w:cs="Arial"/>
          <w:color w:val="FF0000"/>
          <w:sz w:val="20"/>
          <w:szCs w:val="20"/>
        </w:rPr>
        <w:t>. Pág. 9</w:t>
      </w:r>
    </w:p>
    <w:p w:rsidR="00C5796D" w:rsidRDefault="00C5796D"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Agregar texto en cobertura Daño eléctrico. Pág.9.</w:t>
      </w:r>
    </w:p>
    <w:p w:rsidR="00BB4604" w:rsidRDefault="00C5796D"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 xml:space="preserve">Agregar texto en Cobertura </w:t>
      </w:r>
      <w:r w:rsidRPr="00C5796D">
        <w:rPr>
          <w:rFonts w:ascii="Arial" w:hAnsi="Arial" w:cs="Arial"/>
          <w:color w:val="FF0000"/>
          <w:sz w:val="20"/>
          <w:szCs w:val="20"/>
        </w:rPr>
        <w:t>Valor de Reposición a Nuevo Para edificios de Hasta 10 Años de Antigüedad</w:t>
      </w:r>
      <w:r>
        <w:rPr>
          <w:rFonts w:ascii="Arial" w:hAnsi="Arial" w:cs="Arial"/>
          <w:color w:val="FF0000"/>
          <w:sz w:val="20"/>
          <w:szCs w:val="20"/>
        </w:rPr>
        <w:t xml:space="preserve">. Pág. </w:t>
      </w:r>
      <w:r w:rsidR="00E10FCC">
        <w:rPr>
          <w:rFonts w:ascii="Arial" w:hAnsi="Arial" w:cs="Arial"/>
          <w:color w:val="FF0000"/>
          <w:sz w:val="20"/>
          <w:szCs w:val="20"/>
        </w:rPr>
        <w:t>10</w:t>
      </w:r>
    </w:p>
    <w:p w:rsidR="00BB4604" w:rsidRDefault="00BB4604"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 xml:space="preserve">Agregar texto en Cobertura </w:t>
      </w:r>
      <w:r w:rsidRPr="00BB4604">
        <w:rPr>
          <w:rFonts w:ascii="Arial" w:hAnsi="Arial" w:cs="Arial"/>
          <w:color w:val="FF0000"/>
          <w:sz w:val="20"/>
          <w:szCs w:val="20"/>
        </w:rPr>
        <w:t>Gasto de Alivio de Pérdidas y Prevención Siniestro Inminente</w:t>
      </w:r>
      <w:r>
        <w:rPr>
          <w:rFonts w:ascii="Arial" w:hAnsi="Arial" w:cs="Arial"/>
          <w:color w:val="FF0000"/>
          <w:sz w:val="20"/>
          <w:szCs w:val="20"/>
        </w:rPr>
        <w:t xml:space="preserve">. Pág. </w:t>
      </w:r>
      <w:r w:rsidR="00E10FCC">
        <w:rPr>
          <w:rFonts w:ascii="Arial" w:hAnsi="Arial" w:cs="Arial"/>
          <w:color w:val="FF0000"/>
          <w:sz w:val="20"/>
          <w:szCs w:val="20"/>
        </w:rPr>
        <w:t>10</w:t>
      </w:r>
    </w:p>
    <w:p w:rsidR="00E10FCC" w:rsidRDefault="00E10FCC"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Agregar texto en Cláusula evento 72 Horas. Pág. 10</w:t>
      </w:r>
    </w:p>
    <w:p w:rsidR="00E85208" w:rsidRDefault="00E10FCC"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Agregar texto en Cláusula Daños por Autoridad Civil. Pág. 10.</w:t>
      </w:r>
    </w:p>
    <w:p w:rsidR="00B00E22" w:rsidRDefault="00B00E22"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 xml:space="preserve">Agregar y eliminar texto en Cobertura </w:t>
      </w:r>
      <w:r w:rsidRPr="00B00E22">
        <w:rPr>
          <w:rFonts w:ascii="Arial" w:hAnsi="Arial" w:cs="Arial"/>
          <w:color w:val="FF0000"/>
          <w:sz w:val="20"/>
          <w:szCs w:val="20"/>
        </w:rPr>
        <w:t>Adicional gastos de detección y reparación de filtración por rotura de cañerías</w:t>
      </w:r>
      <w:r>
        <w:rPr>
          <w:rFonts w:ascii="Arial" w:hAnsi="Arial" w:cs="Arial"/>
          <w:color w:val="FF0000"/>
          <w:sz w:val="20"/>
          <w:szCs w:val="20"/>
        </w:rPr>
        <w:t>. Pág. 8.</w:t>
      </w:r>
    </w:p>
    <w:p w:rsidR="001605C1" w:rsidRDefault="001605C1"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 xml:space="preserve">Agregar texto en </w:t>
      </w:r>
      <w:r w:rsidRPr="001605C1">
        <w:rPr>
          <w:rFonts w:ascii="Arial" w:hAnsi="Arial" w:cs="Arial"/>
          <w:color w:val="FF0000"/>
          <w:sz w:val="20"/>
          <w:szCs w:val="20"/>
        </w:rPr>
        <w:t>Cláusula de Rehabilitación Automática</w:t>
      </w:r>
      <w:r>
        <w:rPr>
          <w:rFonts w:ascii="Arial" w:hAnsi="Arial" w:cs="Arial"/>
          <w:color w:val="FF0000"/>
          <w:sz w:val="20"/>
          <w:szCs w:val="20"/>
        </w:rPr>
        <w:t>. Pág. 10.</w:t>
      </w:r>
    </w:p>
    <w:p w:rsidR="001605C1" w:rsidRDefault="001605C1"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Agregar Cobertura Granizo. Pág. 10.</w:t>
      </w:r>
    </w:p>
    <w:p w:rsidR="00157F46" w:rsidRDefault="00157F46"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Eliminar texto en deducibles. Pág. 11</w:t>
      </w:r>
    </w:p>
    <w:p w:rsidR="00157F46" w:rsidRDefault="00157F46"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Modificar deducible rotura de cristales. Pág. 12.</w:t>
      </w:r>
    </w:p>
    <w:p w:rsidR="00157F46" w:rsidRDefault="00157F46"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Modificar deducible de bienes de trabajadores. Pág. 12</w:t>
      </w:r>
    </w:p>
    <w:p w:rsidR="00861761" w:rsidRDefault="00861761"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Agregar cobertura de responsabilidad civil en deducibles. Pág. 12</w:t>
      </w:r>
    </w:p>
    <w:p w:rsidR="00861761" w:rsidRDefault="00861761"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Agregar cobertura terrorismo en deducibles. Pág. 12</w:t>
      </w:r>
    </w:p>
    <w:p w:rsidR="002970F2" w:rsidRDefault="002970F2"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Cambiar CAD Responsabilidad Civil y agregar texto. Pág. 17</w:t>
      </w:r>
    </w:p>
    <w:p w:rsidR="002970F2" w:rsidRDefault="002970F2" w:rsidP="00753D4E">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Agregar Exclusión Responsabilidad Civil Cabeza de Familia. Pág. 17</w:t>
      </w:r>
    </w:p>
    <w:p w:rsidR="000F489E" w:rsidRDefault="002970F2" w:rsidP="00AC5E80">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Cambiar info para denuncio de siniestro. Pág. 20</w:t>
      </w:r>
    </w:p>
    <w:p w:rsidR="009B7D82" w:rsidRDefault="009B7D82" w:rsidP="00AC5E80">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Eliminar número de asistencia. Pág. 20</w:t>
      </w:r>
    </w:p>
    <w:p w:rsidR="009B7D82" w:rsidRPr="002970F2" w:rsidRDefault="009B7D82" w:rsidP="00AC5E80">
      <w:pPr>
        <w:pStyle w:val="Prrafodelista"/>
        <w:numPr>
          <w:ilvl w:val="0"/>
          <w:numId w:val="3"/>
        </w:numPr>
        <w:ind w:left="360"/>
        <w:rPr>
          <w:rFonts w:ascii="Arial" w:hAnsi="Arial" w:cs="Arial"/>
          <w:color w:val="FF0000"/>
          <w:sz w:val="20"/>
          <w:szCs w:val="20"/>
        </w:rPr>
      </w:pPr>
      <w:r>
        <w:rPr>
          <w:rFonts w:ascii="Arial" w:hAnsi="Arial" w:cs="Arial"/>
          <w:color w:val="FF0000"/>
          <w:sz w:val="20"/>
          <w:szCs w:val="20"/>
        </w:rPr>
        <w:t xml:space="preserve">Reemplazar texto de </w:t>
      </w:r>
      <w:bookmarkStart w:id="0" w:name="_GoBack"/>
      <w:bookmarkEnd w:id="0"/>
      <w:r>
        <w:rPr>
          <w:rFonts w:ascii="Arial" w:hAnsi="Arial" w:cs="Arial"/>
          <w:color w:val="FF0000"/>
          <w:sz w:val="20"/>
          <w:szCs w:val="20"/>
        </w:rPr>
        <w:t>servicio de asistencia para espacios comunes. Pág. 13.</w:t>
      </w:r>
    </w:p>
    <w:p w:rsidR="00AC5E80" w:rsidRDefault="00AC5E80" w:rsidP="00AC5E80">
      <w:pPr>
        <w:rPr>
          <w:rFonts w:ascii="Arial" w:hAnsi="Arial" w:cs="Arial"/>
          <w:color w:val="FF0000"/>
          <w:sz w:val="20"/>
          <w:szCs w:val="20"/>
        </w:rPr>
      </w:pPr>
    </w:p>
    <w:p w:rsidR="00955AFE" w:rsidRDefault="00955AFE" w:rsidP="00955AFE">
      <w:pPr>
        <w:rPr>
          <w:rFonts w:ascii="Arial" w:hAnsi="Arial" w:cs="Arial"/>
          <w:b/>
          <w:bCs/>
          <w:color w:val="FF0000"/>
          <w:sz w:val="22"/>
          <w:szCs w:val="22"/>
        </w:rPr>
      </w:pPr>
      <w:r>
        <w:rPr>
          <w:rFonts w:ascii="Arial" w:hAnsi="Arial" w:cs="Arial"/>
          <w:b/>
          <w:bCs/>
          <w:color w:val="FF0000"/>
          <w:sz w:val="22"/>
          <w:szCs w:val="22"/>
        </w:rPr>
        <w:t>Creado</w:t>
      </w:r>
      <w:r w:rsidRPr="00307603">
        <w:rPr>
          <w:rFonts w:ascii="Arial" w:hAnsi="Arial" w:cs="Arial"/>
          <w:b/>
          <w:bCs/>
          <w:color w:val="FF0000"/>
          <w:sz w:val="22"/>
          <w:szCs w:val="22"/>
        </w:rPr>
        <w:t xml:space="preserve"> por</w:t>
      </w:r>
      <w:r w:rsidRPr="00307603">
        <w:rPr>
          <w:rFonts w:ascii="Arial" w:hAnsi="Arial" w:cs="Arial"/>
          <w:b/>
          <w:bCs/>
          <w:color w:val="FF0000"/>
          <w:sz w:val="22"/>
          <w:szCs w:val="22"/>
        </w:rPr>
        <w:tab/>
      </w:r>
      <w:r>
        <w:rPr>
          <w:rFonts w:ascii="Arial" w:hAnsi="Arial" w:cs="Arial"/>
          <w:b/>
          <w:bCs/>
          <w:color w:val="FF0000"/>
          <w:sz w:val="22"/>
          <w:szCs w:val="22"/>
        </w:rPr>
        <w:tab/>
      </w:r>
      <w:r w:rsidR="0042297C">
        <w:rPr>
          <w:rFonts w:ascii="Arial" w:hAnsi="Arial" w:cs="Arial"/>
          <w:b/>
          <w:bCs/>
          <w:color w:val="FF0000"/>
          <w:sz w:val="22"/>
          <w:szCs w:val="22"/>
        </w:rPr>
        <w:t xml:space="preserve">: </w:t>
      </w:r>
      <w:r w:rsidR="00AA36FD">
        <w:rPr>
          <w:rFonts w:ascii="Arial" w:hAnsi="Arial" w:cs="Arial"/>
          <w:b/>
          <w:bCs/>
          <w:color w:val="FF0000"/>
          <w:sz w:val="22"/>
          <w:szCs w:val="22"/>
        </w:rPr>
        <w:t>Marisol Reyes</w:t>
      </w:r>
    </w:p>
    <w:p w:rsidR="00955AFE" w:rsidRDefault="00955AFE" w:rsidP="00955AFE">
      <w:pPr>
        <w:rPr>
          <w:rFonts w:ascii="Arial" w:hAnsi="Arial" w:cs="Arial"/>
          <w:b/>
          <w:bCs/>
          <w:color w:val="FF0000"/>
          <w:sz w:val="22"/>
          <w:szCs w:val="22"/>
        </w:rPr>
      </w:pPr>
      <w:r>
        <w:rPr>
          <w:rFonts w:ascii="Arial" w:hAnsi="Arial" w:cs="Arial"/>
          <w:b/>
          <w:bCs/>
          <w:color w:val="FF0000"/>
          <w:sz w:val="22"/>
          <w:szCs w:val="22"/>
        </w:rPr>
        <w:t>Enviado a ANT</w:t>
      </w:r>
      <w:r>
        <w:rPr>
          <w:rFonts w:ascii="Arial" w:hAnsi="Arial" w:cs="Arial"/>
          <w:b/>
          <w:bCs/>
          <w:color w:val="FF0000"/>
          <w:sz w:val="22"/>
          <w:szCs w:val="22"/>
        </w:rPr>
        <w:tab/>
      </w:r>
      <w:r w:rsidR="00D55238">
        <w:rPr>
          <w:rFonts w:ascii="Arial" w:hAnsi="Arial" w:cs="Arial"/>
          <w:b/>
          <w:bCs/>
          <w:color w:val="FF0000"/>
          <w:sz w:val="22"/>
          <w:szCs w:val="22"/>
        </w:rPr>
        <w:t>:</w:t>
      </w:r>
      <w:r w:rsidR="00AA36FD">
        <w:rPr>
          <w:rFonts w:ascii="Arial" w:hAnsi="Arial" w:cs="Arial"/>
          <w:b/>
          <w:bCs/>
          <w:color w:val="FF0000"/>
          <w:sz w:val="22"/>
          <w:szCs w:val="22"/>
        </w:rPr>
        <w:t>12/04/2017</w:t>
      </w:r>
    </w:p>
    <w:p w:rsidR="00955AFE" w:rsidRPr="00307603" w:rsidRDefault="00955AFE" w:rsidP="00955AFE">
      <w:pPr>
        <w:rPr>
          <w:rFonts w:ascii="Arial" w:hAnsi="Arial" w:cs="Arial"/>
          <w:b/>
          <w:bCs/>
          <w:color w:val="FF0000"/>
          <w:sz w:val="22"/>
          <w:szCs w:val="22"/>
        </w:rPr>
      </w:pPr>
      <w:r>
        <w:rPr>
          <w:rFonts w:ascii="Arial" w:hAnsi="Arial" w:cs="Arial"/>
          <w:b/>
          <w:bCs/>
          <w:color w:val="FF0000"/>
          <w:sz w:val="22"/>
          <w:szCs w:val="22"/>
        </w:rPr>
        <w:t>T</w:t>
      </w:r>
      <w:r w:rsidRPr="00307603">
        <w:rPr>
          <w:rFonts w:ascii="Arial" w:hAnsi="Arial" w:cs="Arial"/>
          <w:b/>
          <w:bCs/>
          <w:color w:val="FF0000"/>
          <w:sz w:val="22"/>
          <w:szCs w:val="22"/>
        </w:rPr>
        <w:t>racker N°</w:t>
      </w:r>
      <w:r w:rsidRPr="00307603">
        <w:rPr>
          <w:rFonts w:ascii="Arial" w:hAnsi="Arial" w:cs="Arial"/>
          <w:b/>
          <w:bCs/>
          <w:color w:val="FF0000"/>
          <w:sz w:val="22"/>
          <w:szCs w:val="22"/>
        </w:rPr>
        <w:tab/>
      </w:r>
      <w:r w:rsidRPr="00307603">
        <w:rPr>
          <w:rFonts w:ascii="Arial" w:hAnsi="Arial" w:cs="Arial"/>
          <w:b/>
          <w:bCs/>
          <w:color w:val="FF0000"/>
          <w:sz w:val="22"/>
          <w:szCs w:val="22"/>
        </w:rPr>
        <w:tab/>
        <w:t>:</w:t>
      </w:r>
    </w:p>
    <w:p w:rsidR="00955AFE" w:rsidRDefault="00955AFE" w:rsidP="00955AFE">
      <w:pPr>
        <w:rPr>
          <w:rFonts w:ascii="Arial" w:hAnsi="Arial" w:cs="Arial"/>
          <w:b/>
          <w:bCs/>
          <w:color w:val="FF0000"/>
          <w:sz w:val="22"/>
          <w:szCs w:val="22"/>
        </w:rPr>
      </w:pPr>
      <w:r w:rsidRPr="00307603">
        <w:rPr>
          <w:rFonts w:ascii="Arial" w:hAnsi="Arial" w:cs="Arial"/>
          <w:b/>
          <w:bCs/>
          <w:color w:val="FF0000"/>
          <w:sz w:val="22"/>
          <w:szCs w:val="22"/>
        </w:rPr>
        <w:t>En Producción el</w:t>
      </w:r>
      <w:r w:rsidRPr="00307603">
        <w:rPr>
          <w:rFonts w:ascii="Arial" w:hAnsi="Arial" w:cs="Arial"/>
          <w:b/>
          <w:bCs/>
          <w:color w:val="FF0000"/>
          <w:sz w:val="22"/>
          <w:szCs w:val="22"/>
        </w:rPr>
        <w:tab/>
        <w:t>:</w:t>
      </w:r>
    </w:p>
    <w:p w:rsidR="000F489E" w:rsidRDefault="000F489E" w:rsidP="00955AFE">
      <w:pPr>
        <w:rPr>
          <w:rFonts w:ascii="Arial" w:hAnsi="Arial" w:cs="Arial"/>
          <w:b/>
          <w:bCs/>
          <w:color w:val="FF0000"/>
          <w:sz w:val="22"/>
          <w:szCs w:val="22"/>
        </w:rPr>
      </w:pPr>
    </w:p>
    <w:p w:rsidR="00E46289" w:rsidRPr="004701AD" w:rsidRDefault="00EF1EC7">
      <w:pPr>
        <w:rPr>
          <w:rFonts w:ascii="Verdana" w:hAnsi="Verdana" w:cs="Arial"/>
        </w:rPr>
      </w:pPr>
      <w:r>
        <w:rPr>
          <w:rFonts w:ascii="Verdana" w:hAnsi="Verdana" w:cs="Arial"/>
          <w:noProof/>
          <w:sz w:val="20"/>
          <w:szCs w:val="20"/>
          <w:lang w:val="es-CL" w:eastAsia="es-CL"/>
        </w:rPr>
        <mc:AlternateContent>
          <mc:Choice Requires="wps">
            <w:drawing>
              <wp:anchor distT="0" distB="0" distL="114300" distR="114300" simplePos="0" relativeHeight="251641856" behindDoc="0" locked="0" layoutInCell="1" allowOverlap="1">
                <wp:simplePos x="0" y="0"/>
                <wp:positionH relativeFrom="column">
                  <wp:posOffset>-344805</wp:posOffset>
                </wp:positionH>
                <wp:positionV relativeFrom="paragraph">
                  <wp:posOffset>-495300</wp:posOffset>
                </wp:positionV>
                <wp:extent cx="1412240" cy="680720"/>
                <wp:effectExtent l="0" t="0" r="0" b="5080"/>
                <wp:wrapNone/>
                <wp:docPr id="3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2240" cy="680720"/>
                        </a:xfrm>
                        <a:prstGeom prst="rect">
                          <a:avLst/>
                        </a:prstGeom>
                        <a:solidFill>
                          <a:srgbClr val="FFFFFF"/>
                        </a:solidFill>
                        <a:ln w="9525">
                          <a:solidFill>
                            <a:srgbClr val="000000"/>
                          </a:solidFill>
                          <a:miter lim="800000"/>
                          <a:headEnd/>
                          <a:tailEnd/>
                        </a:ln>
                      </wps:spPr>
                      <wps:txbx>
                        <w:txbxContent>
                          <w:p w:rsidR="003E28C1" w:rsidRDefault="003E28C1">
                            <w:pPr>
                              <w:jc w:val="center"/>
                              <w:rPr>
                                <w:rFonts w:ascii="Verdana" w:hAnsi="Verdana"/>
                                <w:b/>
                                <w:lang w:val="es-CL"/>
                              </w:rPr>
                            </w:pPr>
                            <w:r>
                              <w:rPr>
                                <w:rFonts w:ascii="Verdana" w:hAnsi="Verdana"/>
                                <w:b/>
                                <w:lang w:val="es-CL"/>
                              </w:rPr>
                              <w:t>Logo</w:t>
                            </w:r>
                          </w:p>
                          <w:p w:rsidR="003E28C1" w:rsidRDefault="003E28C1">
                            <w:pPr>
                              <w:jc w:val="center"/>
                              <w:rPr>
                                <w:rFonts w:ascii="Verdana" w:hAnsi="Verdana"/>
                                <w:b/>
                                <w:lang w:val="es-CL"/>
                              </w:rPr>
                            </w:pPr>
                            <w:r>
                              <w:rPr>
                                <w:rFonts w:ascii="Verdana" w:hAnsi="Verdana"/>
                                <w:b/>
                                <w:lang w:val="es-CL"/>
                              </w:rPr>
                              <w:t>Compañía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7.15pt;margin-top:-39pt;width:111.2pt;height:53.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">
                <v:textbox>
                  <w:txbxContent>
                    <w:p w:rsidR="003E28C1" w:rsidRDefault="003E28C1">
                      <w:pPr>
                        <w:jc w:val="center"/>
                        <w:rPr>
                          <w:rFonts w:ascii="Verdana" w:hAnsi="Verdana"/>
                          <w:b/>
                          <w:lang w:val="es-CL"/>
                        </w:rPr>
                      </w:pPr>
                      <w:r>
                        <w:rPr>
                          <w:rFonts w:ascii="Verdana" w:hAnsi="Verdana"/>
                          <w:b/>
                          <w:lang w:val="es-CL"/>
                        </w:rPr>
                        <w:t>Logo</w:t>
                      </w:r>
                    </w:p>
                    <w:p w:rsidR="003E28C1" w:rsidRDefault="003E28C1">
                      <w:pPr>
                        <w:jc w:val="center"/>
                        <w:rPr>
                          <w:rFonts w:ascii="Verdana" w:hAnsi="Verdana"/>
                          <w:b/>
                          <w:lang w:val="es-CL"/>
                        </w:rPr>
                      </w:pPr>
                      <w:r>
                        <w:rPr>
                          <w:rFonts w:ascii="Verdana" w:hAnsi="Verdana"/>
                          <w:b/>
                          <w:lang w:val="es-CL"/>
                        </w:rPr>
                        <w:t>Compañía</w:t>
                      </w:r>
                    </w:p>
                  </w:txbxContent>
                </v:textbox>
              </v:rect>
            </w:pict>
          </mc:Fallback>
        </mc:AlternateContent>
      </w:r>
    </w:p>
    <w:p w:rsidR="00E46289" w:rsidRPr="004701AD" w:rsidRDefault="00E46289">
      <w:pPr>
        <w:jc w:val="right"/>
        <w:rPr>
          <w:rFonts w:ascii="Verdana" w:hAnsi="Verdana" w:cs="Arial"/>
          <w:sz w:val="20"/>
          <w:szCs w:val="20"/>
        </w:rPr>
      </w:pPr>
      <w:r w:rsidRPr="004701AD">
        <w:rPr>
          <w:rFonts w:ascii="Verdana" w:hAnsi="Verdana" w:cs="Arial"/>
        </w:rPr>
        <w:tab/>
      </w:r>
      <w:r w:rsidRPr="004701AD">
        <w:rPr>
          <w:rFonts w:ascii="Verdana" w:hAnsi="Verdana" w:cs="Arial"/>
        </w:rPr>
        <w:tab/>
      </w:r>
      <w:r w:rsidRPr="004701AD">
        <w:rPr>
          <w:rFonts w:ascii="Verdana" w:hAnsi="Verdana" w:cs="Arial"/>
        </w:rPr>
        <w:tab/>
      </w:r>
      <w:r w:rsidRPr="004701AD">
        <w:rPr>
          <w:rFonts w:ascii="Verdana" w:hAnsi="Verdana" w:cs="Arial"/>
          <w:b/>
          <w:sz w:val="20"/>
          <w:szCs w:val="20"/>
        </w:rPr>
        <w:t>Póliza N°</w:t>
      </w:r>
    </w:p>
    <w:p w:rsidR="00E46289" w:rsidRPr="004701AD" w:rsidRDefault="00E46289">
      <w:pPr>
        <w:jc w:val="right"/>
        <w:rPr>
          <w:rFonts w:ascii="Verdana" w:hAnsi="Verdana" w:cs="Arial"/>
        </w:rPr>
      </w:pPr>
      <w:r w:rsidRPr="004701AD">
        <w:rPr>
          <w:rFonts w:ascii="Verdana" w:hAnsi="Verdana" w:cs="Arial"/>
          <w:sz w:val="20"/>
          <w:szCs w:val="20"/>
        </w:rPr>
        <w:tab/>
      </w:r>
      <w:r w:rsidRPr="004701AD">
        <w:rPr>
          <w:rFonts w:ascii="Verdana" w:hAnsi="Verdana" w:cs="Arial"/>
          <w:sz w:val="20"/>
          <w:szCs w:val="20"/>
        </w:rPr>
        <w:tab/>
      </w:r>
      <w:r w:rsidRPr="004701AD">
        <w:rPr>
          <w:rFonts w:ascii="Verdana" w:hAnsi="Verdana" w:cs="Arial"/>
          <w:sz w:val="20"/>
          <w:szCs w:val="20"/>
        </w:rPr>
        <w:tab/>
      </w:r>
    </w:p>
    <w:p w:rsidR="00E46289" w:rsidRPr="004701AD" w:rsidRDefault="00E46289">
      <w:pPr>
        <w:rPr>
          <w:rFonts w:ascii="Verdana" w:hAnsi="Verdana" w:cs="Arial"/>
        </w:rPr>
      </w:pPr>
    </w:p>
    <w:p w:rsidR="00E46289" w:rsidRPr="004701AD" w:rsidRDefault="00E46289">
      <w:pPr>
        <w:jc w:val="center"/>
        <w:rPr>
          <w:rFonts w:ascii="Verdana" w:hAnsi="Verdana" w:cs="Arial"/>
          <w:b/>
        </w:rPr>
      </w:pPr>
      <w:r w:rsidRPr="004701AD">
        <w:rPr>
          <w:rFonts w:ascii="Verdana" w:hAnsi="Verdana" w:cs="Arial"/>
          <w:b/>
        </w:rPr>
        <w:t xml:space="preserve">Póliza de Seguro </w:t>
      </w:r>
      <w:r w:rsidR="00E30A5F" w:rsidRPr="004701AD">
        <w:rPr>
          <w:rFonts w:ascii="Verdana" w:hAnsi="Verdana" w:cs="Arial"/>
          <w:b/>
        </w:rPr>
        <w:t>Incendio</w:t>
      </w:r>
      <w:r w:rsidR="00753D4E">
        <w:rPr>
          <w:rFonts w:ascii="Verdana" w:hAnsi="Verdana" w:cs="Arial"/>
          <w:b/>
        </w:rPr>
        <w:t xml:space="preserve"> </w:t>
      </w:r>
      <w:r w:rsidR="00576261">
        <w:rPr>
          <w:rFonts w:ascii="Verdana" w:hAnsi="Verdana" w:cs="Arial"/>
          <w:b/>
        </w:rPr>
        <w:t>Condominios</w:t>
      </w:r>
    </w:p>
    <w:p w:rsidR="00E46289" w:rsidRDefault="00E46289">
      <w:pPr>
        <w:jc w:val="center"/>
        <w:rPr>
          <w:rFonts w:ascii="Verdana" w:hAnsi="Verdana" w:cs="Arial"/>
          <w:b/>
        </w:rPr>
      </w:pPr>
      <w:r w:rsidRPr="004701AD">
        <w:rPr>
          <w:rFonts w:ascii="Verdana" w:hAnsi="Verdana" w:cs="Arial"/>
          <w:b/>
        </w:rPr>
        <w:t>[</w:t>
      </w:r>
      <w:r w:rsidRPr="004701AD">
        <w:rPr>
          <w:rFonts w:ascii="Verdana" w:hAnsi="Verdana" w:cs="Arial"/>
          <w:b/>
          <w:highlight w:val="yellow"/>
        </w:rPr>
        <w:t>Nombre Producto</w:t>
      </w:r>
      <w:r w:rsidRPr="004701AD">
        <w:rPr>
          <w:rFonts w:ascii="Verdana" w:hAnsi="Verdana" w:cs="Arial"/>
          <w:b/>
        </w:rPr>
        <w:t xml:space="preserve">] </w:t>
      </w:r>
    </w:p>
    <w:p w:rsidR="00C248A3" w:rsidRPr="004701AD" w:rsidRDefault="00C248A3">
      <w:pPr>
        <w:jc w:val="center"/>
        <w:rPr>
          <w:rFonts w:ascii="Verdana" w:hAnsi="Verdana" w:cs="Arial"/>
          <w:b/>
        </w:rPr>
      </w:pPr>
      <w:r>
        <w:rPr>
          <w:rFonts w:ascii="Verdana" w:hAnsi="Verdana" w:cs="Arial"/>
          <w:b/>
        </w:rPr>
        <w:t>[</w:t>
      </w:r>
      <w:r w:rsidRPr="00BA1FEC">
        <w:rPr>
          <w:rFonts w:ascii="Verdana" w:hAnsi="Verdana" w:cs="Arial"/>
          <w:b/>
          <w:highlight w:val="yellow"/>
        </w:rPr>
        <w:t>Nombre Plan</w:t>
      </w:r>
      <w:r>
        <w:rPr>
          <w:rFonts w:ascii="Verdana" w:hAnsi="Verdana" w:cs="Arial"/>
          <w:b/>
        </w:rPr>
        <w:t>]</w:t>
      </w:r>
    </w:p>
    <w:p w:rsidR="00E46289" w:rsidRPr="004701AD" w:rsidRDefault="00E46289">
      <w:pPr>
        <w:rPr>
          <w:rFonts w:ascii="Verdana" w:hAnsi="Verdana" w:cs="Arial"/>
        </w:rPr>
      </w:pPr>
    </w:p>
    <w:p w:rsidR="00E46289" w:rsidRPr="004701AD" w:rsidRDefault="00EF1EC7" w:rsidP="00DE6383">
      <w:pPr>
        <w:spacing w:before="40" w:after="40"/>
        <w:rPr>
          <w:rFonts w:ascii="Verdana" w:hAnsi="Verdana" w:cs="Arial"/>
          <w:b/>
          <w:sz w:val="16"/>
          <w:szCs w:val="16"/>
        </w:rPr>
      </w:pPr>
      <w:r>
        <w:rPr>
          <w:rFonts w:ascii="Verdana" w:hAnsi="Verdana" w:cs="Arial"/>
          <w:b/>
          <w:noProof/>
          <w:lang w:val="es-CL" w:eastAsia="es-CL"/>
        </w:rPr>
        <mc:AlternateContent>
          <mc:Choice Requires="wps">
            <w:drawing>
              <wp:anchor distT="4294967293" distB="4294967293" distL="114300" distR="114300" simplePos="0" relativeHeight="251642880" behindDoc="0" locked="0" layoutInCell="1" allowOverlap="1">
                <wp:simplePos x="0" y="0"/>
                <wp:positionH relativeFrom="column">
                  <wp:posOffset>4445</wp:posOffset>
                </wp:positionH>
                <wp:positionV relativeFrom="paragraph">
                  <wp:posOffset>165099</wp:posOffset>
                </wp:positionV>
                <wp:extent cx="6120130" cy="0"/>
                <wp:effectExtent l="0" t="0" r="13970" b="0"/>
                <wp:wrapNone/>
                <wp:docPr id="3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37CCE9" id="Line 3" o:spid="_x0000_s1026" style="position:absolute;z-index:2516428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5pt,13pt" to="482.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" strokecolor="silver" strokeweight="1.5pt"/>
            </w:pict>
          </mc:Fallback>
        </mc:AlternateContent>
      </w:r>
      <w:r w:rsidR="00E46289" w:rsidRPr="004701AD">
        <w:rPr>
          <w:rFonts w:ascii="Verdana" w:hAnsi="Verdana" w:cs="Arial"/>
          <w:b/>
          <w:sz w:val="16"/>
          <w:szCs w:val="16"/>
        </w:rPr>
        <w:t>Datos de la póliza</w:t>
      </w:r>
    </w:p>
    <w:p w:rsidR="00E46289" w:rsidRPr="004701AD" w:rsidRDefault="00E46289" w:rsidP="00BD2BB2">
      <w:pPr>
        <w:spacing w:before="40"/>
        <w:rPr>
          <w:rFonts w:ascii="Verdana" w:hAnsi="Verdana" w:cs="Arial"/>
          <w:sz w:val="15"/>
          <w:szCs w:val="15"/>
        </w:rPr>
      </w:pPr>
      <w:r w:rsidRPr="004701AD">
        <w:rPr>
          <w:rFonts w:ascii="Verdana" w:hAnsi="Verdana" w:cs="Arial"/>
          <w:b/>
          <w:sz w:val="15"/>
          <w:szCs w:val="15"/>
        </w:rPr>
        <w:t>Ramo:</w:t>
      </w:r>
      <w:r w:rsidRPr="004701AD">
        <w:rPr>
          <w:rFonts w:ascii="Verdana" w:hAnsi="Verdana" w:cs="Arial"/>
          <w:sz w:val="15"/>
          <w:szCs w:val="15"/>
        </w:rPr>
        <w:t xml:space="preserve"> [</w:t>
      </w:r>
      <w:r w:rsidRPr="004701AD">
        <w:rPr>
          <w:rFonts w:ascii="Verdana" w:hAnsi="Verdana" w:cs="Arial"/>
          <w:sz w:val="15"/>
          <w:szCs w:val="15"/>
          <w:highlight w:val="yellow"/>
        </w:rPr>
        <w:t>Ramo</w:t>
      </w:r>
      <w:r w:rsidRPr="004701AD">
        <w:rPr>
          <w:rFonts w:ascii="Verdana" w:hAnsi="Verdana" w:cs="Arial"/>
          <w:sz w:val="15"/>
          <w:szCs w:val="15"/>
        </w:rPr>
        <w:t>]</w:t>
      </w:r>
      <w:r w:rsidRPr="004701AD">
        <w:rPr>
          <w:rFonts w:ascii="Verdana" w:hAnsi="Verdana" w:cs="Arial"/>
          <w:sz w:val="15"/>
          <w:szCs w:val="15"/>
        </w:rPr>
        <w:tab/>
      </w:r>
      <w:r w:rsidRPr="004701AD">
        <w:rPr>
          <w:rFonts w:ascii="Verdana" w:hAnsi="Verdana" w:cs="Arial"/>
          <w:sz w:val="15"/>
          <w:szCs w:val="15"/>
        </w:rPr>
        <w:tab/>
      </w:r>
      <w:r w:rsidRPr="004701AD">
        <w:rPr>
          <w:rFonts w:ascii="Verdana" w:hAnsi="Verdana" w:cs="Arial"/>
          <w:sz w:val="15"/>
          <w:szCs w:val="15"/>
        </w:rPr>
        <w:tab/>
      </w:r>
      <w:r w:rsidRPr="004701AD">
        <w:rPr>
          <w:rFonts w:ascii="Verdana" w:hAnsi="Verdana" w:cs="Arial"/>
          <w:sz w:val="15"/>
          <w:szCs w:val="15"/>
        </w:rPr>
        <w:tab/>
      </w:r>
      <w:r w:rsidRPr="004701AD">
        <w:rPr>
          <w:rFonts w:ascii="Verdana" w:hAnsi="Verdana" w:cs="Arial"/>
          <w:sz w:val="15"/>
          <w:szCs w:val="15"/>
        </w:rPr>
        <w:tab/>
      </w:r>
      <w:r w:rsidRPr="004701AD">
        <w:rPr>
          <w:rFonts w:ascii="Verdana" w:hAnsi="Verdana" w:cs="Arial"/>
          <w:sz w:val="15"/>
          <w:szCs w:val="15"/>
        </w:rPr>
        <w:tab/>
      </w:r>
      <w:r w:rsidRPr="004701AD">
        <w:rPr>
          <w:rFonts w:ascii="Verdana" w:hAnsi="Verdana" w:cs="Arial"/>
          <w:b/>
          <w:sz w:val="15"/>
          <w:szCs w:val="15"/>
        </w:rPr>
        <w:t>Moneda:</w:t>
      </w:r>
      <w:r w:rsidRPr="004701AD">
        <w:rPr>
          <w:rFonts w:ascii="Verdana" w:hAnsi="Verdana" w:cs="Arial"/>
          <w:sz w:val="15"/>
          <w:szCs w:val="15"/>
        </w:rPr>
        <w:t xml:space="preserve"> [</w:t>
      </w:r>
      <w:r w:rsidRPr="004701AD">
        <w:rPr>
          <w:rFonts w:ascii="Verdana" w:hAnsi="Verdana" w:cs="Arial"/>
          <w:sz w:val="15"/>
          <w:szCs w:val="15"/>
          <w:highlight w:val="yellow"/>
        </w:rPr>
        <w:t>Moneda</w:t>
      </w:r>
      <w:r w:rsidRPr="004701AD">
        <w:rPr>
          <w:rFonts w:ascii="Verdana" w:hAnsi="Verdana" w:cs="Arial"/>
          <w:sz w:val="15"/>
          <w:szCs w:val="15"/>
        </w:rPr>
        <w:t>]</w:t>
      </w:r>
    </w:p>
    <w:p w:rsidR="00E46289" w:rsidRPr="004701AD" w:rsidRDefault="00E46289">
      <w:pPr>
        <w:rPr>
          <w:rFonts w:ascii="Verdana" w:hAnsi="Verdana" w:cs="Arial"/>
          <w:sz w:val="15"/>
          <w:szCs w:val="15"/>
        </w:rPr>
      </w:pPr>
      <w:r w:rsidRPr="004701AD">
        <w:rPr>
          <w:rFonts w:ascii="Verdana" w:hAnsi="Verdana" w:cs="Arial"/>
          <w:b/>
          <w:sz w:val="15"/>
          <w:szCs w:val="15"/>
        </w:rPr>
        <w:t>Fecha Inicio de Vigencia:</w:t>
      </w:r>
      <w:r w:rsidRPr="004701AD">
        <w:rPr>
          <w:rFonts w:ascii="Verdana" w:hAnsi="Verdana" w:cs="Arial"/>
          <w:sz w:val="15"/>
          <w:szCs w:val="15"/>
        </w:rPr>
        <w:t xml:space="preserve"> [</w:t>
      </w:r>
      <w:r w:rsidRPr="004701AD">
        <w:rPr>
          <w:rFonts w:ascii="Verdana" w:hAnsi="Verdana" w:cs="Arial"/>
          <w:sz w:val="15"/>
          <w:szCs w:val="15"/>
          <w:highlight w:val="yellow"/>
        </w:rPr>
        <w:t>dd de Mes de AAAA</w:t>
      </w:r>
      <w:r w:rsidRPr="004701AD">
        <w:rPr>
          <w:rFonts w:ascii="Verdana" w:hAnsi="Verdana" w:cs="Arial"/>
          <w:sz w:val="15"/>
          <w:szCs w:val="15"/>
        </w:rPr>
        <w:t>]</w:t>
      </w:r>
      <w:r w:rsidR="002C4A5C" w:rsidRPr="004701AD">
        <w:rPr>
          <w:rFonts w:ascii="Verdana" w:hAnsi="Verdana" w:cs="Arial"/>
          <w:sz w:val="15"/>
          <w:szCs w:val="15"/>
        </w:rPr>
        <w:tab/>
      </w:r>
      <w:r w:rsidR="002C4A5C" w:rsidRPr="004701AD">
        <w:rPr>
          <w:rFonts w:ascii="Verdana" w:hAnsi="Verdana" w:cs="Arial"/>
          <w:sz w:val="15"/>
          <w:szCs w:val="15"/>
        </w:rPr>
        <w:tab/>
      </w:r>
      <w:r w:rsidRPr="004701AD">
        <w:rPr>
          <w:rFonts w:ascii="Verdana" w:hAnsi="Verdana" w:cs="Arial"/>
          <w:b/>
          <w:sz w:val="15"/>
          <w:szCs w:val="15"/>
        </w:rPr>
        <w:t>Fecha Término de Vigencia:</w:t>
      </w:r>
      <w:r w:rsidRPr="004701AD">
        <w:rPr>
          <w:rFonts w:ascii="Verdana" w:hAnsi="Verdana" w:cs="Arial"/>
          <w:sz w:val="15"/>
          <w:szCs w:val="15"/>
        </w:rPr>
        <w:t xml:space="preserve"> [</w:t>
      </w:r>
      <w:r w:rsidRPr="004701AD">
        <w:rPr>
          <w:rFonts w:ascii="Verdana" w:hAnsi="Verdana" w:cs="Arial"/>
          <w:sz w:val="15"/>
          <w:szCs w:val="15"/>
          <w:highlight w:val="yellow"/>
        </w:rPr>
        <w:t>dd de Mes de AAAA</w:t>
      </w:r>
      <w:r w:rsidRPr="004701AD">
        <w:rPr>
          <w:rFonts w:ascii="Verdana" w:hAnsi="Verdana" w:cs="Arial"/>
          <w:sz w:val="15"/>
          <w:szCs w:val="15"/>
        </w:rPr>
        <w:t>]</w:t>
      </w:r>
    </w:p>
    <w:p w:rsidR="00E46289" w:rsidRPr="004701AD" w:rsidRDefault="00D64599">
      <w:pPr>
        <w:rPr>
          <w:rFonts w:ascii="Verdana" w:hAnsi="Verdana" w:cs="Arial"/>
          <w:sz w:val="15"/>
          <w:szCs w:val="15"/>
        </w:rPr>
      </w:pPr>
      <w:r w:rsidRPr="004701AD">
        <w:rPr>
          <w:rFonts w:ascii="Verdana" w:hAnsi="Verdana" w:cs="Arial"/>
          <w:b/>
          <w:sz w:val="15"/>
          <w:szCs w:val="15"/>
        </w:rPr>
        <w:t>Fecha  de Emisión:</w:t>
      </w:r>
      <w:r w:rsidRPr="004701AD">
        <w:rPr>
          <w:rFonts w:ascii="Verdana" w:hAnsi="Verdana" w:cs="Arial"/>
          <w:sz w:val="15"/>
          <w:szCs w:val="15"/>
        </w:rPr>
        <w:t xml:space="preserve"> [</w:t>
      </w:r>
      <w:r w:rsidRPr="004701AD">
        <w:rPr>
          <w:rFonts w:ascii="Verdana" w:hAnsi="Verdana" w:cs="Arial"/>
          <w:sz w:val="15"/>
          <w:szCs w:val="15"/>
          <w:highlight w:val="yellow"/>
        </w:rPr>
        <w:t>dd de Mes de AAAA</w:t>
      </w:r>
      <w:r w:rsidRPr="004701AD">
        <w:rPr>
          <w:rFonts w:ascii="Verdana" w:hAnsi="Verdana" w:cs="Arial"/>
          <w:sz w:val="15"/>
          <w:szCs w:val="15"/>
        </w:rPr>
        <w:t>]</w:t>
      </w:r>
    </w:p>
    <w:p w:rsidR="00D64599" w:rsidRPr="004701AD" w:rsidRDefault="00D64599">
      <w:pPr>
        <w:rPr>
          <w:rFonts w:ascii="Verdana" w:hAnsi="Verdana" w:cs="Arial"/>
          <w:sz w:val="15"/>
          <w:szCs w:val="15"/>
        </w:rPr>
      </w:pPr>
    </w:p>
    <w:p w:rsidR="00E46289" w:rsidRPr="004701AD" w:rsidRDefault="00EF1EC7" w:rsidP="00DE6383">
      <w:pPr>
        <w:spacing w:before="40" w:after="40"/>
        <w:rPr>
          <w:rFonts w:ascii="Verdana" w:hAnsi="Verdana" w:cs="Arial"/>
          <w:b/>
          <w:sz w:val="16"/>
          <w:szCs w:val="16"/>
        </w:rPr>
      </w:pPr>
      <w:r>
        <w:rPr>
          <w:rFonts w:ascii="Verdana" w:hAnsi="Verdana" w:cs="Arial"/>
          <w:b/>
          <w:noProof/>
          <w:sz w:val="16"/>
          <w:szCs w:val="16"/>
          <w:lang w:val="es-CL" w:eastAsia="es-CL"/>
        </w:rPr>
        <mc:AlternateContent>
          <mc:Choice Requires="wps">
            <w:drawing>
              <wp:anchor distT="4294967293" distB="4294967293" distL="114300" distR="114300" simplePos="0" relativeHeight="251643904" behindDoc="0" locked="0" layoutInCell="1" allowOverlap="1">
                <wp:simplePos x="0" y="0"/>
                <wp:positionH relativeFrom="column">
                  <wp:posOffset>4445</wp:posOffset>
                </wp:positionH>
                <wp:positionV relativeFrom="paragraph">
                  <wp:posOffset>156209</wp:posOffset>
                </wp:positionV>
                <wp:extent cx="6120130" cy="0"/>
                <wp:effectExtent l="0" t="0" r="13970" b="0"/>
                <wp:wrapNone/>
                <wp:docPr id="3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E4FC9" id="Line 4" o:spid="_x0000_s1026" style="position:absolute;z-index:2516439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5pt,12.3pt" to="482.2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" strokecolor="silver" strokeweight="1.5pt"/>
            </w:pict>
          </mc:Fallback>
        </mc:AlternateContent>
      </w:r>
      <w:r w:rsidR="00E46289" w:rsidRPr="004701AD">
        <w:rPr>
          <w:rFonts w:ascii="Verdana" w:hAnsi="Verdana" w:cs="Arial"/>
          <w:b/>
          <w:sz w:val="16"/>
          <w:szCs w:val="16"/>
        </w:rPr>
        <w:t>Datos Corredor</w:t>
      </w:r>
    </w:p>
    <w:p w:rsidR="00616E20" w:rsidRPr="004701AD" w:rsidRDefault="00E46289" w:rsidP="00B12306">
      <w:pPr>
        <w:spacing w:before="40"/>
        <w:rPr>
          <w:rFonts w:ascii="Verdana" w:hAnsi="Verdana" w:cs="Arial"/>
          <w:sz w:val="15"/>
          <w:szCs w:val="15"/>
        </w:rPr>
      </w:pPr>
      <w:r w:rsidRPr="004701AD">
        <w:rPr>
          <w:rFonts w:ascii="Verdana" w:hAnsi="Verdana" w:cs="Arial"/>
          <w:b/>
          <w:sz w:val="15"/>
          <w:szCs w:val="15"/>
        </w:rPr>
        <w:t>Corredor:</w:t>
      </w:r>
      <w:r w:rsidRPr="004701AD">
        <w:rPr>
          <w:rFonts w:ascii="Verdana" w:hAnsi="Verdana" w:cs="Arial"/>
          <w:sz w:val="15"/>
          <w:szCs w:val="15"/>
        </w:rPr>
        <w:t xml:space="preserve"> [</w:t>
      </w:r>
      <w:r w:rsidRPr="004701AD">
        <w:rPr>
          <w:rFonts w:ascii="Verdana" w:hAnsi="Verdana" w:cs="Arial"/>
          <w:sz w:val="15"/>
          <w:szCs w:val="15"/>
          <w:highlight w:val="yellow"/>
        </w:rPr>
        <w:t>Nombre o Razón social corredor</w:t>
      </w:r>
      <w:r w:rsidRPr="004701AD">
        <w:rPr>
          <w:rFonts w:ascii="Verdana" w:hAnsi="Verdana" w:cs="Arial"/>
          <w:sz w:val="15"/>
          <w:szCs w:val="15"/>
        </w:rPr>
        <w:t>]</w:t>
      </w:r>
      <w:r w:rsidRPr="004701AD">
        <w:rPr>
          <w:rFonts w:ascii="Verdana" w:hAnsi="Verdana" w:cs="Arial"/>
          <w:sz w:val="15"/>
          <w:szCs w:val="15"/>
        </w:rPr>
        <w:tab/>
      </w:r>
      <w:r w:rsidRPr="004701AD">
        <w:rPr>
          <w:rFonts w:ascii="Verdana" w:hAnsi="Verdana" w:cs="Arial"/>
          <w:sz w:val="15"/>
          <w:szCs w:val="15"/>
        </w:rPr>
        <w:tab/>
      </w:r>
      <w:r w:rsidRPr="004701AD">
        <w:rPr>
          <w:rFonts w:ascii="Verdana" w:hAnsi="Verdana" w:cs="Arial"/>
          <w:sz w:val="15"/>
          <w:szCs w:val="15"/>
        </w:rPr>
        <w:tab/>
      </w:r>
      <w:r w:rsidRPr="004701AD">
        <w:rPr>
          <w:rFonts w:ascii="Verdana" w:hAnsi="Verdana" w:cs="Arial"/>
          <w:b/>
          <w:sz w:val="15"/>
          <w:szCs w:val="15"/>
        </w:rPr>
        <w:t>R.U.T.:</w:t>
      </w:r>
      <w:r w:rsidRPr="004701AD">
        <w:rPr>
          <w:rFonts w:ascii="Verdana" w:hAnsi="Verdana" w:cs="Arial"/>
          <w:sz w:val="15"/>
          <w:szCs w:val="15"/>
        </w:rPr>
        <w:t xml:space="preserve"> [</w:t>
      </w:r>
      <w:r w:rsidRPr="004701AD">
        <w:rPr>
          <w:rFonts w:ascii="Verdana" w:hAnsi="Verdana" w:cs="Arial"/>
          <w:sz w:val="15"/>
          <w:szCs w:val="15"/>
          <w:highlight w:val="yellow"/>
        </w:rPr>
        <w:t>Rut corredor</w:t>
      </w:r>
      <w:r w:rsidRPr="004701AD">
        <w:rPr>
          <w:rFonts w:ascii="Verdana" w:hAnsi="Verdana" w:cs="Arial"/>
          <w:sz w:val="15"/>
          <w:szCs w:val="15"/>
        </w:rPr>
        <w:t>]</w:t>
      </w:r>
      <w:r w:rsidR="00616E20" w:rsidRPr="004701AD">
        <w:rPr>
          <w:rFonts w:ascii="Verdana" w:hAnsi="Verdana" w:cs="Arial"/>
          <w:sz w:val="15"/>
          <w:szCs w:val="15"/>
        </w:rPr>
        <w:tab/>
      </w:r>
      <w:r w:rsidR="002C4A5C" w:rsidRPr="004701AD">
        <w:rPr>
          <w:rFonts w:ascii="Verdana" w:hAnsi="Verdana" w:cs="Arial"/>
          <w:b/>
          <w:sz w:val="15"/>
          <w:szCs w:val="15"/>
        </w:rPr>
        <w:t>Teléfono:</w:t>
      </w:r>
      <w:r w:rsidR="002C4A5C" w:rsidRPr="004701AD">
        <w:rPr>
          <w:rFonts w:ascii="Verdana" w:hAnsi="Verdana" w:cs="Arial"/>
          <w:sz w:val="15"/>
          <w:szCs w:val="15"/>
        </w:rPr>
        <w:t xml:space="preserve"> [</w:t>
      </w:r>
      <w:r w:rsidR="002C4A5C" w:rsidRPr="004701AD">
        <w:rPr>
          <w:rFonts w:ascii="Verdana" w:hAnsi="Verdana" w:cs="Arial"/>
          <w:sz w:val="15"/>
          <w:szCs w:val="15"/>
          <w:highlight w:val="yellow"/>
        </w:rPr>
        <w:t>Teléfono corredor</w:t>
      </w:r>
      <w:r w:rsidR="002C4A5C" w:rsidRPr="004701AD">
        <w:rPr>
          <w:rFonts w:ascii="Verdana" w:hAnsi="Verdana" w:cs="Arial"/>
          <w:sz w:val="15"/>
          <w:szCs w:val="15"/>
        </w:rPr>
        <w:t>]</w:t>
      </w:r>
    </w:p>
    <w:p w:rsidR="00E46289" w:rsidRPr="004701AD" w:rsidRDefault="00616E20" w:rsidP="00B12306">
      <w:pPr>
        <w:rPr>
          <w:rFonts w:ascii="Verdana" w:hAnsi="Verdana" w:cs="Arial"/>
          <w:sz w:val="15"/>
          <w:szCs w:val="15"/>
        </w:rPr>
      </w:pPr>
      <w:r w:rsidRPr="004701AD">
        <w:rPr>
          <w:rFonts w:ascii="Verdana" w:hAnsi="Verdana" w:cs="Arial"/>
          <w:b/>
          <w:sz w:val="15"/>
          <w:szCs w:val="15"/>
        </w:rPr>
        <w:t xml:space="preserve">e-mail: </w:t>
      </w:r>
      <w:r w:rsidRPr="004701AD">
        <w:rPr>
          <w:rFonts w:ascii="Verdana" w:hAnsi="Verdana" w:cs="Arial"/>
          <w:sz w:val="15"/>
          <w:szCs w:val="15"/>
        </w:rPr>
        <w:t>[</w:t>
      </w:r>
      <w:r w:rsidRPr="004701AD">
        <w:rPr>
          <w:rFonts w:ascii="Verdana" w:hAnsi="Verdana" w:cs="Arial"/>
          <w:sz w:val="15"/>
          <w:szCs w:val="15"/>
          <w:highlight w:val="yellow"/>
        </w:rPr>
        <w:t>e-mail corredor</w:t>
      </w:r>
      <w:r w:rsidRPr="004701AD">
        <w:rPr>
          <w:rFonts w:ascii="Verdana" w:hAnsi="Verdana" w:cs="Arial"/>
          <w:sz w:val="15"/>
          <w:szCs w:val="15"/>
        </w:rPr>
        <w:t>]</w:t>
      </w:r>
      <w:r w:rsidRPr="004701AD">
        <w:rPr>
          <w:rFonts w:ascii="Verdana" w:hAnsi="Verdana" w:cs="Arial"/>
          <w:b/>
          <w:sz w:val="15"/>
          <w:szCs w:val="15"/>
        </w:rPr>
        <w:tab/>
      </w:r>
      <w:r w:rsidRPr="004701AD">
        <w:rPr>
          <w:rFonts w:ascii="Verdana" w:hAnsi="Verdana" w:cs="Arial"/>
          <w:b/>
          <w:sz w:val="15"/>
          <w:szCs w:val="15"/>
        </w:rPr>
        <w:tab/>
      </w:r>
      <w:r w:rsidRPr="004701AD">
        <w:rPr>
          <w:rFonts w:ascii="Verdana" w:hAnsi="Verdana" w:cs="Arial"/>
          <w:b/>
          <w:sz w:val="15"/>
          <w:szCs w:val="15"/>
        </w:rPr>
        <w:tab/>
      </w:r>
      <w:r w:rsidRPr="004701AD">
        <w:rPr>
          <w:rFonts w:ascii="Verdana" w:hAnsi="Verdana" w:cs="Arial"/>
          <w:b/>
          <w:sz w:val="15"/>
          <w:szCs w:val="15"/>
        </w:rPr>
        <w:tab/>
      </w:r>
      <w:r w:rsidRPr="004701AD">
        <w:rPr>
          <w:rFonts w:ascii="Verdana" w:hAnsi="Verdana" w:cs="Arial"/>
          <w:b/>
          <w:sz w:val="15"/>
          <w:szCs w:val="15"/>
        </w:rPr>
        <w:tab/>
      </w:r>
      <w:r w:rsidR="002C4A5C" w:rsidRPr="004701AD">
        <w:rPr>
          <w:rFonts w:ascii="Verdana" w:hAnsi="Verdana" w:cs="Arial"/>
          <w:b/>
          <w:sz w:val="15"/>
          <w:szCs w:val="15"/>
        </w:rPr>
        <w:t>Comisión</w:t>
      </w:r>
      <w:r w:rsidR="003F205B">
        <w:rPr>
          <w:rFonts w:ascii="Verdana" w:hAnsi="Verdana" w:cs="Arial"/>
          <w:b/>
          <w:sz w:val="15"/>
          <w:szCs w:val="15"/>
        </w:rPr>
        <w:t xml:space="preserve"> del Corredor</w:t>
      </w:r>
      <w:r w:rsidR="002C4A5C" w:rsidRPr="004701AD">
        <w:rPr>
          <w:rFonts w:ascii="Verdana" w:hAnsi="Verdana" w:cs="Arial"/>
          <w:b/>
          <w:sz w:val="15"/>
          <w:szCs w:val="15"/>
        </w:rPr>
        <w:t>:</w:t>
      </w:r>
      <w:r w:rsidR="002C4A5C" w:rsidRPr="004701AD">
        <w:rPr>
          <w:rFonts w:ascii="Verdana" w:hAnsi="Verdana" w:cs="Arial"/>
          <w:sz w:val="15"/>
          <w:szCs w:val="15"/>
        </w:rPr>
        <w:t xml:space="preserve"> [</w:t>
      </w:r>
      <w:r w:rsidR="002C4A5C" w:rsidRPr="004701AD">
        <w:rPr>
          <w:rFonts w:ascii="Verdana" w:hAnsi="Verdana" w:cs="Arial"/>
          <w:sz w:val="15"/>
          <w:szCs w:val="15"/>
          <w:highlight w:val="yellow"/>
        </w:rPr>
        <w:t>Comisión del corredor]</w:t>
      </w:r>
      <w:r w:rsidR="003F205B">
        <w:rPr>
          <w:rFonts w:ascii="Verdana" w:hAnsi="Verdana" w:cs="Arial"/>
          <w:sz w:val="15"/>
          <w:szCs w:val="15"/>
        </w:rPr>
        <w:t xml:space="preserve"> de la prima neta</w:t>
      </w:r>
    </w:p>
    <w:p w:rsidR="00E46289" w:rsidRPr="004701AD" w:rsidRDefault="00E46289">
      <w:pPr>
        <w:rPr>
          <w:rFonts w:ascii="Verdana" w:hAnsi="Verdana" w:cs="Arial"/>
          <w:sz w:val="15"/>
          <w:szCs w:val="15"/>
        </w:rPr>
      </w:pPr>
    </w:p>
    <w:p w:rsidR="00E46289" w:rsidRPr="004701AD" w:rsidRDefault="002B1323" w:rsidP="00DE6383">
      <w:pPr>
        <w:spacing w:before="40" w:after="40"/>
        <w:rPr>
          <w:rFonts w:ascii="Verdana" w:hAnsi="Verdana" w:cs="Arial"/>
          <w:b/>
          <w:sz w:val="16"/>
          <w:szCs w:val="16"/>
        </w:rPr>
      </w:pPr>
      <w:r w:rsidRPr="004701AD">
        <w:rPr>
          <w:rFonts w:ascii="Verdana" w:hAnsi="Verdana" w:cs="Arial"/>
          <w:b/>
          <w:sz w:val="16"/>
          <w:szCs w:val="16"/>
        </w:rPr>
        <w:t>Datos Contratante</w:t>
      </w:r>
    </w:p>
    <w:p w:rsidR="00E46289" w:rsidRPr="004701AD" w:rsidRDefault="00EF1EC7" w:rsidP="00DE6383">
      <w:pPr>
        <w:spacing w:before="40"/>
        <w:rPr>
          <w:rFonts w:ascii="Verdana" w:hAnsi="Verdana" w:cs="Arial"/>
          <w:sz w:val="15"/>
          <w:szCs w:val="15"/>
        </w:rPr>
      </w:pPr>
      <w:r>
        <w:rPr>
          <w:rFonts w:ascii="Verdana" w:hAnsi="Verdana" w:cs="Arial"/>
          <w:noProof/>
          <w:sz w:val="15"/>
          <w:szCs w:val="15"/>
          <w:lang w:val="es-CL" w:eastAsia="es-CL"/>
        </w:rPr>
        <mc:AlternateContent>
          <mc:Choice Requires="wps">
            <w:drawing>
              <wp:anchor distT="4294967293" distB="4294967293" distL="114300" distR="114300" simplePos="0" relativeHeight="251644928" behindDoc="0" locked="0" layoutInCell="1" allowOverlap="1">
                <wp:simplePos x="0" y="0"/>
                <wp:positionH relativeFrom="column">
                  <wp:posOffset>4445</wp:posOffset>
                </wp:positionH>
                <wp:positionV relativeFrom="paragraph">
                  <wp:posOffset>-1</wp:posOffset>
                </wp:positionV>
                <wp:extent cx="6120130" cy="0"/>
                <wp:effectExtent l="0" t="0" r="13970" b="0"/>
                <wp:wrapNone/>
                <wp:docPr id="2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E7610" id="Line 5" o:spid="_x0000_s1026" style="position:absolute;z-index:2516449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5pt,0" to="482.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" strokecolor="silver" strokeweight="1.5pt"/>
            </w:pict>
          </mc:Fallback>
        </mc:AlternateContent>
      </w:r>
      <w:r w:rsidR="00E46289" w:rsidRPr="004701AD">
        <w:rPr>
          <w:rFonts w:ascii="Verdana" w:hAnsi="Verdana" w:cs="Arial"/>
          <w:b/>
          <w:sz w:val="15"/>
          <w:szCs w:val="15"/>
        </w:rPr>
        <w:t>Contratante:</w:t>
      </w:r>
      <w:r w:rsidR="00E46289" w:rsidRPr="004701AD">
        <w:rPr>
          <w:rFonts w:ascii="Verdana" w:hAnsi="Verdana" w:cs="Arial"/>
          <w:sz w:val="15"/>
          <w:szCs w:val="15"/>
        </w:rPr>
        <w:t xml:space="preserve"> [</w:t>
      </w:r>
      <w:r w:rsidR="00E46289" w:rsidRPr="004701AD">
        <w:rPr>
          <w:rFonts w:ascii="Verdana" w:hAnsi="Verdana" w:cs="Arial"/>
          <w:sz w:val="15"/>
          <w:szCs w:val="15"/>
          <w:highlight w:val="yellow"/>
        </w:rPr>
        <w:t>Nombre del contratante</w:t>
      </w:r>
      <w:r w:rsidR="00E46289" w:rsidRPr="004701AD">
        <w:rPr>
          <w:rFonts w:ascii="Verdana" w:hAnsi="Verdana" w:cs="Arial"/>
          <w:sz w:val="15"/>
          <w:szCs w:val="15"/>
        </w:rPr>
        <w:t>]</w:t>
      </w:r>
      <w:r w:rsidR="00E46289" w:rsidRPr="004701AD">
        <w:rPr>
          <w:rFonts w:ascii="Verdana" w:hAnsi="Verdana" w:cs="Arial"/>
          <w:sz w:val="15"/>
          <w:szCs w:val="15"/>
        </w:rPr>
        <w:tab/>
      </w:r>
      <w:r w:rsidR="00E46289" w:rsidRPr="004701AD">
        <w:rPr>
          <w:rFonts w:ascii="Verdana" w:hAnsi="Verdana" w:cs="Arial"/>
          <w:sz w:val="15"/>
          <w:szCs w:val="15"/>
        </w:rPr>
        <w:tab/>
      </w:r>
      <w:r w:rsidR="00E46289" w:rsidRPr="004701AD">
        <w:rPr>
          <w:rFonts w:ascii="Verdana" w:hAnsi="Verdana" w:cs="Arial"/>
          <w:sz w:val="15"/>
          <w:szCs w:val="15"/>
        </w:rPr>
        <w:tab/>
      </w:r>
      <w:r w:rsidR="00E46289" w:rsidRPr="004701AD">
        <w:rPr>
          <w:rFonts w:ascii="Verdana" w:hAnsi="Verdana" w:cs="Arial"/>
          <w:b/>
          <w:sz w:val="15"/>
          <w:szCs w:val="15"/>
        </w:rPr>
        <w:t>R.U.T:</w:t>
      </w:r>
      <w:r w:rsidR="00E46289" w:rsidRPr="004701AD">
        <w:rPr>
          <w:rFonts w:ascii="Verdana" w:hAnsi="Verdana" w:cs="Arial"/>
          <w:sz w:val="15"/>
          <w:szCs w:val="15"/>
        </w:rPr>
        <w:t xml:space="preserve"> [</w:t>
      </w:r>
      <w:r w:rsidR="00E46289" w:rsidRPr="004701AD">
        <w:rPr>
          <w:rFonts w:ascii="Verdana" w:hAnsi="Verdana" w:cs="Arial"/>
          <w:sz w:val="15"/>
          <w:szCs w:val="15"/>
          <w:highlight w:val="yellow"/>
        </w:rPr>
        <w:t>Rut Contratante</w:t>
      </w:r>
      <w:r w:rsidR="00E46289" w:rsidRPr="004701AD">
        <w:rPr>
          <w:rFonts w:ascii="Verdana" w:hAnsi="Verdana" w:cs="Arial"/>
          <w:sz w:val="15"/>
          <w:szCs w:val="15"/>
        </w:rPr>
        <w:t>]</w:t>
      </w:r>
    </w:p>
    <w:p w:rsidR="00E46289" w:rsidRPr="004701AD" w:rsidRDefault="00E46289">
      <w:pPr>
        <w:rPr>
          <w:rFonts w:ascii="Verdana" w:hAnsi="Verdana" w:cs="Arial"/>
          <w:sz w:val="15"/>
          <w:szCs w:val="15"/>
        </w:rPr>
      </w:pPr>
      <w:r w:rsidRPr="004701AD">
        <w:rPr>
          <w:rFonts w:ascii="Verdana" w:hAnsi="Verdana" w:cs="Arial"/>
          <w:b/>
          <w:sz w:val="15"/>
          <w:szCs w:val="15"/>
        </w:rPr>
        <w:t>Dirección:</w:t>
      </w:r>
      <w:r w:rsidRPr="004701AD">
        <w:rPr>
          <w:rFonts w:ascii="Verdana" w:hAnsi="Verdana" w:cs="Arial"/>
          <w:sz w:val="15"/>
          <w:szCs w:val="15"/>
        </w:rPr>
        <w:t xml:space="preserve"> [</w:t>
      </w:r>
      <w:r w:rsidRPr="004701AD">
        <w:rPr>
          <w:rFonts w:ascii="Verdana" w:hAnsi="Verdana" w:cs="Arial"/>
          <w:sz w:val="15"/>
          <w:szCs w:val="15"/>
          <w:highlight w:val="yellow"/>
        </w:rPr>
        <w:t>Dirección del contratante]</w:t>
      </w:r>
      <w:r w:rsidRPr="004701AD">
        <w:rPr>
          <w:rFonts w:ascii="Verdana" w:hAnsi="Verdana" w:cs="Arial"/>
          <w:sz w:val="15"/>
          <w:szCs w:val="15"/>
        </w:rPr>
        <w:tab/>
      </w:r>
      <w:r w:rsidRPr="004701AD">
        <w:rPr>
          <w:rFonts w:ascii="Verdana" w:hAnsi="Verdana" w:cs="Arial"/>
          <w:sz w:val="15"/>
          <w:szCs w:val="15"/>
        </w:rPr>
        <w:tab/>
      </w:r>
      <w:r w:rsidRPr="004701AD">
        <w:rPr>
          <w:rFonts w:ascii="Verdana" w:hAnsi="Verdana" w:cs="Arial"/>
          <w:sz w:val="15"/>
          <w:szCs w:val="15"/>
        </w:rPr>
        <w:tab/>
      </w:r>
      <w:r w:rsidRPr="004701AD">
        <w:rPr>
          <w:rFonts w:ascii="Verdana" w:hAnsi="Verdana" w:cs="Arial"/>
          <w:b/>
          <w:sz w:val="15"/>
          <w:szCs w:val="15"/>
        </w:rPr>
        <w:t>Comuna:</w:t>
      </w:r>
      <w:r w:rsidRPr="004701AD">
        <w:rPr>
          <w:rFonts w:ascii="Verdana" w:hAnsi="Verdana" w:cs="Arial"/>
          <w:sz w:val="15"/>
          <w:szCs w:val="15"/>
        </w:rPr>
        <w:t xml:space="preserve"> [</w:t>
      </w:r>
      <w:r w:rsidRPr="004701AD">
        <w:rPr>
          <w:rFonts w:ascii="Verdana" w:hAnsi="Verdana" w:cs="Arial"/>
          <w:sz w:val="15"/>
          <w:szCs w:val="15"/>
          <w:highlight w:val="yellow"/>
        </w:rPr>
        <w:t>Comuna contratante</w:t>
      </w:r>
      <w:r w:rsidRPr="004701AD">
        <w:rPr>
          <w:rFonts w:ascii="Verdana" w:hAnsi="Verdana" w:cs="Arial"/>
          <w:sz w:val="15"/>
          <w:szCs w:val="15"/>
        </w:rPr>
        <w:t>]</w:t>
      </w:r>
    </w:p>
    <w:p w:rsidR="00E46289" w:rsidRPr="004701AD" w:rsidRDefault="00E46289">
      <w:pPr>
        <w:rPr>
          <w:rFonts w:ascii="Verdana" w:hAnsi="Verdana" w:cs="Arial"/>
          <w:sz w:val="15"/>
          <w:szCs w:val="15"/>
        </w:rPr>
      </w:pPr>
      <w:r w:rsidRPr="004701AD">
        <w:rPr>
          <w:rFonts w:ascii="Verdana" w:hAnsi="Verdana" w:cs="Arial"/>
          <w:b/>
          <w:sz w:val="15"/>
          <w:szCs w:val="15"/>
        </w:rPr>
        <w:t>Región:</w:t>
      </w:r>
      <w:r w:rsidRPr="004701AD">
        <w:rPr>
          <w:rFonts w:ascii="Verdana" w:hAnsi="Verdana" w:cs="Arial"/>
          <w:sz w:val="15"/>
          <w:szCs w:val="15"/>
        </w:rPr>
        <w:t xml:space="preserve"> [</w:t>
      </w:r>
      <w:r w:rsidRPr="004701AD">
        <w:rPr>
          <w:rFonts w:ascii="Verdana" w:hAnsi="Verdana" w:cs="Arial"/>
          <w:sz w:val="15"/>
          <w:szCs w:val="15"/>
          <w:highlight w:val="yellow"/>
        </w:rPr>
        <w:t>Región Contratante</w:t>
      </w:r>
      <w:r w:rsidRPr="004701AD">
        <w:rPr>
          <w:rFonts w:ascii="Verdana" w:hAnsi="Verdana" w:cs="Arial"/>
          <w:sz w:val="15"/>
          <w:szCs w:val="15"/>
        </w:rPr>
        <w:t>]</w:t>
      </w:r>
      <w:r w:rsidRPr="004701AD">
        <w:rPr>
          <w:rFonts w:ascii="Verdana" w:hAnsi="Verdana" w:cs="Arial"/>
          <w:sz w:val="15"/>
          <w:szCs w:val="15"/>
        </w:rPr>
        <w:tab/>
      </w:r>
      <w:r w:rsidRPr="004701AD">
        <w:rPr>
          <w:rFonts w:ascii="Verdana" w:hAnsi="Verdana" w:cs="Arial"/>
          <w:sz w:val="15"/>
          <w:szCs w:val="15"/>
        </w:rPr>
        <w:tab/>
      </w:r>
      <w:r w:rsidRPr="004701AD">
        <w:rPr>
          <w:rFonts w:ascii="Verdana" w:hAnsi="Verdana" w:cs="Arial"/>
          <w:sz w:val="15"/>
          <w:szCs w:val="15"/>
        </w:rPr>
        <w:tab/>
      </w:r>
      <w:r w:rsidRPr="004701AD">
        <w:rPr>
          <w:rFonts w:ascii="Verdana" w:hAnsi="Verdana" w:cs="Arial"/>
          <w:sz w:val="15"/>
          <w:szCs w:val="15"/>
        </w:rPr>
        <w:tab/>
      </w:r>
      <w:r w:rsidRPr="004701AD">
        <w:rPr>
          <w:rFonts w:ascii="Verdana" w:hAnsi="Verdana" w:cs="Arial"/>
          <w:b/>
          <w:sz w:val="15"/>
          <w:szCs w:val="15"/>
        </w:rPr>
        <w:t>Teléfono:</w:t>
      </w:r>
      <w:r w:rsidRPr="004701AD">
        <w:rPr>
          <w:rFonts w:ascii="Verdana" w:hAnsi="Verdana" w:cs="Arial"/>
          <w:sz w:val="15"/>
          <w:szCs w:val="15"/>
        </w:rPr>
        <w:t xml:space="preserve"> [</w:t>
      </w:r>
      <w:r w:rsidRPr="004701AD">
        <w:rPr>
          <w:rFonts w:ascii="Verdana" w:hAnsi="Verdana" w:cs="Arial"/>
          <w:sz w:val="15"/>
          <w:szCs w:val="15"/>
          <w:highlight w:val="yellow"/>
        </w:rPr>
        <w:t>Teléfono Contratante</w:t>
      </w:r>
      <w:r w:rsidRPr="004701AD">
        <w:rPr>
          <w:rFonts w:ascii="Verdana" w:hAnsi="Verdana" w:cs="Arial"/>
          <w:sz w:val="15"/>
          <w:szCs w:val="15"/>
        </w:rPr>
        <w:t>]</w:t>
      </w:r>
    </w:p>
    <w:p w:rsidR="00E46289" w:rsidRPr="004701AD" w:rsidRDefault="00E46289">
      <w:pPr>
        <w:rPr>
          <w:rFonts w:ascii="Verdana" w:hAnsi="Verdana" w:cs="Arial"/>
          <w:sz w:val="15"/>
          <w:szCs w:val="15"/>
          <w:lang w:val="pt-BR"/>
        </w:rPr>
      </w:pPr>
      <w:r w:rsidRPr="004701AD">
        <w:rPr>
          <w:rFonts w:ascii="Verdana" w:hAnsi="Verdana" w:cs="Arial"/>
          <w:b/>
          <w:sz w:val="15"/>
          <w:szCs w:val="15"/>
          <w:lang w:val="pt-BR"/>
        </w:rPr>
        <w:t>e-mail:</w:t>
      </w:r>
      <w:r w:rsidRPr="004701AD">
        <w:rPr>
          <w:rFonts w:ascii="Verdana" w:hAnsi="Verdana" w:cs="Arial"/>
          <w:sz w:val="15"/>
          <w:szCs w:val="15"/>
          <w:lang w:val="pt-BR"/>
        </w:rPr>
        <w:t xml:space="preserve"> [</w:t>
      </w:r>
      <w:r w:rsidRPr="004701AD">
        <w:rPr>
          <w:rFonts w:ascii="Verdana" w:hAnsi="Verdana" w:cs="Arial"/>
          <w:sz w:val="15"/>
          <w:szCs w:val="15"/>
          <w:highlight w:val="yellow"/>
          <w:lang w:val="pt-BR"/>
        </w:rPr>
        <w:t>e-mail contratante</w:t>
      </w:r>
      <w:r w:rsidRPr="004701AD">
        <w:rPr>
          <w:rFonts w:ascii="Verdana" w:hAnsi="Verdana" w:cs="Arial"/>
          <w:sz w:val="15"/>
          <w:szCs w:val="15"/>
          <w:lang w:val="pt-BR"/>
        </w:rPr>
        <w:t>]</w:t>
      </w:r>
    </w:p>
    <w:p w:rsidR="00E46289" w:rsidRPr="004701AD" w:rsidRDefault="00E46289">
      <w:pPr>
        <w:rPr>
          <w:rFonts w:ascii="Verdana" w:hAnsi="Verdana" w:cs="Arial"/>
          <w:sz w:val="15"/>
          <w:szCs w:val="15"/>
          <w:lang w:val="pt-BR"/>
        </w:rPr>
      </w:pPr>
    </w:p>
    <w:p w:rsidR="00E46289" w:rsidRPr="004701AD" w:rsidRDefault="00EF1EC7" w:rsidP="004C63EE">
      <w:pPr>
        <w:spacing w:before="40" w:after="40"/>
        <w:rPr>
          <w:rFonts w:ascii="Verdana" w:hAnsi="Verdana" w:cs="Arial"/>
          <w:b/>
          <w:sz w:val="16"/>
          <w:szCs w:val="16"/>
          <w:lang w:val="pt-BR"/>
        </w:rPr>
      </w:pPr>
      <w:r>
        <w:rPr>
          <w:rFonts w:ascii="Verdana" w:hAnsi="Verdana" w:cs="Arial"/>
          <w:b/>
          <w:noProof/>
          <w:sz w:val="16"/>
          <w:szCs w:val="16"/>
          <w:lang w:val="es-CL" w:eastAsia="es-CL"/>
        </w:rPr>
        <mc:AlternateContent>
          <mc:Choice Requires="wps">
            <w:drawing>
              <wp:anchor distT="4294967293" distB="4294967293" distL="114300" distR="114300" simplePos="0" relativeHeight="251645952" behindDoc="0" locked="0" layoutInCell="1" allowOverlap="1">
                <wp:simplePos x="0" y="0"/>
                <wp:positionH relativeFrom="column">
                  <wp:posOffset>4445</wp:posOffset>
                </wp:positionH>
                <wp:positionV relativeFrom="paragraph">
                  <wp:posOffset>154304</wp:posOffset>
                </wp:positionV>
                <wp:extent cx="6120130" cy="0"/>
                <wp:effectExtent l="0" t="0" r="13970" b="0"/>
                <wp:wrapNone/>
                <wp:docPr id="2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B17DD7" id="Line 6" o:spid="_x0000_s1026" style="position:absolute;z-index:2516459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5pt,12.15pt" to="482.2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" strokecolor="silver" strokeweight="1.5pt"/>
            </w:pict>
          </mc:Fallback>
        </mc:AlternateContent>
      </w:r>
      <w:r w:rsidR="00E46289" w:rsidRPr="004701AD">
        <w:rPr>
          <w:rFonts w:ascii="Verdana" w:hAnsi="Verdana" w:cs="Arial"/>
          <w:b/>
          <w:sz w:val="16"/>
          <w:szCs w:val="16"/>
          <w:lang w:val="pt-BR"/>
        </w:rPr>
        <w:t>Total de primas</w:t>
      </w:r>
    </w:p>
    <w:p w:rsidR="00E46289" w:rsidRPr="004701AD" w:rsidRDefault="00E46289" w:rsidP="004C63EE">
      <w:pPr>
        <w:spacing w:before="40" w:after="40"/>
        <w:rPr>
          <w:rFonts w:ascii="Verdana" w:hAnsi="Verdana" w:cs="Arial"/>
          <w:sz w:val="15"/>
          <w:szCs w:val="15"/>
          <w:lang w:val="pt-BR"/>
        </w:rPr>
      </w:pPr>
      <w:bookmarkStart w:id="1" w:name="OLE_LINK1"/>
      <w:r w:rsidRPr="004701AD">
        <w:rPr>
          <w:rFonts w:ascii="Verdana" w:hAnsi="Verdana" w:cs="Arial"/>
          <w:b/>
          <w:sz w:val="15"/>
          <w:szCs w:val="15"/>
          <w:lang w:val="pt-BR"/>
        </w:rPr>
        <w:t>Prima Afecta:</w:t>
      </w:r>
      <w:r w:rsidRPr="004701AD">
        <w:rPr>
          <w:rFonts w:ascii="Verdana" w:hAnsi="Verdana" w:cs="Arial"/>
          <w:sz w:val="15"/>
          <w:szCs w:val="15"/>
          <w:lang w:val="pt-BR"/>
        </w:rPr>
        <w:t xml:space="preserve"> [</w:t>
      </w:r>
      <w:r w:rsidR="002B1323" w:rsidRPr="004701AD">
        <w:rPr>
          <w:rFonts w:ascii="Verdana" w:hAnsi="Verdana" w:cs="Arial"/>
          <w:sz w:val="15"/>
          <w:szCs w:val="15"/>
          <w:highlight w:val="yellow"/>
          <w:lang w:val="pt-BR"/>
        </w:rPr>
        <w:t xml:space="preserve">P. </w:t>
      </w:r>
      <w:r w:rsidRPr="004701AD">
        <w:rPr>
          <w:rFonts w:ascii="Verdana" w:hAnsi="Verdana" w:cs="Arial"/>
          <w:sz w:val="15"/>
          <w:szCs w:val="15"/>
          <w:highlight w:val="yellow"/>
          <w:lang w:val="pt-BR"/>
        </w:rPr>
        <w:t>afecta</w:t>
      </w:r>
      <w:r w:rsidRPr="004701AD">
        <w:rPr>
          <w:rFonts w:ascii="Verdana" w:hAnsi="Verdana" w:cs="Arial"/>
          <w:sz w:val="15"/>
          <w:szCs w:val="15"/>
          <w:lang w:val="pt-BR"/>
        </w:rPr>
        <w:t>]</w:t>
      </w:r>
      <w:r w:rsidR="002B1323" w:rsidRPr="004701AD">
        <w:rPr>
          <w:rFonts w:ascii="Verdana" w:hAnsi="Verdana" w:cs="Arial"/>
          <w:sz w:val="15"/>
          <w:szCs w:val="15"/>
          <w:lang w:val="pt-BR"/>
        </w:rPr>
        <w:tab/>
      </w:r>
      <w:r w:rsidR="002B1323" w:rsidRPr="004701AD">
        <w:rPr>
          <w:rFonts w:ascii="Verdana" w:hAnsi="Verdana" w:cs="Arial"/>
          <w:b/>
          <w:sz w:val="15"/>
          <w:szCs w:val="15"/>
          <w:lang w:val="pt-BR"/>
        </w:rPr>
        <w:t>Prima Exenta:</w:t>
      </w:r>
      <w:r w:rsidR="002B1323" w:rsidRPr="004701AD">
        <w:rPr>
          <w:rFonts w:ascii="Verdana" w:hAnsi="Verdana" w:cs="Arial"/>
          <w:sz w:val="15"/>
          <w:szCs w:val="15"/>
          <w:lang w:val="pt-BR"/>
        </w:rPr>
        <w:t xml:space="preserve"> [</w:t>
      </w:r>
      <w:r w:rsidR="002B1323" w:rsidRPr="004701AD">
        <w:rPr>
          <w:rFonts w:ascii="Verdana" w:hAnsi="Verdana" w:cs="Arial"/>
          <w:sz w:val="15"/>
          <w:szCs w:val="15"/>
          <w:highlight w:val="yellow"/>
          <w:lang w:val="pt-BR"/>
        </w:rPr>
        <w:t>P. exenta</w:t>
      </w:r>
      <w:r w:rsidR="002B1323" w:rsidRPr="004701AD">
        <w:rPr>
          <w:rFonts w:ascii="Verdana" w:hAnsi="Verdana" w:cs="Arial"/>
          <w:sz w:val="15"/>
          <w:szCs w:val="15"/>
          <w:lang w:val="pt-BR"/>
        </w:rPr>
        <w:t>]</w:t>
      </w:r>
      <w:r w:rsidR="002B1323" w:rsidRPr="004701AD">
        <w:rPr>
          <w:rFonts w:ascii="Verdana" w:hAnsi="Verdana" w:cs="Arial"/>
          <w:sz w:val="15"/>
          <w:szCs w:val="15"/>
          <w:lang w:val="pt-BR"/>
        </w:rPr>
        <w:tab/>
      </w:r>
      <w:r w:rsidR="002B1323" w:rsidRPr="004701AD">
        <w:rPr>
          <w:rFonts w:ascii="Verdana" w:hAnsi="Verdana" w:cs="Arial"/>
          <w:sz w:val="15"/>
          <w:szCs w:val="15"/>
          <w:lang w:val="pt-BR"/>
        </w:rPr>
        <w:tab/>
      </w:r>
      <w:r w:rsidRPr="004701AD">
        <w:rPr>
          <w:rFonts w:ascii="Verdana" w:hAnsi="Verdana" w:cs="Arial"/>
          <w:b/>
          <w:sz w:val="15"/>
          <w:szCs w:val="15"/>
          <w:lang w:val="pt-BR"/>
        </w:rPr>
        <w:t>I.V.A.:</w:t>
      </w:r>
      <w:r w:rsidRPr="004701AD">
        <w:rPr>
          <w:rFonts w:ascii="Verdana" w:hAnsi="Verdana" w:cs="Arial"/>
          <w:sz w:val="15"/>
          <w:szCs w:val="15"/>
          <w:lang w:val="pt-BR"/>
        </w:rPr>
        <w:t xml:space="preserve"> [IVA]</w:t>
      </w:r>
      <w:r w:rsidR="002B1323" w:rsidRPr="004701AD">
        <w:rPr>
          <w:rFonts w:ascii="Verdana" w:hAnsi="Verdana" w:cs="Arial"/>
          <w:sz w:val="15"/>
          <w:szCs w:val="15"/>
          <w:lang w:val="pt-BR"/>
        </w:rPr>
        <w:tab/>
      </w:r>
      <w:r w:rsidRPr="004701AD">
        <w:rPr>
          <w:rFonts w:ascii="Verdana" w:hAnsi="Verdana" w:cs="Arial"/>
          <w:b/>
          <w:sz w:val="15"/>
          <w:szCs w:val="15"/>
          <w:lang w:val="pt-BR"/>
        </w:rPr>
        <w:t xml:space="preserve">Prima </w:t>
      </w:r>
      <w:r w:rsidR="002B1323" w:rsidRPr="004701AD">
        <w:rPr>
          <w:rFonts w:ascii="Verdana" w:hAnsi="Verdana" w:cs="Arial"/>
          <w:b/>
          <w:sz w:val="15"/>
          <w:szCs w:val="15"/>
          <w:lang w:val="pt-BR"/>
        </w:rPr>
        <w:t>Total</w:t>
      </w:r>
      <w:r w:rsidRPr="004701AD">
        <w:rPr>
          <w:rFonts w:ascii="Verdana" w:hAnsi="Verdana" w:cs="Arial"/>
          <w:b/>
          <w:sz w:val="15"/>
          <w:szCs w:val="15"/>
          <w:lang w:val="pt-BR"/>
        </w:rPr>
        <w:t>:</w:t>
      </w:r>
      <w:r w:rsidR="002B1323" w:rsidRPr="004701AD">
        <w:rPr>
          <w:rFonts w:ascii="Verdana" w:hAnsi="Verdana" w:cs="Arial"/>
          <w:sz w:val="15"/>
          <w:szCs w:val="15"/>
          <w:lang w:val="pt-BR"/>
        </w:rPr>
        <w:t xml:space="preserve"> [</w:t>
      </w:r>
      <w:r w:rsidR="002B1323" w:rsidRPr="004701AD">
        <w:rPr>
          <w:rFonts w:ascii="Verdana" w:hAnsi="Verdana" w:cs="Arial"/>
          <w:sz w:val="15"/>
          <w:szCs w:val="15"/>
          <w:highlight w:val="yellow"/>
          <w:lang w:val="pt-BR"/>
        </w:rPr>
        <w:t>P.</w:t>
      </w:r>
      <w:r w:rsidRPr="004701AD">
        <w:rPr>
          <w:rFonts w:ascii="Verdana" w:hAnsi="Verdana" w:cs="Arial"/>
          <w:sz w:val="15"/>
          <w:szCs w:val="15"/>
          <w:highlight w:val="yellow"/>
          <w:lang w:val="pt-BR"/>
        </w:rPr>
        <w:t xml:space="preserve"> bruta</w:t>
      </w:r>
      <w:r w:rsidRPr="004701AD">
        <w:rPr>
          <w:rFonts w:ascii="Verdana" w:hAnsi="Verdana" w:cs="Arial"/>
          <w:sz w:val="15"/>
          <w:szCs w:val="15"/>
          <w:lang w:val="pt-BR"/>
        </w:rPr>
        <w:t>]</w:t>
      </w:r>
    </w:p>
    <w:bookmarkEnd w:id="1"/>
    <w:p w:rsidR="00B936E5" w:rsidRPr="004701AD" w:rsidRDefault="00B936E5">
      <w:pPr>
        <w:rPr>
          <w:rFonts w:ascii="Verdana" w:hAnsi="Verdana" w:cs="Arial"/>
          <w:sz w:val="15"/>
          <w:szCs w:val="15"/>
          <w:lang w:val="pt-BR"/>
        </w:rPr>
      </w:pPr>
    </w:p>
    <w:p w:rsidR="00E46289" w:rsidRPr="004701AD" w:rsidRDefault="00075215">
      <w:pPr>
        <w:rPr>
          <w:rFonts w:ascii="Verdana" w:hAnsi="Verdana" w:cs="Arial"/>
          <w:b/>
          <w:sz w:val="15"/>
          <w:szCs w:val="15"/>
          <w:lang w:val="pt-BR"/>
        </w:rPr>
      </w:pPr>
      <w:r w:rsidRPr="004701AD">
        <w:rPr>
          <w:rFonts w:ascii="Verdana" w:hAnsi="Verdana" w:cs="Arial"/>
          <w:sz w:val="15"/>
          <w:szCs w:val="15"/>
          <w:lang w:val="pt-BR"/>
        </w:rPr>
        <w:t>{</w:t>
      </w:r>
      <w:r w:rsidRPr="004701AD">
        <w:rPr>
          <w:rFonts w:ascii="Verdana" w:hAnsi="Verdana" w:cs="Arial"/>
          <w:b/>
          <w:sz w:val="15"/>
          <w:szCs w:val="15"/>
          <w:highlight w:val="yellow"/>
          <w:lang w:val="pt-BR"/>
        </w:rPr>
        <w:t>Contado</w:t>
      </w:r>
    </w:p>
    <w:p w:rsidR="00E46289" w:rsidRPr="004701AD" w:rsidRDefault="00E46289">
      <w:pPr>
        <w:rPr>
          <w:rFonts w:ascii="Verdana" w:hAnsi="Verdana" w:cs="Arial"/>
          <w:b/>
          <w:sz w:val="16"/>
          <w:szCs w:val="16"/>
        </w:rPr>
      </w:pPr>
      <w:r w:rsidRPr="004701AD">
        <w:rPr>
          <w:rFonts w:ascii="Verdana" w:hAnsi="Verdana" w:cs="Arial"/>
          <w:b/>
          <w:sz w:val="16"/>
          <w:szCs w:val="16"/>
        </w:rPr>
        <w:t>Forma de Pago</w:t>
      </w:r>
    </w:p>
    <w:p w:rsidR="00A344E1" w:rsidRPr="004701AD" w:rsidRDefault="00EF1EC7" w:rsidP="00B936E5">
      <w:pPr>
        <w:spacing w:before="40"/>
        <w:rPr>
          <w:rFonts w:ascii="Verdana" w:hAnsi="Verdana" w:cs="Arial"/>
          <w:b/>
          <w:sz w:val="15"/>
          <w:szCs w:val="15"/>
        </w:rPr>
      </w:pPr>
      <w:r>
        <w:rPr>
          <w:rFonts w:ascii="Verdana" w:hAnsi="Verdana" w:cs="Arial"/>
          <w:b/>
          <w:noProof/>
          <w:sz w:val="15"/>
          <w:szCs w:val="15"/>
          <w:lang w:val="es-CL" w:eastAsia="es-CL"/>
        </w:rPr>
        <mc:AlternateContent>
          <mc:Choice Requires="wps">
            <w:drawing>
              <wp:anchor distT="4294967293" distB="4294967293" distL="114300" distR="114300" simplePos="0" relativeHeight="251646976" behindDoc="0" locked="0" layoutInCell="1" allowOverlap="1">
                <wp:simplePos x="0" y="0"/>
                <wp:positionH relativeFrom="column">
                  <wp:posOffset>4445</wp:posOffset>
                </wp:positionH>
                <wp:positionV relativeFrom="paragraph">
                  <wp:posOffset>15239</wp:posOffset>
                </wp:positionV>
                <wp:extent cx="6120130" cy="0"/>
                <wp:effectExtent l="0" t="0" r="13970" b="0"/>
                <wp:wrapNone/>
                <wp:docPr id="2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5CE98" id="Line 7" o:spid="_x0000_s1026" style="position:absolute;z-index:2516469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5pt,1.2pt" to="482.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" strokecolor="silver" strokeweight="1.5pt"/>
            </w:pict>
          </mc:Fallback>
        </mc:AlternateContent>
      </w:r>
      <w:r w:rsidR="00E46289" w:rsidRPr="004701AD">
        <w:rPr>
          <w:rFonts w:ascii="Verdana" w:hAnsi="Verdana" w:cs="Arial"/>
          <w:b/>
          <w:sz w:val="15"/>
          <w:szCs w:val="15"/>
        </w:rPr>
        <w:t>Forma de Pago:</w:t>
      </w:r>
      <w:r w:rsidR="00075215" w:rsidRPr="004701AD">
        <w:rPr>
          <w:rFonts w:ascii="Verdana" w:hAnsi="Verdana" w:cs="Arial"/>
          <w:sz w:val="15"/>
          <w:szCs w:val="15"/>
        </w:rPr>
        <w:t>Contado</w:t>
      </w:r>
    </w:p>
    <w:p w:rsidR="00075215" w:rsidRPr="004701AD" w:rsidRDefault="00075215">
      <w:pPr>
        <w:rPr>
          <w:rFonts w:ascii="Verdana" w:hAnsi="Verdana" w:cs="Arial"/>
          <w:sz w:val="15"/>
          <w:szCs w:val="15"/>
        </w:rPr>
      </w:pPr>
      <w:r w:rsidRPr="004701AD">
        <w:rPr>
          <w:rFonts w:ascii="Verdana" w:hAnsi="Verdana" w:cs="Arial"/>
          <w:sz w:val="15"/>
          <w:szCs w:val="15"/>
        </w:rPr>
        <w:t>}</w:t>
      </w:r>
    </w:p>
    <w:p w:rsidR="00C97558" w:rsidRPr="004701AD" w:rsidRDefault="00C97558" w:rsidP="00C97558">
      <w:pPr>
        <w:rPr>
          <w:rFonts w:ascii="Verdana" w:hAnsi="Verdana" w:cs="Arial"/>
          <w:b/>
          <w:sz w:val="15"/>
          <w:szCs w:val="15"/>
          <w:lang w:val="pt-BR"/>
        </w:rPr>
      </w:pPr>
      <w:r w:rsidRPr="004701AD">
        <w:rPr>
          <w:rFonts w:ascii="Verdana" w:hAnsi="Verdana" w:cs="Arial"/>
          <w:sz w:val="15"/>
          <w:szCs w:val="15"/>
          <w:lang w:val="pt-BR"/>
        </w:rPr>
        <w:t>{</w:t>
      </w:r>
      <w:r w:rsidRPr="004701AD">
        <w:rPr>
          <w:rFonts w:ascii="Verdana" w:hAnsi="Verdana" w:cs="Arial"/>
          <w:b/>
          <w:sz w:val="15"/>
          <w:szCs w:val="15"/>
          <w:highlight w:val="yellow"/>
          <w:lang w:val="pt-BR"/>
        </w:rPr>
        <w:t>[PAC]</w:t>
      </w:r>
    </w:p>
    <w:p w:rsidR="00C97558" w:rsidRPr="004701AD" w:rsidRDefault="00C97558" w:rsidP="00C97558">
      <w:pPr>
        <w:rPr>
          <w:rFonts w:ascii="Verdana" w:hAnsi="Verdana" w:cs="Arial"/>
          <w:b/>
          <w:sz w:val="16"/>
          <w:szCs w:val="16"/>
          <w:lang w:val="pt-BR"/>
        </w:rPr>
      </w:pPr>
      <w:r w:rsidRPr="004701AD">
        <w:rPr>
          <w:rFonts w:ascii="Verdana" w:hAnsi="Verdana" w:cs="Arial"/>
          <w:b/>
          <w:sz w:val="16"/>
          <w:szCs w:val="16"/>
          <w:lang w:val="pt-BR"/>
        </w:rPr>
        <w:t>Forma de Pago</w:t>
      </w:r>
    </w:p>
    <w:p w:rsidR="00C97558" w:rsidRPr="004701AD" w:rsidRDefault="00EF1EC7" w:rsidP="00C97558">
      <w:pPr>
        <w:spacing w:before="40"/>
        <w:rPr>
          <w:rFonts w:ascii="Verdana" w:hAnsi="Verdana" w:cs="Arial"/>
          <w:b/>
          <w:sz w:val="15"/>
          <w:szCs w:val="15"/>
          <w:lang w:val="pt-BR"/>
        </w:rPr>
      </w:pPr>
      <w:r>
        <w:rPr>
          <w:rFonts w:ascii="Verdana" w:hAnsi="Verdana" w:cs="Arial"/>
          <w:b/>
          <w:noProof/>
          <w:sz w:val="15"/>
          <w:szCs w:val="15"/>
          <w:lang w:val="es-CL" w:eastAsia="es-CL"/>
        </w:rPr>
        <mc:AlternateContent>
          <mc:Choice Requires="wps">
            <w:drawing>
              <wp:anchor distT="4294967293" distB="4294967293" distL="114300" distR="114300" simplePos="0" relativeHeight="251651072" behindDoc="0" locked="0" layoutInCell="1" allowOverlap="1">
                <wp:simplePos x="0" y="0"/>
                <wp:positionH relativeFrom="column">
                  <wp:posOffset>4445</wp:posOffset>
                </wp:positionH>
                <wp:positionV relativeFrom="paragraph">
                  <wp:posOffset>15239</wp:posOffset>
                </wp:positionV>
                <wp:extent cx="6120130" cy="0"/>
                <wp:effectExtent l="0" t="0" r="13970" b="0"/>
                <wp:wrapNone/>
                <wp:docPr id="2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32A22F" id="Line 22" o:spid="_x0000_s1026" style="position:absolute;z-index:25165107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5pt,1.2pt" to="482.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" strokecolor="silver" strokeweight="1.5pt"/>
            </w:pict>
          </mc:Fallback>
        </mc:AlternateContent>
      </w:r>
      <w:r w:rsidR="00C97558" w:rsidRPr="004701AD">
        <w:rPr>
          <w:rFonts w:ascii="Verdana" w:hAnsi="Verdana" w:cs="Arial"/>
          <w:b/>
          <w:sz w:val="15"/>
          <w:szCs w:val="15"/>
          <w:lang w:val="pt-BR"/>
        </w:rPr>
        <w:t>Forma de Pago:</w:t>
      </w:r>
      <w:r w:rsidR="00C97558" w:rsidRPr="004701AD">
        <w:rPr>
          <w:rFonts w:ascii="Verdana" w:hAnsi="Verdana" w:cs="Arial"/>
          <w:sz w:val="15"/>
          <w:szCs w:val="15"/>
          <w:lang w:val="pt-BR"/>
        </w:rPr>
        <w:t xml:space="preserve"> PAC</w:t>
      </w:r>
      <w:r w:rsidR="00C97558" w:rsidRPr="004701AD">
        <w:rPr>
          <w:rFonts w:ascii="Verdana" w:hAnsi="Verdana" w:cs="Arial"/>
          <w:b/>
          <w:sz w:val="15"/>
          <w:szCs w:val="15"/>
          <w:lang w:val="pt-BR"/>
        </w:rPr>
        <w:tab/>
      </w:r>
      <w:r w:rsidR="00C97558" w:rsidRPr="004701AD">
        <w:rPr>
          <w:rFonts w:ascii="Verdana" w:hAnsi="Verdana" w:cs="Arial"/>
          <w:b/>
          <w:sz w:val="15"/>
          <w:szCs w:val="15"/>
          <w:lang w:val="pt-BR"/>
        </w:rPr>
        <w:tab/>
        <w:t>Banco:</w:t>
      </w:r>
      <w:r w:rsidR="00C97558" w:rsidRPr="004701AD">
        <w:rPr>
          <w:rFonts w:ascii="Verdana" w:hAnsi="Verdana" w:cs="Arial"/>
          <w:sz w:val="15"/>
          <w:szCs w:val="15"/>
          <w:lang w:val="pt-BR"/>
        </w:rPr>
        <w:t xml:space="preserve"> [</w:t>
      </w:r>
      <w:r w:rsidR="00C97558" w:rsidRPr="004701AD">
        <w:rPr>
          <w:rFonts w:ascii="Verdana" w:hAnsi="Verdana" w:cs="Arial"/>
          <w:sz w:val="15"/>
          <w:szCs w:val="15"/>
          <w:highlight w:val="yellow"/>
          <w:lang w:val="pt-BR"/>
        </w:rPr>
        <w:t>Nombre Banco</w:t>
      </w:r>
      <w:r w:rsidR="00C97558" w:rsidRPr="004701AD">
        <w:rPr>
          <w:rFonts w:ascii="Verdana" w:hAnsi="Verdana" w:cs="Arial"/>
          <w:sz w:val="15"/>
          <w:szCs w:val="15"/>
          <w:lang w:val="pt-BR"/>
        </w:rPr>
        <w:t>]</w:t>
      </w:r>
      <w:r w:rsidR="00C97558" w:rsidRPr="004701AD">
        <w:rPr>
          <w:rFonts w:ascii="Verdana" w:hAnsi="Verdana" w:cs="Arial"/>
          <w:b/>
          <w:sz w:val="15"/>
          <w:szCs w:val="15"/>
          <w:lang w:val="pt-BR"/>
        </w:rPr>
        <w:tab/>
      </w:r>
      <w:r w:rsidR="00C97558" w:rsidRPr="004701AD">
        <w:rPr>
          <w:rFonts w:ascii="Verdana" w:hAnsi="Verdana" w:cs="Arial"/>
          <w:b/>
          <w:sz w:val="15"/>
          <w:szCs w:val="15"/>
          <w:lang w:val="pt-BR"/>
        </w:rPr>
        <w:tab/>
      </w:r>
      <w:r w:rsidR="00C97558" w:rsidRPr="004701AD">
        <w:rPr>
          <w:rFonts w:ascii="Verdana" w:hAnsi="Verdana" w:cs="Arial"/>
          <w:b/>
          <w:sz w:val="15"/>
          <w:szCs w:val="15"/>
          <w:lang w:val="pt-BR"/>
        </w:rPr>
        <w:tab/>
        <w:t>N° Cta.Cte:</w:t>
      </w:r>
      <w:r w:rsidR="00C97558" w:rsidRPr="004701AD">
        <w:rPr>
          <w:rFonts w:ascii="Verdana" w:hAnsi="Verdana" w:cs="Arial"/>
          <w:sz w:val="15"/>
          <w:szCs w:val="15"/>
          <w:lang w:val="pt-BR"/>
        </w:rPr>
        <w:t xml:space="preserve"> [</w:t>
      </w:r>
      <w:r w:rsidR="00C97558" w:rsidRPr="004701AD">
        <w:rPr>
          <w:rFonts w:ascii="Verdana" w:hAnsi="Verdana" w:cs="Arial"/>
          <w:sz w:val="15"/>
          <w:szCs w:val="15"/>
          <w:highlight w:val="yellow"/>
          <w:lang w:val="pt-BR"/>
        </w:rPr>
        <w:t>N° Cta.Cte.]</w:t>
      </w:r>
    </w:p>
    <w:p w:rsidR="00C97558" w:rsidRPr="004701AD" w:rsidRDefault="00C97558" w:rsidP="00C97558">
      <w:pPr>
        <w:rPr>
          <w:rFonts w:ascii="Verdana" w:hAnsi="Verdana" w:cs="Arial"/>
          <w:sz w:val="15"/>
          <w:szCs w:val="15"/>
        </w:rPr>
      </w:pPr>
      <w:r w:rsidRPr="004701AD">
        <w:rPr>
          <w:rFonts w:ascii="Verdana" w:hAnsi="Verdana" w:cs="Arial"/>
          <w:b/>
          <w:sz w:val="15"/>
          <w:szCs w:val="15"/>
        </w:rPr>
        <w:t>N° Cuotas:</w:t>
      </w:r>
      <w:r w:rsidRPr="004701AD">
        <w:rPr>
          <w:rFonts w:ascii="Verdana" w:hAnsi="Verdana" w:cs="Arial"/>
          <w:sz w:val="15"/>
          <w:szCs w:val="15"/>
        </w:rPr>
        <w:t xml:space="preserve"> [</w:t>
      </w:r>
      <w:r w:rsidRPr="004701AD">
        <w:rPr>
          <w:rFonts w:ascii="Verdana" w:hAnsi="Verdana" w:cs="Arial"/>
          <w:sz w:val="15"/>
          <w:szCs w:val="15"/>
          <w:highlight w:val="yellow"/>
        </w:rPr>
        <w:t>Número cuotas</w:t>
      </w:r>
      <w:r w:rsidRPr="004701AD">
        <w:rPr>
          <w:rFonts w:ascii="Verdana" w:hAnsi="Verdana" w:cs="Arial"/>
          <w:sz w:val="15"/>
          <w:szCs w:val="15"/>
        </w:rPr>
        <w:t>]</w:t>
      </w:r>
      <w:r w:rsidRPr="004701AD">
        <w:rPr>
          <w:rFonts w:ascii="Verdana" w:hAnsi="Verdana" w:cs="Arial"/>
          <w:sz w:val="15"/>
          <w:szCs w:val="15"/>
        </w:rPr>
        <w:tab/>
      </w:r>
      <w:r w:rsidRPr="004701AD">
        <w:rPr>
          <w:rFonts w:ascii="Verdana" w:hAnsi="Verdana" w:cs="Arial"/>
          <w:b/>
          <w:sz w:val="15"/>
          <w:szCs w:val="15"/>
        </w:rPr>
        <w:t>Monto Contado:</w:t>
      </w:r>
      <w:r w:rsidRPr="004701AD">
        <w:rPr>
          <w:rFonts w:ascii="Verdana" w:hAnsi="Verdana" w:cs="Arial"/>
          <w:sz w:val="15"/>
          <w:szCs w:val="15"/>
        </w:rPr>
        <w:tab/>
      </w:r>
      <w:r w:rsidRPr="004701AD">
        <w:rPr>
          <w:rFonts w:ascii="Verdana" w:hAnsi="Verdana" w:cs="Arial"/>
          <w:sz w:val="15"/>
          <w:szCs w:val="15"/>
        </w:rPr>
        <w:tab/>
      </w:r>
      <w:r w:rsidRPr="004701AD">
        <w:rPr>
          <w:rFonts w:ascii="Verdana" w:hAnsi="Verdana" w:cs="Arial"/>
          <w:sz w:val="15"/>
          <w:szCs w:val="15"/>
        </w:rPr>
        <w:tab/>
      </w:r>
      <w:r w:rsidRPr="004701AD">
        <w:rPr>
          <w:rFonts w:ascii="Verdana" w:hAnsi="Verdana" w:cs="Arial"/>
          <w:sz w:val="15"/>
          <w:szCs w:val="15"/>
        </w:rPr>
        <w:tab/>
      </w:r>
      <w:r w:rsidRPr="004701AD">
        <w:rPr>
          <w:rFonts w:ascii="Verdana" w:hAnsi="Verdana" w:cs="Arial"/>
          <w:b/>
          <w:sz w:val="15"/>
          <w:szCs w:val="15"/>
        </w:rPr>
        <w:t>Valor Cuota Mensual:</w:t>
      </w:r>
      <w:r w:rsidRPr="004701AD">
        <w:rPr>
          <w:rFonts w:ascii="Verdana" w:hAnsi="Verdana" w:cs="Arial"/>
          <w:sz w:val="15"/>
          <w:szCs w:val="15"/>
        </w:rPr>
        <w:t xml:space="preserve"> [</w:t>
      </w:r>
      <w:r w:rsidRPr="004701AD">
        <w:rPr>
          <w:rFonts w:ascii="Verdana" w:hAnsi="Verdana" w:cs="Arial"/>
          <w:sz w:val="15"/>
          <w:szCs w:val="15"/>
          <w:highlight w:val="yellow"/>
        </w:rPr>
        <w:t>Monto cuota</w:t>
      </w:r>
      <w:r w:rsidRPr="004701AD">
        <w:rPr>
          <w:rFonts w:ascii="Verdana" w:hAnsi="Verdana" w:cs="Arial"/>
          <w:sz w:val="15"/>
          <w:szCs w:val="15"/>
        </w:rPr>
        <w:t xml:space="preserve">] </w:t>
      </w:r>
      <w:r w:rsidRPr="004701AD">
        <w:rPr>
          <w:rFonts w:ascii="Verdana" w:hAnsi="Verdana" w:cs="Arial"/>
          <w:b/>
          <w:sz w:val="15"/>
          <w:szCs w:val="15"/>
        </w:rPr>
        <w:t>Vencimiento Cuota1:</w:t>
      </w:r>
      <w:r w:rsidRPr="004701AD">
        <w:rPr>
          <w:rFonts w:ascii="Verdana" w:hAnsi="Verdana" w:cs="Arial"/>
          <w:sz w:val="15"/>
          <w:szCs w:val="15"/>
        </w:rPr>
        <w:t xml:space="preserve"> [</w:t>
      </w:r>
      <w:r w:rsidRPr="004701AD">
        <w:rPr>
          <w:rFonts w:ascii="Verdana" w:hAnsi="Verdana" w:cs="Arial"/>
          <w:sz w:val="15"/>
          <w:szCs w:val="15"/>
          <w:highlight w:val="yellow"/>
        </w:rPr>
        <w:t>Fecha Vencimiento</w:t>
      </w:r>
      <w:r w:rsidRPr="004701AD">
        <w:rPr>
          <w:rFonts w:ascii="Verdana" w:hAnsi="Verdana" w:cs="Arial"/>
          <w:sz w:val="15"/>
          <w:szCs w:val="15"/>
        </w:rPr>
        <w:t>]</w:t>
      </w:r>
    </w:p>
    <w:p w:rsidR="00C97558" w:rsidRPr="004701AD" w:rsidRDefault="00C97558" w:rsidP="00C97558">
      <w:pPr>
        <w:rPr>
          <w:rFonts w:ascii="Verdana" w:hAnsi="Verdana" w:cs="Arial"/>
          <w:sz w:val="15"/>
          <w:szCs w:val="15"/>
        </w:rPr>
      </w:pPr>
      <w:r w:rsidRPr="004701AD">
        <w:rPr>
          <w:rFonts w:ascii="Verdana" w:hAnsi="Verdana" w:cs="Arial"/>
          <w:sz w:val="15"/>
          <w:szCs w:val="15"/>
        </w:rPr>
        <w:t>}</w:t>
      </w:r>
    </w:p>
    <w:p w:rsidR="00C97558" w:rsidRPr="004701AD" w:rsidRDefault="00C97558" w:rsidP="00C97558">
      <w:pPr>
        <w:rPr>
          <w:rFonts w:ascii="Verdana" w:hAnsi="Verdana" w:cs="Arial"/>
          <w:b/>
          <w:sz w:val="15"/>
          <w:szCs w:val="15"/>
        </w:rPr>
      </w:pPr>
      <w:r w:rsidRPr="004701AD">
        <w:rPr>
          <w:rFonts w:ascii="Verdana" w:hAnsi="Verdana" w:cs="Arial"/>
          <w:sz w:val="15"/>
          <w:szCs w:val="15"/>
        </w:rPr>
        <w:t>{</w:t>
      </w:r>
      <w:r w:rsidRPr="004701AD">
        <w:rPr>
          <w:rFonts w:ascii="Verdana" w:hAnsi="Verdana" w:cs="Arial"/>
          <w:b/>
          <w:sz w:val="15"/>
          <w:szCs w:val="15"/>
          <w:highlight w:val="yellow"/>
        </w:rPr>
        <w:t>[PAT]</w:t>
      </w:r>
    </w:p>
    <w:p w:rsidR="00C97558" w:rsidRPr="004701AD" w:rsidRDefault="00C97558" w:rsidP="00C97558">
      <w:pPr>
        <w:rPr>
          <w:rFonts w:ascii="Verdana" w:hAnsi="Verdana" w:cs="Arial"/>
          <w:b/>
          <w:sz w:val="16"/>
          <w:szCs w:val="16"/>
        </w:rPr>
      </w:pPr>
      <w:r w:rsidRPr="004701AD">
        <w:rPr>
          <w:rFonts w:ascii="Verdana" w:hAnsi="Verdana" w:cs="Arial"/>
          <w:b/>
          <w:sz w:val="16"/>
          <w:szCs w:val="16"/>
        </w:rPr>
        <w:t>Forma de Pago</w:t>
      </w:r>
    </w:p>
    <w:p w:rsidR="00C97558" w:rsidRPr="004701AD" w:rsidRDefault="00EF1EC7" w:rsidP="00C97558">
      <w:pPr>
        <w:spacing w:before="40"/>
        <w:rPr>
          <w:rFonts w:ascii="Verdana" w:hAnsi="Verdana" w:cs="Arial"/>
          <w:b/>
          <w:sz w:val="15"/>
          <w:szCs w:val="15"/>
        </w:rPr>
      </w:pPr>
      <w:r>
        <w:rPr>
          <w:rFonts w:ascii="Verdana" w:hAnsi="Verdana" w:cs="Arial"/>
          <w:b/>
          <w:noProof/>
          <w:sz w:val="15"/>
          <w:szCs w:val="15"/>
          <w:lang w:val="es-CL" w:eastAsia="es-CL"/>
        </w:rPr>
        <mc:AlternateContent>
          <mc:Choice Requires="wps">
            <w:drawing>
              <wp:anchor distT="4294967293" distB="4294967293" distL="114300" distR="114300" simplePos="0" relativeHeight="251653120" behindDoc="0" locked="0" layoutInCell="1" allowOverlap="1">
                <wp:simplePos x="0" y="0"/>
                <wp:positionH relativeFrom="column">
                  <wp:posOffset>4445</wp:posOffset>
                </wp:positionH>
                <wp:positionV relativeFrom="paragraph">
                  <wp:posOffset>15239</wp:posOffset>
                </wp:positionV>
                <wp:extent cx="6120130" cy="0"/>
                <wp:effectExtent l="0" t="0" r="13970" b="0"/>
                <wp:wrapNone/>
                <wp:docPr id="2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F87E18" id="Line 24" o:spid="_x0000_s1026" style="position:absolute;z-index:25165312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5pt,1.2pt" to="482.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" strokecolor="silver" strokeweight="1.5pt"/>
            </w:pict>
          </mc:Fallback>
        </mc:AlternateContent>
      </w:r>
      <w:r w:rsidR="00C97558" w:rsidRPr="004701AD">
        <w:rPr>
          <w:rFonts w:ascii="Verdana" w:hAnsi="Verdana" w:cs="Arial"/>
          <w:b/>
          <w:sz w:val="15"/>
          <w:szCs w:val="15"/>
        </w:rPr>
        <w:t>Forma de Pago:</w:t>
      </w:r>
      <w:r w:rsidR="00C97558" w:rsidRPr="004701AD">
        <w:rPr>
          <w:rFonts w:ascii="Verdana" w:hAnsi="Verdana" w:cs="Arial"/>
          <w:sz w:val="15"/>
          <w:szCs w:val="15"/>
        </w:rPr>
        <w:t xml:space="preserve"> PAT</w:t>
      </w:r>
      <w:r w:rsidR="00C97558" w:rsidRPr="004701AD">
        <w:rPr>
          <w:rFonts w:ascii="Verdana" w:hAnsi="Verdana" w:cs="Arial"/>
          <w:b/>
          <w:sz w:val="15"/>
          <w:szCs w:val="15"/>
        </w:rPr>
        <w:tab/>
      </w:r>
      <w:r w:rsidR="00C97558" w:rsidRPr="004701AD">
        <w:rPr>
          <w:rFonts w:ascii="Verdana" w:hAnsi="Verdana" w:cs="Arial"/>
          <w:b/>
          <w:sz w:val="15"/>
          <w:szCs w:val="15"/>
        </w:rPr>
        <w:tab/>
        <w:t>Tarjeta:</w:t>
      </w:r>
      <w:r w:rsidR="00C97558" w:rsidRPr="004701AD">
        <w:rPr>
          <w:rFonts w:ascii="Verdana" w:hAnsi="Verdana" w:cs="Arial"/>
          <w:b/>
          <w:sz w:val="15"/>
          <w:szCs w:val="15"/>
        </w:rPr>
        <w:tab/>
      </w:r>
      <w:r w:rsidR="00C97558" w:rsidRPr="004701AD">
        <w:rPr>
          <w:rFonts w:ascii="Verdana" w:hAnsi="Verdana" w:cs="Arial"/>
          <w:sz w:val="15"/>
          <w:szCs w:val="15"/>
        </w:rPr>
        <w:t>[</w:t>
      </w:r>
      <w:r w:rsidR="00C97558" w:rsidRPr="004701AD">
        <w:rPr>
          <w:rFonts w:ascii="Verdana" w:hAnsi="Verdana" w:cs="Arial"/>
          <w:sz w:val="15"/>
          <w:szCs w:val="15"/>
          <w:highlight w:val="yellow"/>
        </w:rPr>
        <w:t>Tarjeta]</w:t>
      </w:r>
    </w:p>
    <w:p w:rsidR="00C97558" w:rsidRPr="004701AD" w:rsidRDefault="00C97558" w:rsidP="00C97558">
      <w:pPr>
        <w:spacing w:before="40"/>
        <w:rPr>
          <w:rFonts w:ascii="Verdana" w:hAnsi="Verdana" w:cs="Arial"/>
          <w:sz w:val="15"/>
          <w:szCs w:val="15"/>
        </w:rPr>
      </w:pPr>
      <w:r w:rsidRPr="004701AD">
        <w:rPr>
          <w:rFonts w:ascii="Verdana" w:hAnsi="Verdana" w:cs="Arial"/>
          <w:b/>
          <w:sz w:val="15"/>
          <w:szCs w:val="15"/>
        </w:rPr>
        <w:t>Banco Emisor:</w:t>
      </w:r>
      <w:r w:rsidRPr="004701AD">
        <w:rPr>
          <w:rFonts w:ascii="Verdana" w:hAnsi="Verdana" w:cs="Arial"/>
          <w:sz w:val="15"/>
          <w:szCs w:val="15"/>
        </w:rPr>
        <w:t xml:space="preserve"> [</w:t>
      </w:r>
      <w:r w:rsidRPr="004701AD">
        <w:rPr>
          <w:rFonts w:ascii="Verdana" w:hAnsi="Verdana" w:cs="Arial"/>
          <w:sz w:val="15"/>
          <w:szCs w:val="15"/>
          <w:highlight w:val="yellow"/>
        </w:rPr>
        <w:t>Nombre Banco</w:t>
      </w:r>
      <w:r w:rsidRPr="004701AD">
        <w:rPr>
          <w:rFonts w:ascii="Verdana" w:hAnsi="Verdana" w:cs="Arial"/>
          <w:sz w:val="15"/>
          <w:szCs w:val="15"/>
        </w:rPr>
        <w:t>]</w:t>
      </w:r>
      <w:r w:rsidRPr="004701AD">
        <w:rPr>
          <w:rFonts w:ascii="Verdana" w:hAnsi="Verdana" w:cs="Arial"/>
          <w:b/>
          <w:sz w:val="15"/>
          <w:szCs w:val="15"/>
        </w:rPr>
        <w:tab/>
        <w:t>N° Tarjeta:</w:t>
      </w:r>
      <w:r w:rsidRPr="004701AD">
        <w:rPr>
          <w:rFonts w:ascii="Verdana" w:hAnsi="Verdana" w:cs="Arial"/>
          <w:sz w:val="15"/>
          <w:szCs w:val="15"/>
        </w:rPr>
        <w:t xml:space="preserve"> [</w:t>
      </w:r>
      <w:r w:rsidRPr="004701AD">
        <w:rPr>
          <w:rFonts w:ascii="Verdana" w:hAnsi="Verdana" w:cs="Arial"/>
          <w:sz w:val="15"/>
          <w:szCs w:val="15"/>
          <w:highlight w:val="yellow"/>
        </w:rPr>
        <w:t>N° Tarjeta</w:t>
      </w:r>
      <w:r w:rsidRPr="004701AD">
        <w:rPr>
          <w:rFonts w:ascii="Verdana" w:hAnsi="Verdana" w:cs="Arial"/>
          <w:sz w:val="15"/>
          <w:szCs w:val="15"/>
        </w:rPr>
        <w:t>]</w:t>
      </w:r>
      <w:r w:rsidRPr="004701AD">
        <w:rPr>
          <w:rFonts w:ascii="Verdana" w:hAnsi="Verdana" w:cs="Arial"/>
          <w:sz w:val="15"/>
          <w:szCs w:val="15"/>
        </w:rPr>
        <w:tab/>
      </w:r>
      <w:r w:rsidRPr="004701AD">
        <w:rPr>
          <w:rFonts w:ascii="Verdana" w:hAnsi="Verdana" w:cs="Arial"/>
          <w:sz w:val="15"/>
          <w:szCs w:val="15"/>
        </w:rPr>
        <w:tab/>
      </w:r>
      <w:r w:rsidRPr="004701AD">
        <w:rPr>
          <w:rFonts w:ascii="Verdana" w:hAnsi="Verdana" w:cs="Arial"/>
          <w:sz w:val="15"/>
          <w:szCs w:val="15"/>
        </w:rPr>
        <w:tab/>
      </w:r>
      <w:r w:rsidRPr="004701AD">
        <w:rPr>
          <w:rFonts w:ascii="Verdana" w:hAnsi="Verdana" w:cs="Arial"/>
          <w:b/>
          <w:sz w:val="15"/>
          <w:szCs w:val="15"/>
        </w:rPr>
        <w:t>Monto Contado:</w:t>
      </w:r>
      <w:r w:rsidRPr="004701AD">
        <w:rPr>
          <w:rFonts w:ascii="Verdana" w:hAnsi="Verdana" w:cs="Arial"/>
          <w:sz w:val="15"/>
          <w:szCs w:val="15"/>
        </w:rPr>
        <w:tab/>
      </w:r>
    </w:p>
    <w:p w:rsidR="00C97558" w:rsidRPr="004701AD" w:rsidRDefault="00C97558" w:rsidP="00C97558">
      <w:pPr>
        <w:spacing w:before="40"/>
        <w:rPr>
          <w:rFonts w:ascii="Verdana" w:hAnsi="Verdana" w:cs="Arial"/>
          <w:sz w:val="15"/>
          <w:szCs w:val="15"/>
        </w:rPr>
      </w:pPr>
      <w:r w:rsidRPr="004701AD">
        <w:rPr>
          <w:rFonts w:ascii="Verdana" w:hAnsi="Verdana" w:cs="Arial"/>
          <w:b/>
          <w:sz w:val="15"/>
          <w:szCs w:val="15"/>
        </w:rPr>
        <w:t>N° Cuotas:</w:t>
      </w:r>
      <w:r w:rsidRPr="004701AD">
        <w:rPr>
          <w:rFonts w:ascii="Verdana" w:hAnsi="Verdana" w:cs="Arial"/>
          <w:sz w:val="15"/>
          <w:szCs w:val="15"/>
        </w:rPr>
        <w:t xml:space="preserve"> [</w:t>
      </w:r>
      <w:r w:rsidRPr="004701AD">
        <w:rPr>
          <w:rFonts w:ascii="Verdana" w:hAnsi="Verdana" w:cs="Arial"/>
          <w:sz w:val="15"/>
          <w:szCs w:val="15"/>
          <w:highlight w:val="yellow"/>
        </w:rPr>
        <w:t>Número cuotas</w:t>
      </w:r>
      <w:r w:rsidRPr="004701AD">
        <w:rPr>
          <w:rFonts w:ascii="Verdana" w:hAnsi="Verdana" w:cs="Arial"/>
          <w:sz w:val="15"/>
          <w:szCs w:val="15"/>
        </w:rPr>
        <w:t>]</w:t>
      </w:r>
      <w:r w:rsidRPr="004701AD">
        <w:rPr>
          <w:rFonts w:ascii="Verdana" w:hAnsi="Verdana" w:cs="Arial"/>
          <w:sz w:val="15"/>
          <w:szCs w:val="15"/>
        </w:rPr>
        <w:tab/>
      </w:r>
      <w:r w:rsidRPr="004701AD">
        <w:rPr>
          <w:rFonts w:ascii="Verdana" w:hAnsi="Verdana" w:cs="Arial"/>
          <w:b/>
          <w:sz w:val="15"/>
          <w:szCs w:val="15"/>
        </w:rPr>
        <w:t>Valor Cuota Mensual:</w:t>
      </w:r>
      <w:r w:rsidRPr="004701AD">
        <w:rPr>
          <w:rFonts w:ascii="Verdana" w:hAnsi="Verdana" w:cs="Arial"/>
          <w:sz w:val="15"/>
          <w:szCs w:val="15"/>
        </w:rPr>
        <w:t xml:space="preserve"> [Monto cuota]</w:t>
      </w:r>
      <w:r w:rsidRPr="004701AD">
        <w:rPr>
          <w:rFonts w:ascii="Verdana" w:hAnsi="Verdana" w:cs="Arial"/>
          <w:sz w:val="15"/>
          <w:szCs w:val="15"/>
        </w:rPr>
        <w:tab/>
      </w:r>
      <w:r w:rsidRPr="004701AD">
        <w:rPr>
          <w:rFonts w:ascii="Verdana" w:hAnsi="Verdana" w:cs="Arial"/>
          <w:b/>
          <w:sz w:val="15"/>
          <w:szCs w:val="15"/>
        </w:rPr>
        <w:t>Vencimiento Cuota1:</w:t>
      </w:r>
      <w:r w:rsidRPr="004701AD">
        <w:rPr>
          <w:rFonts w:ascii="Verdana" w:hAnsi="Verdana" w:cs="Arial"/>
          <w:sz w:val="15"/>
          <w:szCs w:val="15"/>
        </w:rPr>
        <w:t xml:space="preserve"> [</w:t>
      </w:r>
      <w:r w:rsidRPr="004701AD">
        <w:rPr>
          <w:rFonts w:ascii="Verdana" w:hAnsi="Verdana" w:cs="Arial"/>
          <w:sz w:val="15"/>
          <w:szCs w:val="15"/>
          <w:highlight w:val="yellow"/>
        </w:rPr>
        <w:t>Fecha Vencimiento</w:t>
      </w:r>
      <w:r w:rsidRPr="004701AD">
        <w:rPr>
          <w:rFonts w:ascii="Verdana" w:hAnsi="Verdana" w:cs="Arial"/>
          <w:sz w:val="15"/>
          <w:szCs w:val="15"/>
        </w:rPr>
        <w:t>]</w:t>
      </w:r>
    </w:p>
    <w:p w:rsidR="00C97558" w:rsidRPr="004701AD" w:rsidRDefault="00C97558" w:rsidP="00C97558">
      <w:pPr>
        <w:rPr>
          <w:rFonts w:ascii="Verdana" w:hAnsi="Verdana" w:cs="Arial"/>
          <w:sz w:val="15"/>
          <w:szCs w:val="15"/>
        </w:rPr>
      </w:pPr>
      <w:r w:rsidRPr="004701AD">
        <w:rPr>
          <w:rFonts w:ascii="Verdana" w:hAnsi="Verdana" w:cs="Arial"/>
          <w:sz w:val="15"/>
          <w:szCs w:val="15"/>
        </w:rPr>
        <w:t>}</w:t>
      </w:r>
    </w:p>
    <w:p w:rsidR="00C97558" w:rsidRPr="004701AD" w:rsidRDefault="00C97558" w:rsidP="00C97558">
      <w:pPr>
        <w:rPr>
          <w:rFonts w:ascii="Verdana" w:hAnsi="Verdana" w:cs="Arial"/>
          <w:b/>
          <w:sz w:val="15"/>
          <w:szCs w:val="15"/>
        </w:rPr>
      </w:pPr>
      <w:r w:rsidRPr="004701AD">
        <w:rPr>
          <w:rFonts w:ascii="Verdana" w:hAnsi="Verdana" w:cs="Arial"/>
          <w:sz w:val="15"/>
          <w:szCs w:val="15"/>
        </w:rPr>
        <w:t>{</w:t>
      </w:r>
      <w:r w:rsidRPr="004701AD">
        <w:rPr>
          <w:rFonts w:ascii="Verdana" w:hAnsi="Verdana" w:cs="Arial"/>
          <w:b/>
          <w:sz w:val="15"/>
          <w:szCs w:val="15"/>
        </w:rPr>
        <w:t>[</w:t>
      </w:r>
      <w:r w:rsidRPr="004701AD">
        <w:rPr>
          <w:rFonts w:ascii="Verdana" w:hAnsi="Verdana" w:cs="Arial"/>
          <w:b/>
          <w:sz w:val="15"/>
          <w:szCs w:val="15"/>
          <w:highlight w:val="yellow"/>
        </w:rPr>
        <w:t>Cuponera/Aviso vencimiento</w:t>
      </w:r>
      <w:r w:rsidRPr="004701AD">
        <w:rPr>
          <w:rFonts w:ascii="Verdana" w:hAnsi="Verdana" w:cs="Arial"/>
          <w:b/>
          <w:sz w:val="15"/>
          <w:szCs w:val="15"/>
        </w:rPr>
        <w:t>]</w:t>
      </w:r>
    </w:p>
    <w:p w:rsidR="00C97558" w:rsidRPr="004701AD" w:rsidRDefault="00C97558" w:rsidP="00C97558">
      <w:pPr>
        <w:rPr>
          <w:rFonts w:ascii="Verdana" w:hAnsi="Verdana" w:cs="Arial"/>
          <w:b/>
          <w:sz w:val="16"/>
          <w:szCs w:val="16"/>
        </w:rPr>
      </w:pPr>
      <w:r w:rsidRPr="004701AD">
        <w:rPr>
          <w:rFonts w:ascii="Verdana" w:hAnsi="Verdana" w:cs="Arial"/>
          <w:b/>
          <w:sz w:val="16"/>
          <w:szCs w:val="16"/>
        </w:rPr>
        <w:t>Forma de Pago</w:t>
      </w:r>
    </w:p>
    <w:p w:rsidR="00C97558" w:rsidRPr="004701AD" w:rsidRDefault="00EF1EC7" w:rsidP="00C97558">
      <w:pPr>
        <w:spacing w:before="40"/>
        <w:rPr>
          <w:rFonts w:ascii="Verdana" w:hAnsi="Verdana" w:cs="Arial"/>
          <w:b/>
          <w:sz w:val="15"/>
          <w:szCs w:val="15"/>
        </w:rPr>
      </w:pPr>
      <w:r>
        <w:rPr>
          <w:rFonts w:ascii="Verdana" w:hAnsi="Verdana" w:cs="Arial"/>
          <w:b/>
          <w:noProof/>
          <w:sz w:val="15"/>
          <w:szCs w:val="15"/>
          <w:lang w:val="es-CL" w:eastAsia="es-CL"/>
        </w:rPr>
        <mc:AlternateContent>
          <mc:Choice Requires="wps">
            <w:drawing>
              <wp:anchor distT="4294967293" distB="4294967293" distL="114300" distR="114300" simplePos="0" relativeHeight="251652096" behindDoc="0" locked="0" layoutInCell="1" allowOverlap="1">
                <wp:simplePos x="0" y="0"/>
                <wp:positionH relativeFrom="column">
                  <wp:posOffset>4445</wp:posOffset>
                </wp:positionH>
                <wp:positionV relativeFrom="paragraph">
                  <wp:posOffset>15239</wp:posOffset>
                </wp:positionV>
                <wp:extent cx="6120130" cy="0"/>
                <wp:effectExtent l="0" t="0" r="13970" b="0"/>
                <wp:wrapNone/>
                <wp:docPr id="2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B5E21E" id="Line 23" o:spid="_x0000_s1026" style="position:absolute;z-index:2516520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5pt,1.2pt" to="482.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" strokecolor="silver" strokeweight="1.5pt"/>
            </w:pict>
          </mc:Fallback>
        </mc:AlternateContent>
      </w:r>
      <w:r w:rsidR="00C97558" w:rsidRPr="004701AD">
        <w:rPr>
          <w:rFonts w:ascii="Verdana" w:hAnsi="Verdana" w:cs="Arial"/>
          <w:b/>
          <w:sz w:val="15"/>
          <w:szCs w:val="15"/>
        </w:rPr>
        <w:t>Forma de Pago:</w:t>
      </w:r>
      <w:r w:rsidR="00C97558" w:rsidRPr="004701AD">
        <w:rPr>
          <w:rFonts w:ascii="Verdana" w:hAnsi="Verdana" w:cs="Arial"/>
          <w:sz w:val="15"/>
          <w:szCs w:val="15"/>
        </w:rPr>
        <w:t xml:space="preserve"> [</w:t>
      </w:r>
      <w:r w:rsidR="00C97558" w:rsidRPr="004701AD">
        <w:rPr>
          <w:rFonts w:ascii="Verdana" w:hAnsi="Verdana" w:cs="Arial"/>
          <w:sz w:val="15"/>
          <w:szCs w:val="15"/>
          <w:highlight w:val="yellow"/>
        </w:rPr>
        <w:t>Cuponera o Aviso Vencimiento</w:t>
      </w:r>
      <w:r w:rsidR="00C97558" w:rsidRPr="004701AD">
        <w:rPr>
          <w:rFonts w:ascii="Verdana" w:hAnsi="Verdana" w:cs="Arial"/>
          <w:sz w:val="15"/>
          <w:szCs w:val="15"/>
        </w:rPr>
        <w:t>]</w:t>
      </w:r>
    </w:p>
    <w:p w:rsidR="00C97558" w:rsidRPr="004701AD" w:rsidRDefault="00C97558" w:rsidP="00C97558">
      <w:pPr>
        <w:spacing w:before="40"/>
        <w:rPr>
          <w:rFonts w:ascii="Verdana" w:hAnsi="Verdana" w:cs="Arial"/>
          <w:sz w:val="15"/>
          <w:szCs w:val="15"/>
        </w:rPr>
      </w:pPr>
      <w:r w:rsidRPr="004701AD">
        <w:rPr>
          <w:rFonts w:ascii="Verdana" w:hAnsi="Verdana" w:cs="Arial"/>
          <w:b/>
          <w:sz w:val="15"/>
          <w:szCs w:val="15"/>
        </w:rPr>
        <w:t>N° Cuotas:</w:t>
      </w:r>
      <w:r w:rsidRPr="004701AD">
        <w:rPr>
          <w:rFonts w:ascii="Verdana" w:hAnsi="Verdana" w:cs="Arial"/>
          <w:sz w:val="15"/>
          <w:szCs w:val="15"/>
        </w:rPr>
        <w:t xml:space="preserve"> [</w:t>
      </w:r>
      <w:r w:rsidRPr="004701AD">
        <w:rPr>
          <w:rFonts w:ascii="Verdana" w:hAnsi="Verdana" w:cs="Arial"/>
          <w:sz w:val="15"/>
          <w:szCs w:val="15"/>
          <w:highlight w:val="yellow"/>
        </w:rPr>
        <w:t>Número cuotas</w:t>
      </w:r>
      <w:r w:rsidRPr="004701AD">
        <w:rPr>
          <w:rFonts w:ascii="Verdana" w:hAnsi="Verdana" w:cs="Arial"/>
          <w:sz w:val="15"/>
          <w:szCs w:val="15"/>
        </w:rPr>
        <w:t>]</w:t>
      </w:r>
      <w:r w:rsidRPr="004701AD">
        <w:rPr>
          <w:rFonts w:ascii="Verdana" w:hAnsi="Verdana" w:cs="Arial"/>
          <w:sz w:val="15"/>
          <w:szCs w:val="15"/>
        </w:rPr>
        <w:tab/>
      </w:r>
      <w:r w:rsidRPr="004701AD">
        <w:rPr>
          <w:rFonts w:ascii="Verdana" w:hAnsi="Verdana" w:cs="Arial"/>
          <w:b/>
          <w:sz w:val="15"/>
          <w:szCs w:val="15"/>
        </w:rPr>
        <w:t>Monto Contado:</w:t>
      </w:r>
      <w:r w:rsidRPr="004701AD">
        <w:rPr>
          <w:rFonts w:ascii="Verdana" w:hAnsi="Verdana" w:cs="Arial"/>
          <w:sz w:val="15"/>
          <w:szCs w:val="15"/>
        </w:rPr>
        <w:tab/>
      </w:r>
      <w:r w:rsidRPr="004701AD">
        <w:rPr>
          <w:rFonts w:ascii="Verdana" w:hAnsi="Verdana" w:cs="Arial"/>
          <w:sz w:val="15"/>
          <w:szCs w:val="15"/>
        </w:rPr>
        <w:tab/>
      </w:r>
      <w:r w:rsidRPr="004701AD">
        <w:rPr>
          <w:rFonts w:ascii="Verdana" w:hAnsi="Verdana" w:cs="Arial"/>
          <w:sz w:val="15"/>
          <w:szCs w:val="15"/>
        </w:rPr>
        <w:tab/>
      </w:r>
      <w:r w:rsidRPr="004701AD">
        <w:rPr>
          <w:rFonts w:ascii="Verdana" w:hAnsi="Verdana" w:cs="Arial"/>
          <w:sz w:val="15"/>
          <w:szCs w:val="15"/>
        </w:rPr>
        <w:tab/>
      </w:r>
      <w:r w:rsidRPr="004701AD">
        <w:rPr>
          <w:rFonts w:ascii="Verdana" w:hAnsi="Verdana" w:cs="Arial"/>
          <w:b/>
          <w:sz w:val="15"/>
          <w:szCs w:val="15"/>
        </w:rPr>
        <w:t>Valor Cuota Mensual:</w:t>
      </w:r>
      <w:r w:rsidRPr="004701AD">
        <w:rPr>
          <w:rFonts w:ascii="Verdana" w:hAnsi="Verdana" w:cs="Arial"/>
          <w:sz w:val="15"/>
          <w:szCs w:val="15"/>
        </w:rPr>
        <w:t xml:space="preserve"> [</w:t>
      </w:r>
      <w:r w:rsidRPr="004701AD">
        <w:rPr>
          <w:rFonts w:ascii="Verdana" w:hAnsi="Verdana" w:cs="Arial"/>
          <w:sz w:val="15"/>
          <w:szCs w:val="15"/>
          <w:highlight w:val="yellow"/>
        </w:rPr>
        <w:t>Monto cuota</w:t>
      </w:r>
      <w:r w:rsidRPr="004701AD">
        <w:rPr>
          <w:rFonts w:ascii="Verdana" w:hAnsi="Verdana" w:cs="Arial"/>
          <w:sz w:val="15"/>
          <w:szCs w:val="15"/>
        </w:rPr>
        <w:t xml:space="preserve">] </w:t>
      </w:r>
      <w:r w:rsidRPr="004701AD">
        <w:rPr>
          <w:rFonts w:ascii="Verdana" w:hAnsi="Verdana" w:cs="Arial"/>
          <w:b/>
          <w:sz w:val="15"/>
          <w:szCs w:val="15"/>
        </w:rPr>
        <w:t>Vencimiento Cuota1:</w:t>
      </w:r>
      <w:r w:rsidRPr="004701AD">
        <w:rPr>
          <w:rFonts w:ascii="Verdana" w:hAnsi="Verdana" w:cs="Arial"/>
          <w:sz w:val="15"/>
          <w:szCs w:val="15"/>
        </w:rPr>
        <w:t xml:space="preserve"> [</w:t>
      </w:r>
      <w:r w:rsidRPr="004701AD">
        <w:rPr>
          <w:rFonts w:ascii="Verdana" w:hAnsi="Verdana" w:cs="Arial"/>
          <w:sz w:val="15"/>
          <w:szCs w:val="15"/>
          <w:highlight w:val="yellow"/>
        </w:rPr>
        <w:t>Fecha Vencimiento</w:t>
      </w:r>
      <w:r w:rsidRPr="004701AD">
        <w:rPr>
          <w:rFonts w:ascii="Verdana" w:hAnsi="Verdana" w:cs="Arial"/>
          <w:sz w:val="15"/>
          <w:szCs w:val="15"/>
        </w:rPr>
        <w:t>]</w:t>
      </w:r>
    </w:p>
    <w:p w:rsidR="00C97558" w:rsidRPr="004701AD" w:rsidRDefault="00C97558" w:rsidP="00C97558">
      <w:pPr>
        <w:rPr>
          <w:rFonts w:ascii="Verdana" w:hAnsi="Verdana" w:cs="Arial"/>
          <w:sz w:val="15"/>
          <w:szCs w:val="15"/>
        </w:rPr>
      </w:pPr>
      <w:r w:rsidRPr="004701AD">
        <w:rPr>
          <w:rFonts w:ascii="Verdana" w:hAnsi="Verdana" w:cs="Arial"/>
          <w:sz w:val="15"/>
          <w:szCs w:val="15"/>
        </w:rPr>
        <w:t>}</w:t>
      </w:r>
    </w:p>
    <w:p w:rsidR="00075215" w:rsidRPr="004701AD" w:rsidRDefault="00075215">
      <w:pPr>
        <w:rPr>
          <w:rFonts w:ascii="Verdana" w:hAnsi="Verdana" w:cs="Arial"/>
          <w:b/>
          <w:sz w:val="15"/>
          <w:szCs w:val="15"/>
        </w:rPr>
      </w:pPr>
    </w:p>
    <w:p w:rsidR="00E46289" w:rsidRPr="004701AD" w:rsidRDefault="00EF1EC7" w:rsidP="00122832">
      <w:pPr>
        <w:spacing w:before="40" w:after="40"/>
        <w:rPr>
          <w:rFonts w:ascii="Verdana" w:hAnsi="Verdana" w:cs="Arial"/>
          <w:b/>
          <w:sz w:val="16"/>
          <w:szCs w:val="16"/>
        </w:rPr>
      </w:pPr>
      <w:r>
        <w:rPr>
          <w:rFonts w:ascii="Verdana" w:hAnsi="Verdana" w:cs="Arial"/>
          <w:b/>
          <w:noProof/>
          <w:sz w:val="15"/>
          <w:szCs w:val="15"/>
          <w:lang w:val="es-CL" w:eastAsia="es-CL"/>
        </w:rPr>
        <mc:AlternateContent>
          <mc:Choice Requires="wps">
            <w:drawing>
              <wp:anchor distT="4294967293" distB="4294967293" distL="114300" distR="114300" simplePos="0" relativeHeight="251649024" behindDoc="0" locked="0" layoutInCell="1" allowOverlap="1">
                <wp:simplePos x="0" y="0"/>
                <wp:positionH relativeFrom="column">
                  <wp:posOffset>13970</wp:posOffset>
                </wp:positionH>
                <wp:positionV relativeFrom="paragraph">
                  <wp:posOffset>160019</wp:posOffset>
                </wp:positionV>
                <wp:extent cx="6120130" cy="0"/>
                <wp:effectExtent l="0" t="0" r="13970" b="0"/>
                <wp:wrapNone/>
                <wp:docPr id="2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718688" id="Line 9" o:spid="_x0000_s1026" style="position:absolute;z-index:25164902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1pt,12.6pt" to="483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" strokecolor="silver" strokeweight="1.5pt"/>
            </w:pict>
          </mc:Fallback>
        </mc:AlternateContent>
      </w:r>
      <w:r w:rsidR="00E46289" w:rsidRPr="004701AD">
        <w:rPr>
          <w:rFonts w:ascii="Verdana" w:hAnsi="Verdana" w:cs="Arial"/>
          <w:b/>
          <w:sz w:val="16"/>
          <w:szCs w:val="16"/>
        </w:rPr>
        <w:t>Condiciones Particulares Asociadas a Modalidad de Pago:</w:t>
      </w:r>
    </w:p>
    <w:p w:rsidR="00E46289" w:rsidRPr="004701AD" w:rsidRDefault="00E46289" w:rsidP="00122832">
      <w:pPr>
        <w:spacing w:before="40" w:after="40"/>
        <w:rPr>
          <w:rFonts w:ascii="Verdana" w:hAnsi="Verdana" w:cs="Arial"/>
          <w:b/>
          <w:sz w:val="15"/>
          <w:szCs w:val="15"/>
        </w:rPr>
      </w:pPr>
      <w:r w:rsidRPr="004701AD">
        <w:rPr>
          <w:rFonts w:ascii="Verdana" w:hAnsi="Verdana" w:cs="Arial"/>
          <w:sz w:val="15"/>
          <w:szCs w:val="15"/>
        </w:rPr>
        <w:t>{</w:t>
      </w:r>
      <w:r w:rsidRPr="004701AD">
        <w:rPr>
          <w:rFonts w:ascii="Verdana" w:hAnsi="Verdana" w:cs="Arial"/>
          <w:b/>
          <w:sz w:val="15"/>
          <w:szCs w:val="15"/>
          <w:highlight w:val="yellow"/>
        </w:rPr>
        <w:t>Si es PAC</w:t>
      </w:r>
    </w:p>
    <w:p w:rsidR="00E46289" w:rsidRPr="004701AD" w:rsidRDefault="00E46289">
      <w:pPr>
        <w:jc w:val="both"/>
        <w:rPr>
          <w:rFonts w:ascii="Verdana" w:hAnsi="Verdana" w:cs="Arial"/>
          <w:sz w:val="15"/>
          <w:szCs w:val="15"/>
        </w:rPr>
      </w:pPr>
      <w:r w:rsidRPr="004701AD">
        <w:rPr>
          <w:rFonts w:ascii="Verdana" w:hAnsi="Verdana" w:cs="Arial"/>
          <w:sz w:val="15"/>
          <w:szCs w:val="15"/>
        </w:rPr>
        <w:t>El pago de la prima se efectuará mediante la modalidad PAC, Autorización de Descuento en Cuenta Corriente, por lo que las condiciones del mandato que autoriza esta modalidad de pago forman parte integral de las condiciones particulares de la póliza (Circ. 1499 S.V.S.)</w:t>
      </w:r>
    </w:p>
    <w:p w:rsidR="00E46289" w:rsidRPr="004701AD" w:rsidRDefault="00E46289">
      <w:pPr>
        <w:jc w:val="both"/>
        <w:rPr>
          <w:rFonts w:ascii="Verdana" w:hAnsi="Verdana" w:cs="Arial"/>
          <w:sz w:val="15"/>
          <w:szCs w:val="15"/>
        </w:rPr>
      </w:pPr>
      <w:r w:rsidRPr="004701AD">
        <w:rPr>
          <w:rFonts w:ascii="Verdana" w:hAnsi="Verdana" w:cs="Arial"/>
          <w:sz w:val="15"/>
          <w:szCs w:val="15"/>
        </w:rPr>
        <w:t>}</w:t>
      </w:r>
    </w:p>
    <w:p w:rsidR="00E46289" w:rsidRPr="004701AD" w:rsidRDefault="00E46289">
      <w:pPr>
        <w:rPr>
          <w:rFonts w:ascii="Verdana" w:hAnsi="Verdana" w:cs="Arial"/>
          <w:b/>
          <w:sz w:val="15"/>
          <w:szCs w:val="15"/>
        </w:rPr>
      </w:pPr>
      <w:r w:rsidRPr="004701AD">
        <w:rPr>
          <w:rFonts w:ascii="Verdana" w:hAnsi="Verdana" w:cs="Arial"/>
          <w:sz w:val="15"/>
          <w:szCs w:val="15"/>
        </w:rPr>
        <w:t>{</w:t>
      </w:r>
      <w:r w:rsidRPr="004701AD">
        <w:rPr>
          <w:rFonts w:ascii="Verdana" w:hAnsi="Verdana" w:cs="Arial"/>
          <w:b/>
          <w:sz w:val="15"/>
          <w:szCs w:val="15"/>
          <w:highlight w:val="yellow"/>
        </w:rPr>
        <w:t>Si es PAT</w:t>
      </w:r>
    </w:p>
    <w:p w:rsidR="00E46289" w:rsidRPr="004701AD" w:rsidRDefault="00E46289">
      <w:pPr>
        <w:jc w:val="both"/>
        <w:rPr>
          <w:rFonts w:ascii="Verdana" w:hAnsi="Verdana" w:cs="Arial"/>
          <w:sz w:val="15"/>
          <w:szCs w:val="15"/>
        </w:rPr>
      </w:pPr>
      <w:r w:rsidRPr="004701AD">
        <w:rPr>
          <w:rFonts w:ascii="Verdana" w:hAnsi="Verdana" w:cs="Arial"/>
          <w:sz w:val="15"/>
          <w:szCs w:val="15"/>
        </w:rPr>
        <w:lastRenderedPageBreak/>
        <w:t>El pago de la prima se efectuará mediante la modalidad PAT, Autorización de Descuento en Tarjeta de Crédito, por lo que las condiciones del mandato que autoriza esta modalidad de pago forman parte integral de las condiciones particulares de la póliza (Circ. 1499 S.V.S.)</w:t>
      </w:r>
    </w:p>
    <w:p w:rsidR="00E46289" w:rsidRPr="004701AD" w:rsidRDefault="00E46289">
      <w:pPr>
        <w:jc w:val="both"/>
        <w:rPr>
          <w:rFonts w:ascii="Verdana" w:hAnsi="Verdana" w:cs="Arial"/>
          <w:sz w:val="15"/>
          <w:szCs w:val="15"/>
        </w:rPr>
      </w:pPr>
      <w:r w:rsidRPr="004701AD">
        <w:rPr>
          <w:rFonts w:ascii="Verdana" w:hAnsi="Verdana" w:cs="Arial"/>
          <w:sz w:val="15"/>
          <w:szCs w:val="15"/>
        </w:rPr>
        <w:t>}</w:t>
      </w:r>
    </w:p>
    <w:p w:rsidR="00E46289" w:rsidRPr="004701AD" w:rsidRDefault="00E46289">
      <w:pPr>
        <w:rPr>
          <w:rFonts w:ascii="Verdana" w:hAnsi="Verdana" w:cs="Arial"/>
          <w:b/>
          <w:sz w:val="15"/>
          <w:szCs w:val="15"/>
        </w:rPr>
      </w:pPr>
      <w:r w:rsidRPr="004701AD">
        <w:rPr>
          <w:rFonts w:ascii="Verdana" w:hAnsi="Verdana" w:cs="Arial"/>
          <w:sz w:val="15"/>
          <w:szCs w:val="15"/>
        </w:rPr>
        <w:t>{</w:t>
      </w:r>
      <w:r w:rsidRPr="004701AD">
        <w:rPr>
          <w:rFonts w:ascii="Verdana" w:hAnsi="Verdana" w:cs="Arial"/>
          <w:b/>
          <w:sz w:val="15"/>
          <w:szCs w:val="15"/>
          <w:highlight w:val="yellow"/>
        </w:rPr>
        <w:t>Si es cuponera, aviso u otro</w:t>
      </w:r>
    </w:p>
    <w:p w:rsidR="00E46289" w:rsidRPr="004701AD" w:rsidRDefault="00E46289">
      <w:pPr>
        <w:rPr>
          <w:rFonts w:ascii="Verdana" w:hAnsi="Verdana" w:cs="Arial"/>
          <w:sz w:val="15"/>
          <w:szCs w:val="15"/>
        </w:rPr>
      </w:pPr>
      <w:r w:rsidRPr="004701AD">
        <w:rPr>
          <w:rFonts w:ascii="Verdana" w:hAnsi="Verdana" w:cs="Arial"/>
          <w:sz w:val="15"/>
          <w:szCs w:val="15"/>
        </w:rPr>
        <w:t>Este Plan de Pago forma parte integrante de las condiciones particulares de la Póliza.</w:t>
      </w:r>
    </w:p>
    <w:p w:rsidR="00E46289" w:rsidRPr="004701AD" w:rsidRDefault="00A344E1">
      <w:pPr>
        <w:rPr>
          <w:rFonts w:ascii="Verdana" w:hAnsi="Verdana" w:cs="Arial"/>
          <w:sz w:val="15"/>
          <w:szCs w:val="15"/>
        </w:rPr>
      </w:pPr>
      <w:r w:rsidRPr="004701AD">
        <w:rPr>
          <w:rFonts w:ascii="Verdana" w:hAnsi="Verdana" w:cs="Arial"/>
          <w:sz w:val="15"/>
          <w:szCs w:val="15"/>
        </w:rPr>
        <w:t>}</w:t>
      </w:r>
    </w:p>
    <w:p w:rsidR="00A344E1" w:rsidRPr="004701AD" w:rsidRDefault="00A344E1">
      <w:pPr>
        <w:rPr>
          <w:rFonts w:ascii="Verdana" w:hAnsi="Verdana" w:cs="Arial"/>
          <w:sz w:val="15"/>
          <w:szCs w:val="15"/>
        </w:rPr>
      </w:pPr>
    </w:p>
    <w:p w:rsidR="00E46289" w:rsidRPr="004701AD" w:rsidRDefault="00E46289" w:rsidP="00075215">
      <w:pPr>
        <w:spacing w:after="40"/>
        <w:rPr>
          <w:rFonts w:ascii="Verdana" w:hAnsi="Verdana" w:cs="Arial"/>
          <w:b/>
          <w:sz w:val="15"/>
          <w:szCs w:val="15"/>
        </w:rPr>
      </w:pPr>
      <w:r w:rsidRPr="004701AD">
        <w:rPr>
          <w:rFonts w:ascii="Verdana" w:hAnsi="Verdana" w:cs="Arial"/>
          <w:b/>
          <w:sz w:val="15"/>
          <w:szCs w:val="15"/>
        </w:rPr>
        <w:t>Beneficiario</w:t>
      </w:r>
    </w:p>
    <w:p w:rsidR="00E46289" w:rsidRPr="004701AD" w:rsidRDefault="00EF1EC7" w:rsidP="00075215">
      <w:pPr>
        <w:spacing w:before="40"/>
        <w:rPr>
          <w:rFonts w:ascii="Verdana" w:hAnsi="Verdana" w:cs="Arial"/>
          <w:sz w:val="15"/>
          <w:szCs w:val="15"/>
        </w:rPr>
      </w:pPr>
      <w:r>
        <w:rPr>
          <w:rFonts w:ascii="Verdana" w:hAnsi="Verdana" w:cs="Arial"/>
          <w:b/>
          <w:noProof/>
          <w:sz w:val="15"/>
          <w:szCs w:val="15"/>
          <w:lang w:val="es-CL" w:eastAsia="es-CL"/>
        </w:rPr>
        <mc:AlternateContent>
          <mc:Choice Requires="wps">
            <w:drawing>
              <wp:anchor distT="4294967293" distB="4294967293" distL="114300" distR="114300" simplePos="0" relativeHeight="251650048" behindDoc="0" locked="0" layoutInCell="1" allowOverlap="1">
                <wp:simplePos x="0" y="0"/>
                <wp:positionH relativeFrom="column">
                  <wp:posOffset>-5080</wp:posOffset>
                </wp:positionH>
                <wp:positionV relativeFrom="paragraph">
                  <wp:posOffset>-636</wp:posOffset>
                </wp:positionV>
                <wp:extent cx="6120130" cy="0"/>
                <wp:effectExtent l="0" t="0" r="13970" b="0"/>
                <wp:wrapNone/>
                <wp:docPr id="2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FE0415" id="Line 11" o:spid="_x0000_s1026" style="position:absolute;z-index:2516500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4pt,-.05pt" to="48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" strokecolor="silver" strokeweight="1.5pt"/>
            </w:pict>
          </mc:Fallback>
        </mc:AlternateContent>
      </w:r>
      <w:r w:rsidR="00E46289" w:rsidRPr="004701AD">
        <w:rPr>
          <w:rFonts w:ascii="Verdana" w:hAnsi="Verdana" w:cs="Arial"/>
          <w:b/>
          <w:sz w:val="15"/>
          <w:szCs w:val="15"/>
        </w:rPr>
        <w:t>Nombre beneficiario:</w:t>
      </w:r>
      <w:r w:rsidR="00E46289" w:rsidRPr="004701AD">
        <w:rPr>
          <w:rFonts w:ascii="Verdana" w:hAnsi="Verdana" w:cs="Arial"/>
          <w:sz w:val="15"/>
          <w:szCs w:val="15"/>
        </w:rPr>
        <w:t xml:space="preserve"> [</w:t>
      </w:r>
      <w:r w:rsidR="00E46289" w:rsidRPr="00955AFE">
        <w:rPr>
          <w:rFonts w:ascii="Verdana" w:hAnsi="Verdana" w:cs="Arial"/>
          <w:sz w:val="15"/>
          <w:szCs w:val="15"/>
          <w:highlight w:val="yellow"/>
        </w:rPr>
        <w:t>Nombre del beneficiario</w:t>
      </w:r>
      <w:r w:rsidR="00E46289" w:rsidRPr="004701AD">
        <w:rPr>
          <w:rFonts w:ascii="Verdana" w:hAnsi="Verdana" w:cs="Arial"/>
          <w:sz w:val="15"/>
          <w:szCs w:val="15"/>
        </w:rPr>
        <w:t>]</w:t>
      </w:r>
      <w:r w:rsidR="00E46289" w:rsidRPr="004701AD">
        <w:rPr>
          <w:rFonts w:ascii="Verdana" w:hAnsi="Verdana" w:cs="Arial"/>
          <w:sz w:val="15"/>
          <w:szCs w:val="15"/>
        </w:rPr>
        <w:tab/>
      </w:r>
      <w:r w:rsidR="00E46289" w:rsidRPr="004701AD">
        <w:rPr>
          <w:rFonts w:ascii="Verdana" w:hAnsi="Verdana" w:cs="Arial"/>
          <w:sz w:val="15"/>
          <w:szCs w:val="15"/>
        </w:rPr>
        <w:tab/>
      </w:r>
      <w:r w:rsidR="00E46289" w:rsidRPr="004701AD">
        <w:rPr>
          <w:rFonts w:ascii="Verdana" w:hAnsi="Verdana" w:cs="Arial"/>
          <w:b/>
          <w:sz w:val="15"/>
          <w:szCs w:val="15"/>
        </w:rPr>
        <w:t>Rut:</w:t>
      </w:r>
      <w:r w:rsidR="00E46289" w:rsidRPr="004701AD">
        <w:rPr>
          <w:rFonts w:ascii="Verdana" w:hAnsi="Verdana" w:cs="Arial"/>
          <w:sz w:val="15"/>
          <w:szCs w:val="15"/>
        </w:rPr>
        <w:t xml:space="preserve"> [</w:t>
      </w:r>
      <w:r w:rsidR="00E46289" w:rsidRPr="00955AFE">
        <w:rPr>
          <w:rFonts w:ascii="Verdana" w:hAnsi="Verdana" w:cs="Arial"/>
          <w:sz w:val="15"/>
          <w:szCs w:val="15"/>
          <w:highlight w:val="yellow"/>
        </w:rPr>
        <w:t>Rut beneficiario</w:t>
      </w:r>
      <w:r w:rsidR="00E46289" w:rsidRPr="004701AD">
        <w:rPr>
          <w:rFonts w:ascii="Verdana" w:hAnsi="Verdana" w:cs="Arial"/>
          <w:sz w:val="15"/>
          <w:szCs w:val="15"/>
        </w:rPr>
        <w:t>]</w:t>
      </w:r>
    </w:p>
    <w:p w:rsidR="00BB439F" w:rsidRPr="004701AD" w:rsidRDefault="00BB439F" w:rsidP="00BB439F">
      <w:pPr>
        <w:rPr>
          <w:rFonts w:ascii="Verdana" w:hAnsi="Verdana" w:cs="Arial"/>
          <w:sz w:val="15"/>
          <w:szCs w:val="15"/>
        </w:rPr>
      </w:pPr>
    </w:p>
    <w:p w:rsidR="00C33C6C" w:rsidRPr="004701AD" w:rsidRDefault="00C33C6C">
      <w:pPr>
        <w:rPr>
          <w:rFonts w:ascii="Verdana" w:hAnsi="Verdana" w:cs="Arial"/>
          <w:sz w:val="15"/>
          <w:szCs w:val="15"/>
        </w:rPr>
      </w:pPr>
    </w:p>
    <w:p w:rsidR="00E46289" w:rsidRPr="004701AD" w:rsidRDefault="00E46289">
      <w:pPr>
        <w:rPr>
          <w:rFonts w:ascii="Verdana" w:hAnsi="Verdana" w:cs="Arial"/>
          <w:b/>
          <w:sz w:val="15"/>
          <w:szCs w:val="15"/>
        </w:rPr>
      </w:pPr>
      <w:r w:rsidRPr="004701AD">
        <w:rPr>
          <w:rFonts w:ascii="Verdana" w:hAnsi="Verdana" w:cs="Arial"/>
          <w:b/>
          <w:sz w:val="15"/>
          <w:szCs w:val="15"/>
        </w:rPr>
        <w:t>Ítems de la Póliza</w:t>
      </w:r>
    </w:p>
    <w:p w:rsidR="00E46289" w:rsidRPr="004701AD" w:rsidRDefault="00EF1EC7">
      <w:pPr>
        <w:rPr>
          <w:rFonts w:ascii="Verdana" w:hAnsi="Verdana" w:cs="Arial"/>
          <w:b/>
          <w:sz w:val="15"/>
          <w:szCs w:val="15"/>
        </w:rPr>
      </w:pPr>
      <w:r>
        <w:rPr>
          <w:rFonts w:ascii="Verdana" w:hAnsi="Verdana" w:cs="Arial"/>
          <w:b/>
          <w:noProof/>
          <w:sz w:val="15"/>
          <w:szCs w:val="15"/>
          <w:lang w:val="es-CL" w:eastAsia="es-CL"/>
        </w:rPr>
        <mc:AlternateContent>
          <mc:Choice Requires="wps">
            <w:drawing>
              <wp:anchor distT="4294967293" distB="4294967293" distL="114300" distR="114300" simplePos="0" relativeHeight="251648000" behindDoc="0" locked="0" layoutInCell="1" allowOverlap="1">
                <wp:simplePos x="0" y="0"/>
                <wp:positionH relativeFrom="column">
                  <wp:posOffset>4445</wp:posOffset>
                </wp:positionH>
                <wp:positionV relativeFrom="paragraph">
                  <wp:posOffset>21589</wp:posOffset>
                </wp:positionV>
                <wp:extent cx="5810250" cy="0"/>
                <wp:effectExtent l="0" t="0" r="0" b="0"/>
                <wp:wrapNone/>
                <wp:docPr id="2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0" cy="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CA8AC2" id="Line 8" o:spid="_x0000_s1026" style="position:absolute;z-index:2516480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5pt,1.7pt" to="457.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" strokecolor="silver" strokeweight="1.5pt"/>
            </w:pict>
          </mc:Fallback>
        </mc:AlternateContent>
      </w:r>
    </w:p>
    <w:p w:rsidR="00E46289" w:rsidRPr="00392366" w:rsidRDefault="00E46289">
      <w:pPr>
        <w:rPr>
          <w:rFonts w:ascii="Verdana" w:hAnsi="Verdana" w:cs="Arial"/>
          <w:sz w:val="15"/>
          <w:szCs w:val="15"/>
          <w:lang w:val="es-CL"/>
        </w:rPr>
      </w:pPr>
      <w:r w:rsidRPr="00392366">
        <w:rPr>
          <w:rFonts w:ascii="Verdana" w:hAnsi="Verdana" w:cs="Arial"/>
          <w:b/>
          <w:sz w:val="15"/>
          <w:szCs w:val="15"/>
          <w:lang w:val="es-CL"/>
        </w:rPr>
        <w:t xml:space="preserve">Ítem: </w:t>
      </w:r>
      <w:r w:rsidRPr="00392366">
        <w:rPr>
          <w:rFonts w:ascii="Verdana" w:hAnsi="Verdana" w:cs="Arial"/>
          <w:sz w:val="15"/>
          <w:szCs w:val="15"/>
          <w:highlight w:val="yellow"/>
          <w:lang w:val="es-CL"/>
        </w:rPr>
        <w:t>[N° ítem]</w:t>
      </w:r>
    </w:p>
    <w:p w:rsidR="00E46289" w:rsidRPr="00392366" w:rsidRDefault="00E46289">
      <w:pPr>
        <w:rPr>
          <w:rFonts w:ascii="Verdana" w:hAnsi="Verdana" w:cs="Arial"/>
          <w:b/>
          <w:sz w:val="15"/>
          <w:szCs w:val="15"/>
          <w:lang w:val="es-CL"/>
        </w:rPr>
      </w:pPr>
    </w:p>
    <w:p w:rsidR="00E46289" w:rsidRPr="004701AD" w:rsidRDefault="00475AA4">
      <w:pPr>
        <w:rPr>
          <w:rFonts w:ascii="Verdana" w:hAnsi="Verdana" w:cs="Arial"/>
          <w:b/>
          <w:sz w:val="15"/>
          <w:szCs w:val="15"/>
        </w:rPr>
      </w:pPr>
      <w:r w:rsidRPr="004701AD">
        <w:rPr>
          <w:rFonts w:ascii="Verdana" w:hAnsi="Verdana" w:cs="Arial"/>
          <w:b/>
          <w:sz w:val="15"/>
          <w:szCs w:val="15"/>
        </w:rPr>
        <w:t>D</w:t>
      </w:r>
      <w:r w:rsidR="006064E4" w:rsidRPr="004701AD">
        <w:rPr>
          <w:rFonts w:ascii="Verdana" w:hAnsi="Verdana" w:cs="Arial"/>
          <w:b/>
          <w:sz w:val="15"/>
          <w:szCs w:val="15"/>
        </w:rPr>
        <w:t>atosdel</w:t>
      </w:r>
      <w:r w:rsidRPr="004701AD">
        <w:rPr>
          <w:rFonts w:ascii="Verdana" w:hAnsi="Verdana" w:cs="Arial"/>
          <w:b/>
          <w:sz w:val="15"/>
          <w:szCs w:val="15"/>
        </w:rPr>
        <w:t>A</w:t>
      </w:r>
      <w:r w:rsidR="006064E4" w:rsidRPr="004701AD">
        <w:rPr>
          <w:rFonts w:ascii="Verdana" w:hAnsi="Verdana" w:cs="Arial"/>
          <w:b/>
          <w:sz w:val="15"/>
          <w:szCs w:val="15"/>
        </w:rPr>
        <w:t>segurado</w:t>
      </w:r>
    </w:p>
    <w:p w:rsidR="00E46289" w:rsidRPr="004701AD" w:rsidRDefault="00E46289">
      <w:pPr>
        <w:rPr>
          <w:rFonts w:ascii="Verdana" w:hAnsi="Verdana" w:cs="Arial"/>
          <w:sz w:val="15"/>
          <w:szCs w:val="15"/>
        </w:rPr>
      </w:pPr>
      <w:r w:rsidRPr="004701AD">
        <w:rPr>
          <w:rFonts w:ascii="Verdana" w:hAnsi="Verdana" w:cs="Arial"/>
          <w:b/>
          <w:sz w:val="15"/>
          <w:szCs w:val="15"/>
        </w:rPr>
        <w:t>Asegurado:</w:t>
      </w:r>
      <w:r w:rsidRPr="004701AD">
        <w:rPr>
          <w:rFonts w:ascii="Verdana" w:hAnsi="Verdana" w:cs="Arial"/>
          <w:sz w:val="15"/>
          <w:szCs w:val="15"/>
        </w:rPr>
        <w:t xml:space="preserve"> [</w:t>
      </w:r>
      <w:r w:rsidRPr="004701AD">
        <w:rPr>
          <w:rFonts w:ascii="Verdana" w:hAnsi="Verdana" w:cs="Arial"/>
          <w:sz w:val="15"/>
          <w:szCs w:val="15"/>
          <w:highlight w:val="yellow"/>
        </w:rPr>
        <w:t>Nombre del asegurado</w:t>
      </w:r>
      <w:r w:rsidRPr="004701AD">
        <w:rPr>
          <w:rFonts w:ascii="Verdana" w:hAnsi="Verdana" w:cs="Arial"/>
          <w:sz w:val="15"/>
          <w:szCs w:val="15"/>
        </w:rPr>
        <w:t>]</w:t>
      </w:r>
      <w:r w:rsidRPr="004701AD">
        <w:rPr>
          <w:rFonts w:ascii="Verdana" w:hAnsi="Verdana" w:cs="Arial"/>
          <w:sz w:val="15"/>
          <w:szCs w:val="15"/>
        </w:rPr>
        <w:tab/>
      </w:r>
      <w:r w:rsidRPr="004701AD">
        <w:rPr>
          <w:rFonts w:ascii="Verdana" w:hAnsi="Verdana" w:cs="Arial"/>
          <w:sz w:val="15"/>
          <w:szCs w:val="15"/>
        </w:rPr>
        <w:tab/>
      </w:r>
      <w:r w:rsidRPr="004701AD">
        <w:rPr>
          <w:rFonts w:ascii="Verdana" w:hAnsi="Verdana" w:cs="Arial"/>
          <w:sz w:val="15"/>
          <w:szCs w:val="15"/>
        </w:rPr>
        <w:tab/>
      </w:r>
      <w:r w:rsidRPr="004701AD">
        <w:rPr>
          <w:rFonts w:ascii="Verdana" w:hAnsi="Verdana" w:cs="Arial"/>
          <w:b/>
          <w:sz w:val="15"/>
          <w:szCs w:val="15"/>
        </w:rPr>
        <w:t>R.U.T:</w:t>
      </w:r>
      <w:r w:rsidRPr="004701AD">
        <w:rPr>
          <w:rFonts w:ascii="Verdana" w:hAnsi="Verdana" w:cs="Arial"/>
          <w:sz w:val="15"/>
          <w:szCs w:val="15"/>
        </w:rPr>
        <w:t xml:space="preserve"> [</w:t>
      </w:r>
      <w:r w:rsidRPr="004701AD">
        <w:rPr>
          <w:rFonts w:ascii="Verdana" w:hAnsi="Verdana" w:cs="Arial"/>
          <w:sz w:val="15"/>
          <w:szCs w:val="15"/>
          <w:highlight w:val="yellow"/>
        </w:rPr>
        <w:t>Rut asegurado</w:t>
      </w:r>
      <w:r w:rsidRPr="004701AD">
        <w:rPr>
          <w:rFonts w:ascii="Verdana" w:hAnsi="Verdana" w:cs="Arial"/>
          <w:sz w:val="15"/>
          <w:szCs w:val="15"/>
        </w:rPr>
        <w:t>]</w:t>
      </w:r>
      <w:r w:rsidRPr="004701AD">
        <w:rPr>
          <w:rFonts w:ascii="Verdana" w:hAnsi="Verdana" w:cs="Arial"/>
          <w:sz w:val="15"/>
          <w:szCs w:val="15"/>
        </w:rPr>
        <w:tab/>
      </w:r>
      <w:r w:rsidRPr="004701AD">
        <w:rPr>
          <w:rFonts w:ascii="Verdana" w:hAnsi="Verdana" w:cs="Arial"/>
          <w:sz w:val="15"/>
          <w:szCs w:val="15"/>
        </w:rPr>
        <w:tab/>
      </w:r>
    </w:p>
    <w:p w:rsidR="00E46289" w:rsidRPr="004701AD" w:rsidRDefault="00E46289">
      <w:pPr>
        <w:rPr>
          <w:rFonts w:ascii="Verdana" w:hAnsi="Verdana" w:cs="Arial"/>
          <w:sz w:val="15"/>
          <w:szCs w:val="15"/>
        </w:rPr>
      </w:pPr>
      <w:r w:rsidRPr="004701AD">
        <w:rPr>
          <w:rFonts w:ascii="Verdana" w:hAnsi="Verdana" w:cs="Arial"/>
          <w:b/>
          <w:sz w:val="15"/>
          <w:szCs w:val="15"/>
        </w:rPr>
        <w:t>Dirección:</w:t>
      </w:r>
      <w:r w:rsidRPr="004701AD">
        <w:rPr>
          <w:rFonts w:ascii="Verdana" w:hAnsi="Verdana" w:cs="Arial"/>
          <w:sz w:val="15"/>
          <w:szCs w:val="15"/>
        </w:rPr>
        <w:t xml:space="preserve"> [</w:t>
      </w:r>
      <w:r w:rsidRPr="004701AD">
        <w:rPr>
          <w:rFonts w:ascii="Verdana" w:hAnsi="Verdana" w:cs="Arial"/>
          <w:sz w:val="15"/>
          <w:szCs w:val="15"/>
          <w:highlight w:val="yellow"/>
        </w:rPr>
        <w:t>Dirección del asegurado]</w:t>
      </w:r>
      <w:r w:rsidRPr="004701AD">
        <w:rPr>
          <w:rFonts w:ascii="Verdana" w:hAnsi="Verdana" w:cs="Arial"/>
          <w:sz w:val="15"/>
          <w:szCs w:val="15"/>
        </w:rPr>
        <w:tab/>
      </w:r>
      <w:r w:rsidRPr="004701AD">
        <w:rPr>
          <w:rFonts w:ascii="Verdana" w:hAnsi="Verdana" w:cs="Arial"/>
          <w:sz w:val="15"/>
          <w:szCs w:val="15"/>
        </w:rPr>
        <w:tab/>
      </w:r>
      <w:r w:rsidRPr="004701AD">
        <w:rPr>
          <w:rFonts w:ascii="Verdana" w:hAnsi="Verdana" w:cs="Arial"/>
          <w:sz w:val="15"/>
          <w:szCs w:val="15"/>
        </w:rPr>
        <w:tab/>
      </w:r>
      <w:r w:rsidRPr="004701AD">
        <w:rPr>
          <w:rFonts w:ascii="Verdana" w:hAnsi="Verdana" w:cs="Arial"/>
          <w:b/>
          <w:sz w:val="15"/>
          <w:szCs w:val="15"/>
        </w:rPr>
        <w:t>Comuna:</w:t>
      </w:r>
      <w:r w:rsidRPr="004701AD">
        <w:rPr>
          <w:rFonts w:ascii="Verdana" w:hAnsi="Verdana" w:cs="Arial"/>
          <w:sz w:val="15"/>
          <w:szCs w:val="15"/>
        </w:rPr>
        <w:t xml:space="preserve"> [</w:t>
      </w:r>
      <w:r w:rsidRPr="004701AD">
        <w:rPr>
          <w:rFonts w:ascii="Verdana" w:hAnsi="Verdana" w:cs="Arial"/>
          <w:sz w:val="15"/>
          <w:szCs w:val="15"/>
          <w:highlight w:val="yellow"/>
        </w:rPr>
        <w:t>Comuna asegurado</w:t>
      </w:r>
      <w:r w:rsidRPr="004701AD">
        <w:rPr>
          <w:rFonts w:ascii="Verdana" w:hAnsi="Verdana" w:cs="Arial"/>
          <w:sz w:val="15"/>
          <w:szCs w:val="15"/>
        </w:rPr>
        <w:t>]</w:t>
      </w:r>
      <w:r w:rsidRPr="004701AD">
        <w:rPr>
          <w:rFonts w:ascii="Verdana" w:hAnsi="Verdana" w:cs="Arial"/>
          <w:sz w:val="15"/>
          <w:szCs w:val="15"/>
        </w:rPr>
        <w:tab/>
      </w:r>
    </w:p>
    <w:p w:rsidR="00E46289" w:rsidRPr="004701AD" w:rsidRDefault="00E46289">
      <w:pPr>
        <w:rPr>
          <w:rFonts w:ascii="Verdana" w:hAnsi="Verdana" w:cs="Arial"/>
          <w:sz w:val="15"/>
          <w:szCs w:val="15"/>
        </w:rPr>
      </w:pPr>
      <w:r w:rsidRPr="004701AD">
        <w:rPr>
          <w:rFonts w:ascii="Verdana" w:hAnsi="Verdana" w:cs="Arial"/>
          <w:b/>
          <w:sz w:val="15"/>
          <w:szCs w:val="15"/>
        </w:rPr>
        <w:t>Región:</w:t>
      </w:r>
      <w:r w:rsidRPr="004701AD">
        <w:rPr>
          <w:rFonts w:ascii="Verdana" w:hAnsi="Verdana" w:cs="Arial"/>
          <w:sz w:val="15"/>
          <w:szCs w:val="15"/>
        </w:rPr>
        <w:t xml:space="preserve"> [</w:t>
      </w:r>
      <w:r w:rsidRPr="004701AD">
        <w:rPr>
          <w:rFonts w:ascii="Verdana" w:hAnsi="Verdana" w:cs="Arial"/>
          <w:sz w:val="15"/>
          <w:szCs w:val="15"/>
          <w:highlight w:val="yellow"/>
        </w:rPr>
        <w:t>Región asegurado]</w:t>
      </w:r>
      <w:r w:rsidRPr="004701AD">
        <w:rPr>
          <w:rFonts w:ascii="Verdana" w:hAnsi="Verdana" w:cs="Arial"/>
          <w:sz w:val="15"/>
          <w:szCs w:val="15"/>
        </w:rPr>
        <w:tab/>
      </w:r>
      <w:r w:rsidRPr="004701AD">
        <w:rPr>
          <w:rFonts w:ascii="Verdana" w:hAnsi="Verdana" w:cs="Arial"/>
          <w:sz w:val="15"/>
          <w:szCs w:val="15"/>
        </w:rPr>
        <w:tab/>
      </w:r>
      <w:r w:rsidRPr="004701AD">
        <w:rPr>
          <w:rFonts w:ascii="Verdana" w:hAnsi="Verdana" w:cs="Arial"/>
          <w:sz w:val="15"/>
          <w:szCs w:val="15"/>
        </w:rPr>
        <w:tab/>
      </w:r>
      <w:r w:rsidRPr="004701AD">
        <w:rPr>
          <w:rFonts w:ascii="Verdana" w:hAnsi="Verdana" w:cs="Arial"/>
          <w:sz w:val="15"/>
          <w:szCs w:val="15"/>
        </w:rPr>
        <w:tab/>
      </w:r>
      <w:r w:rsidRPr="004701AD">
        <w:rPr>
          <w:rFonts w:ascii="Verdana" w:hAnsi="Verdana" w:cs="Arial"/>
          <w:b/>
          <w:sz w:val="15"/>
          <w:szCs w:val="15"/>
        </w:rPr>
        <w:t>Teléfono:</w:t>
      </w:r>
      <w:r w:rsidRPr="004701AD">
        <w:rPr>
          <w:rFonts w:ascii="Verdana" w:hAnsi="Verdana" w:cs="Arial"/>
          <w:sz w:val="15"/>
          <w:szCs w:val="15"/>
        </w:rPr>
        <w:t xml:space="preserve"> [</w:t>
      </w:r>
      <w:r w:rsidRPr="004701AD">
        <w:rPr>
          <w:rFonts w:ascii="Verdana" w:hAnsi="Verdana" w:cs="Arial"/>
          <w:sz w:val="15"/>
          <w:szCs w:val="15"/>
          <w:highlight w:val="yellow"/>
        </w:rPr>
        <w:t>Teléfono asegurado</w:t>
      </w:r>
      <w:r w:rsidRPr="004701AD">
        <w:rPr>
          <w:rFonts w:ascii="Verdana" w:hAnsi="Verdana" w:cs="Arial"/>
          <w:sz w:val="15"/>
          <w:szCs w:val="15"/>
        </w:rPr>
        <w:t>]</w:t>
      </w:r>
      <w:r w:rsidRPr="004701AD">
        <w:rPr>
          <w:rFonts w:ascii="Verdana" w:hAnsi="Verdana" w:cs="Arial"/>
          <w:sz w:val="15"/>
          <w:szCs w:val="15"/>
        </w:rPr>
        <w:tab/>
      </w:r>
    </w:p>
    <w:p w:rsidR="00E46289" w:rsidRPr="004701AD" w:rsidRDefault="00E46289">
      <w:pPr>
        <w:rPr>
          <w:rFonts w:ascii="Verdana" w:hAnsi="Verdana" w:cs="Arial"/>
          <w:sz w:val="15"/>
          <w:szCs w:val="15"/>
          <w:lang w:val="pt-BR"/>
        </w:rPr>
      </w:pPr>
      <w:r w:rsidRPr="004701AD">
        <w:rPr>
          <w:rFonts w:ascii="Verdana" w:hAnsi="Verdana" w:cs="Arial"/>
          <w:b/>
          <w:sz w:val="15"/>
          <w:szCs w:val="15"/>
          <w:lang w:val="pt-BR"/>
        </w:rPr>
        <w:t>e-mail:</w:t>
      </w:r>
      <w:r w:rsidRPr="004701AD">
        <w:rPr>
          <w:rFonts w:ascii="Verdana" w:hAnsi="Verdana" w:cs="Arial"/>
          <w:sz w:val="15"/>
          <w:szCs w:val="15"/>
          <w:lang w:val="pt-BR"/>
        </w:rPr>
        <w:t xml:space="preserve"> [</w:t>
      </w:r>
      <w:r w:rsidRPr="004701AD">
        <w:rPr>
          <w:rFonts w:ascii="Verdana" w:hAnsi="Verdana" w:cs="Arial"/>
          <w:sz w:val="15"/>
          <w:szCs w:val="15"/>
          <w:highlight w:val="yellow"/>
          <w:lang w:val="pt-BR"/>
        </w:rPr>
        <w:t>e-mail asegurado</w:t>
      </w:r>
      <w:r w:rsidRPr="004701AD">
        <w:rPr>
          <w:rFonts w:ascii="Verdana" w:hAnsi="Verdana" w:cs="Arial"/>
          <w:sz w:val="15"/>
          <w:szCs w:val="15"/>
          <w:lang w:val="pt-BR"/>
        </w:rPr>
        <w:t>]</w:t>
      </w:r>
    </w:p>
    <w:p w:rsidR="009F4BA4" w:rsidRPr="004701AD" w:rsidRDefault="009F4BA4" w:rsidP="009F4BA4">
      <w:pPr>
        <w:rPr>
          <w:rFonts w:ascii="Verdana" w:hAnsi="Verdana" w:cs="Arial"/>
          <w:sz w:val="16"/>
          <w:szCs w:val="16"/>
        </w:rPr>
      </w:pPr>
    </w:p>
    <w:p w:rsidR="009F4BA4" w:rsidRPr="004701AD" w:rsidRDefault="00E46289" w:rsidP="009F4BA4">
      <w:pPr>
        <w:rPr>
          <w:rFonts w:ascii="Verdana" w:hAnsi="Verdana"/>
          <w:b/>
          <w:sz w:val="15"/>
          <w:szCs w:val="15"/>
        </w:rPr>
      </w:pPr>
      <w:r w:rsidRPr="004701AD">
        <w:rPr>
          <w:rFonts w:ascii="Verdana" w:hAnsi="Verdana"/>
          <w:b/>
          <w:sz w:val="15"/>
          <w:szCs w:val="15"/>
        </w:rPr>
        <w:t>D</w:t>
      </w:r>
      <w:r w:rsidR="006064E4" w:rsidRPr="004701AD">
        <w:rPr>
          <w:rFonts w:ascii="Verdana" w:hAnsi="Verdana"/>
          <w:b/>
          <w:sz w:val="15"/>
          <w:szCs w:val="15"/>
        </w:rPr>
        <w:t>atos del Riesgos Asegurado</w:t>
      </w:r>
    </w:p>
    <w:p w:rsidR="00E46289" w:rsidRPr="004701AD" w:rsidRDefault="00E46289" w:rsidP="009F4BA4">
      <w:pPr>
        <w:rPr>
          <w:rFonts w:ascii="Verdana" w:hAnsi="Verdana"/>
          <w:bCs/>
          <w:sz w:val="15"/>
          <w:szCs w:val="15"/>
        </w:rPr>
      </w:pPr>
      <w:r w:rsidRPr="004701AD">
        <w:rPr>
          <w:rFonts w:ascii="Verdana" w:hAnsi="Verdana" w:cs="Arial"/>
          <w:b/>
          <w:bCs/>
          <w:sz w:val="15"/>
          <w:szCs w:val="15"/>
        </w:rPr>
        <w:t>Dirección</w:t>
      </w:r>
      <w:r w:rsidR="009F4BA4" w:rsidRPr="004701AD">
        <w:rPr>
          <w:rFonts w:ascii="Verdana" w:hAnsi="Verdana" w:cs="Arial"/>
          <w:b/>
          <w:bCs/>
          <w:sz w:val="15"/>
          <w:szCs w:val="15"/>
        </w:rPr>
        <w:t>:</w:t>
      </w:r>
      <w:r w:rsidR="009F4BA4" w:rsidRPr="004701AD">
        <w:rPr>
          <w:rFonts w:ascii="Verdana" w:hAnsi="Verdana" w:cs="Arial"/>
          <w:bCs/>
          <w:sz w:val="15"/>
          <w:szCs w:val="15"/>
        </w:rPr>
        <w:t xml:space="preserve"> [</w:t>
      </w:r>
      <w:r w:rsidR="009F4BA4" w:rsidRPr="004701AD">
        <w:rPr>
          <w:rFonts w:ascii="Verdana" w:hAnsi="Verdana" w:cs="Arial"/>
          <w:bCs/>
          <w:sz w:val="15"/>
          <w:szCs w:val="15"/>
          <w:highlight w:val="yellow"/>
        </w:rPr>
        <w:t>Dirección del riesgo]</w:t>
      </w:r>
      <w:r w:rsidRPr="004701AD">
        <w:rPr>
          <w:rFonts w:ascii="Verdana" w:hAnsi="Verdana" w:cs="Arial"/>
          <w:bCs/>
          <w:sz w:val="15"/>
          <w:szCs w:val="15"/>
        </w:rPr>
        <w:tab/>
      </w:r>
      <w:r w:rsidRPr="004701AD">
        <w:rPr>
          <w:rFonts w:ascii="Verdana" w:hAnsi="Verdana" w:cs="Arial"/>
          <w:bCs/>
          <w:sz w:val="15"/>
          <w:szCs w:val="15"/>
        </w:rPr>
        <w:tab/>
      </w:r>
      <w:r w:rsidRPr="004701AD">
        <w:rPr>
          <w:rFonts w:ascii="Verdana" w:hAnsi="Verdana" w:cs="Arial"/>
          <w:bCs/>
          <w:sz w:val="15"/>
          <w:szCs w:val="15"/>
        </w:rPr>
        <w:tab/>
      </w:r>
      <w:r w:rsidR="009F4BA4" w:rsidRPr="004701AD">
        <w:rPr>
          <w:rFonts w:ascii="Verdana" w:hAnsi="Verdana" w:cs="Arial"/>
          <w:bCs/>
          <w:sz w:val="15"/>
          <w:szCs w:val="15"/>
        </w:rPr>
        <w:tab/>
      </w:r>
      <w:r w:rsidRPr="004701AD">
        <w:rPr>
          <w:rFonts w:ascii="Verdana" w:hAnsi="Verdana" w:cs="Arial"/>
          <w:b/>
          <w:bCs/>
          <w:sz w:val="15"/>
          <w:szCs w:val="15"/>
        </w:rPr>
        <w:t>Comuna</w:t>
      </w:r>
      <w:r w:rsidR="009F4BA4" w:rsidRPr="004701AD">
        <w:rPr>
          <w:rFonts w:ascii="Verdana" w:hAnsi="Verdana" w:cs="Arial"/>
          <w:b/>
          <w:bCs/>
          <w:sz w:val="15"/>
          <w:szCs w:val="15"/>
        </w:rPr>
        <w:t>:</w:t>
      </w:r>
      <w:r w:rsidR="009F4BA4" w:rsidRPr="004701AD">
        <w:rPr>
          <w:rFonts w:ascii="Verdana" w:hAnsi="Verdana" w:cs="Arial"/>
          <w:bCs/>
          <w:sz w:val="15"/>
          <w:szCs w:val="15"/>
          <w:highlight w:val="yellow"/>
        </w:rPr>
        <w:t>[Comuna</w:t>
      </w:r>
      <w:r w:rsidR="009F4BA4" w:rsidRPr="004701AD">
        <w:rPr>
          <w:rFonts w:ascii="Verdana" w:hAnsi="Verdana" w:cs="Arial"/>
          <w:bCs/>
          <w:sz w:val="15"/>
          <w:szCs w:val="15"/>
        </w:rPr>
        <w:t>]</w:t>
      </w:r>
    </w:p>
    <w:p w:rsidR="00E46289" w:rsidRPr="004701AD" w:rsidRDefault="00E46289" w:rsidP="009F4BA4">
      <w:pPr>
        <w:rPr>
          <w:rFonts w:ascii="Verdana" w:hAnsi="Verdana" w:cs="Arial"/>
          <w:b/>
          <w:sz w:val="15"/>
          <w:szCs w:val="15"/>
        </w:rPr>
      </w:pPr>
      <w:r w:rsidRPr="004701AD">
        <w:rPr>
          <w:rFonts w:ascii="Verdana" w:hAnsi="Verdana" w:cs="Arial"/>
          <w:b/>
          <w:sz w:val="15"/>
          <w:szCs w:val="15"/>
        </w:rPr>
        <w:t>Ciudad</w:t>
      </w:r>
      <w:r w:rsidR="009F4BA4" w:rsidRPr="004701AD">
        <w:rPr>
          <w:rFonts w:ascii="Verdana" w:hAnsi="Verdana" w:cs="Arial"/>
          <w:b/>
          <w:sz w:val="15"/>
          <w:szCs w:val="15"/>
        </w:rPr>
        <w:t xml:space="preserve">: </w:t>
      </w:r>
      <w:r w:rsidR="009F4BA4" w:rsidRPr="004701AD">
        <w:rPr>
          <w:rFonts w:ascii="Verdana" w:hAnsi="Verdana" w:cs="Arial"/>
          <w:sz w:val="15"/>
          <w:szCs w:val="15"/>
        </w:rPr>
        <w:t>[</w:t>
      </w:r>
      <w:r w:rsidR="009F4BA4" w:rsidRPr="004701AD">
        <w:rPr>
          <w:rFonts w:ascii="Verdana" w:hAnsi="Verdana" w:cs="Arial"/>
          <w:sz w:val="15"/>
          <w:szCs w:val="15"/>
          <w:highlight w:val="yellow"/>
        </w:rPr>
        <w:t>Ciudad del riesgo</w:t>
      </w:r>
      <w:r w:rsidR="009F4BA4" w:rsidRPr="004701AD">
        <w:rPr>
          <w:rFonts w:ascii="Verdana" w:hAnsi="Verdana" w:cs="Arial"/>
          <w:sz w:val="15"/>
          <w:szCs w:val="15"/>
        </w:rPr>
        <w:t>]</w:t>
      </w:r>
      <w:r w:rsidRPr="004701AD">
        <w:rPr>
          <w:rFonts w:ascii="Verdana" w:hAnsi="Verdana" w:cs="Arial"/>
          <w:b/>
          <w:sz w:val="15"/>
          <w:szCs w:val="15"/>
        </w:rPr>
        <w:tab/>
      </w:r>
      <w:r w:rsidRPr="004701AD">
        <w:rPr>
          <w:rFonts w:ascii="Verdana" w:hAnsi="Verdana" w:cs="Arial"/>
          <w:b/>
          <w:sz w:val="15"/>
          <w:szCs w:val="15"/>
        </w:rPr>
        <w:tab/>
      </w:r>
      <w:r w:rsidRPr="004701AD">
        <w:rPr>
          <w:rFonts w:ascii="Verdana" w:hAnsi="Verdana" w:cs="Arial"/>
          <w:b/>
          <w:sz w:val="15"/>
          <w:szCs w:val="15"/>
        </w:rPr>
        <w:tab/>
      </w:r>
      <w:r w:rsidR="009F4BA4" w:rsidRPr="004701AD">
        <w:rPr>
          <w:rFonts w:ascii="Verdana" w:hAnsi="Verdana" w:cs="Arial"/>
          <w:b/>
          <w:sz w:val="15"/>
          <w:szCs w:val="15"/>
        </w:rPr>
        <w:tab/>
      </w:r>
      <w:r w:rsidRPr="004701AD">
        <w:rPr>
          <w:rFonts w:ascii="Verdana" w:hAnsi="Verdana" w:cs="Arial"/>
          <w:b/>
          <w:sz w:val="15"/>
          <w:szCs w:val="15"/>
        </w:rPr>
        <w:t>Región</w:t>
      </w:r>
      <w:r w:rsidR="009F4BA4" w:rsidRPr="004701AD">
        <w:rPr>
          <w:rFonts w:ascii="Verdana" w:hAnsi="Verdana" w:cs="Arial"/>
          <w:b/>
          <w:sz w:val="15"/>
          <w:szCs w:val="15"/>
        </w:rPr>
        <w:t xml:space="preserve">: </w:t>
      </w:r>
      <w:r w:rsidR="009F4BA4" w:rsidRPr="004701AD">
        <w:rPr>
          <w:rFonts w:ascii="Verdana" w:hAnsi="Verdana" w:cs="Arial"/>
          <w:sz w:val="15"/>
          <w:szCs w:val="15"/>
        </w:rPr>
        <w:t>[</w:t>
      </w:r>
      <w:r w:rsidR="009F4BA4" w:rsidRPr="004701AD">
        <w:rPr>
          <w:rFonts w:ascii="Verdana" w:hAnsi="Verdana" w:cs="Arial"/>
          <w:sz w:val="15"/>
          <w:szCs w:val="15"/>
          <w:highlight w:val="yellow"/>
        </w:rPr>
        <w:t>Región</w:t>
      </w:r>
      <w:r w:rsidR="009F4BA4" w:rsidRPr="004701AD">
        <w:rPr>
          <w:rFonts w:ascii="Verdana" w:hAnsi="Verdana" w:cs="Arial"/>
          <w:sz w:val="15"/>
          <w:szCs w:val="15"/>
        </w:rPr>
        <w:t>]</w:t>
      </w:r>
    </w:p>
    <w:p w:rsidR="00E46289" w:rsidRPr="004701AD" w:rsidRDefault="00E46289">
      <w:pPr>
        <w:rPr>
          <w:rFonts w:ascii="Verdana" w:hAnsi="Verdana" w:cs="Arial"/>
          <w:bCs/>
          <w:sz w:val="15"/>
          <w:szCs w:val="15"/>
        </w:rPr>
      </w:pPr>
      <w:r w:rsidRPr="004701AD">
        <w:rPr>
          <w:rFonts w:ascii="Verdana" w:hAnsi="Verdana" w:cs="Arial"/>
          <w:b/>
          <w:sz w:val="15"/>
          <w:szCs w:val="15"/>
        </w:rPr>
        <w:t>Tipo Construcción</w:t>
      </w:r>
      <w:r w:rsidR="009F4BA4" w:rsidRPr="004701AD">
        <w:rPr>
          <w:rFonts w:ascii="Verdana" w:hAnsi="Verdana" w:cs="Arial"/>
          <w:b/>
          <w:sz w:val="15"/>
          <w:szCs w:val="15"/>
        </w:rPr>
        <w:t xml:space="preserve">: </w:t>
      </w:r>
      <w:r w:rsidR="009F4BA4" w:rsidRPr="004701AD">
        <w:rPr>
          <w:rFonts w:ascii="Verdana" w:hAnsi="Verdana" w:cs="Arial"/>
          <w:sz w:val="15"/>
          <w:szCs w:val="15"/>
        </w:rPr>
        <w:t>[</w:t>
      </w:r>
      <w:r w:rsidR="009F4BA4" w:rsidRPr="004701AD">
        <w:rPr>
          <w:rFonts w:ascii="Verdana" w:hAnsi="Verdana" w:cs="Arial"/>
          <w:sz w:val="15"/>
          <w:szCs w:val="15"/>
          <w:highlight w:val="yellow"/>
        </w:rPr>
        <w:t>Tipo de Construcción</w:t>
      </w:r>
      <w:r w:rsidR="009F4BA4" w:rsidRPr="004701AD">
        <w:rPr>
          <w:rFonts w:ascii="Verdana" w:hAnsi="Verdana" w:cs="Arial"/>
          <w:sz w:val="15"/>
          <w:szCs w:val="15"/>
        </w:rPr>
        <w:t>]</w:t>
      </w:r>
      <w:r w:rsidR="009F4BA4" w:rsidRPr="004701AD">
        <w:rPr>
          <w:rFonts w:ascii="Verdana" w:hAnsi="Verdana" w:cs="Arial"/>
          <w:b/>
          <w:sz w:val="15"/>
          <w:szCs w:val="15"/>
        </w:rPr>
        <w:tab/>
      </w:r>
      <w:r w:rsidRPr="004701AD">
        <w:rPr>
          <w:rFonts w:ascii="Verdana" w:hAnsi="Verdana" w:cs="Arial"/>
          <w:b/>
          <w:sz w:val="15"/>
          <w:szCs w:val="15"/>
        </w:rPr>
        <w:tab/>
      </w:r>
      <w:r w:rsidRPr="004701AD">
        <w:rPr>
          <w:rFonts w:ascii="Verdana" w:hAnsi="Verdana" w:cs="Arial"/>
          <w:b/>
          <w:sz w:val="15"/>
          <w:szCs w:val="15"/>
        </w:rPr>
        <w:tab/>
      </w:r>
    </w:p>
    <w:p w:rsidR="00ED5E12" w:rsidRPr="004701AD" w:rsidRDefault="00ED5E12">
      <w:pPr>
        <w:rPr>
          <w:rFonts w:ascii="Verdana" w:hAnsi="Verdana" w:cs="Arial"/>
          <w:b/>
          <w:bCs/>
          <w:sz w:val="15"/>
          <w:szCs w:val="15"/>
        </w:rPr>
      </w:pPr>
      <w:r w:rsidRPr="004701AD">
        <w:rPr>
          <w:rFonts w:ascii="Verdana" w:hAnsi="Verdana" w:cs="Arial"/>
          <w:b/>
          <w:bCs/>
          <w:sz w:val="15"/>
          <w:szCs w:val="15"/>
        </w:rPr>
        <w:t xml:space="preserve">Actividad: </w:t>
      </w:r>
      <w:r w:rsidRPr="004701AD">
        <w:rPr>
          <w:rFonts w:ascii="Verdana" w:hAnsi="Verdana" w:cs="Arial"/>
          <w:bCs/>
          <w:sz w:val="15"/>
          <w:szCs w:val="15"/>
        </w:rPr>
        <w:t>[</w:t>
      </w:r>
      <w:r w:rsidR="0010494C" w:rsidRPr="0010494C">
        <w:rPr>
          <w:rFonts w:ascii="Verdana" w:hAnsi="Verdana" w:cs="Arial"/>
          <w:bCs/>
          <w:sz w:val="15"/>
          <w:szCs w:val="15"/>
          <w:highlight w:val="yellow"/>
        </w:rPr>
        <w:t>actividad</w:t>
      </w:r>
      <w:r w:rsidRPr="004701AD">
        <w:rPr>
          <w:rFonts w:ascii="Verdana" w:hAnsi="Verdana" w:cs="Arial"/>
          <w:bCs/>
          <w:sz w:val="15"/>
          <w:szCs w:val="15"/>
        </w:rPr>
        <w:t>]</w:t>
      </w:r>
    </w:p>
    <w:p w:rsidR="00E46289" w:rsidRPr="004701AD" w:rsidRDefault="00E46289">
      <w:pPr>
        <w:rPr>
          <w:rFonts w:ascii="Verdana" w:hAnsi="Verdana" w:cs="Arial"/>
          <w:bCs/>
          <w:sz w:val="15"/>
          <w:szCs w:val="15"/>
        </w:rPr>
      </w:pPr>
    </w:p>
    <w:p w:rsidR="005D506C" w:rsidRPr="004701AD" w:rsidRDefault="005D506C">
      <w:pPr>
        <w:rPr>
          <w:rFonts w:ascii="Verdana" w:hAnsi="Verdana" w:cs="Arial"/>
          <w:b/>
          <w:sz w:val="15"/>
          <w:szCs w:val="15"/>
        </w:rPr>
      </w:pPr>
      <w:r w:rsidRPr="004701AD">
        <w:rPr>
          <w:rFonts w:ascii="Verdana" w:hAnsi="Verdana" w:cs="Arial"/>
          <w:b/>
          <w:sz w:val="15"/>
          <w:szCs w:val="15"/>
        </w:rPr>
        <w:t>{[</w:t>
      </w:r>
      <w:r w:rsidRPr="004701AD">
        <w:rPr>
          <w:rFonts w:ascii="Verdana" w:hAnsi="Verdana" w:cs="Arial"/>
          <w:b/>
          <w:sz w:val="15"/>
          <w:szCs w:val="15"/>
          <w:highlight w:val="yellow"/>
        </w:rPr>
        <w:t>Texto Asociado que exista minuta</w:t>
      </w:r>
      <w:r w:rsidRPr="004701AD">
        <w:rPr>
          <w:rFonts w:ascii="Verdana" w:hAnsi="Verdana" w:cs="Arial"/>
          <w:b/>
          <w:sz w:val="15"/>
          <w:szCs w:val="15"/>
        </w:rPr>
        <w:t>]</w:t>
      </w:r>
    </w:p>
    <w:p w:rsidR="005D506C" w:rsidRPr="004701AD" w:rsidRDefault="005D506C">
      <w:pPr>
        <w:rPr>
          <w:rFonts w:ascii="Verdana" w:hAnsi="Verdana" w:cs="Arial"/>
          <w:b/>
          <w:sz w:val="15"/>
          <w:szCs w:val="15"/>
        </w:rPr>
      </w:pPr>
      <w:r w:rsidRPr="004701AD">
        <w:rPr>
          <w:rFonts w:ascii="Verdana" w:hAnsi="Verdana" w:cs="Arial"/>
          <w:b/>
          <w:sz w:val="15"/>
          <w:szCs w:val="15"/>
        </w:rPr>
        <w:t>Minuta</w:t>
      </w:r>
    </w:p>
    <w:p w:rsidR="005D506C" w:rsidRPr="004701AD" w:rsidRDefault="005D506C">
      <w:pPr>
        <w:rPr>
          <w:rFonts w:ascii="Verdana" w:hAnsi="Verdana" w:cs="Arial"/>
          <w:b/>
          <w:sz w:val="15"/>
          <w:szCs w:val="15"/>
        </w:rPr>
      </w:pPr>
      <w:r w:rsidRPr="004701AD">
        <w:rPr>
          <w:rFonts w:ascii="Verdana" w:hAnsi="Verdana" w:cs="Arial"/>
          <w:b/>
          <w:sz w:val="15"/>
          <w:szCs w:val="15"/>
        </w:rPr>
        <w:t>[</w:t>
      </w:r>
      <w:r w:rsidRPr="004701AD">
        <w:rPr>
          <w:rFonts w:ascii="Verdana" w:hAnsi="Verdana" w:cs="Arial"/>
          <w:b/>
          <w:sz w:val="15"/>
          <w:szCs w:val="15"/>
          <w:highlight w:val="yellow"/>
        </w:rPr>
        <w:t>Texto campo minuta</w:t>
      </w:r>
      <w:r w:rsidRPr="004701AD">
        <w:rPr>
          <w:rFonts w:ascii="Verdana" w:hAnsi="Verdana" w:cs="Arial"/>
          <w:b/>
          <w:sz w:val="15"/>
          <w:szCs w:val="15"/>
        </w:rPr>
        <w:t>]</w:t>
      </w:r>
    </w:p>
    <w:p w:rsidR="005D506C" w:rsidRPr="004701AD" w:rsidRDefault="005D506C">
      <w:pPr>
        <w:rPr>
          <w:rFonts w:ascii="Verdana" w:hAnsi="Verdana" w:cs="Arial"/>
          <w:b/>
          <w:sz w:val="15"/>
          <w:szCs w:val="15"/>
        </w:rPr>
      </w:pPr>
      <w:r w:rsidRPr="004701AD">
        <w:rPr>
          <w:rFonts w:ascii="Verdana" w:hAnsi="Verdana" w:cs="Arial"/>
          <w:b/>
          <w:sz w:val="15"/>
          <w:szCs w:val="15"/>
        </w:rPr>
        <w:t>}</w:t>
      </w:r>
    </w:p>
    <w:p w:rsidR="005D506C" w:rsidRDefault="005D506C">
      <w:pPr>
        <w:rPr>
          <w:rFonts w:ascii="Verdana" w:hAnsi="Verdana" w:cs="Arial"/>
          <w:b/>
          <w:sz w:val="15"/>
          <w:szCs w:val="15"/>
        </w:rPr>
      </w:pPr>
    </w:p>
    <w:p w:rsidR="00BE1509" w:rsidRDefault="00BE1509">
      <w:pPr>
        <w:rPr>
          <w:rFonts w:ascii="Verdana" w:hAnsi="Verdana" w:cs="Arial"/>
          <w:b/>
          <w:sz w:val="15"/>
          <w:szCs w:val="15"/>
        </w:rPr>
      </w:pPr>
      <w:r w:rsidRPr="0054627D">
        <w:rPr>
          <w:rFonts w:ascii="Verdana" w:hAnsi="Verdana" w:cs="Arial"/>
          <w:b/>
          <w:sz w:val="15"/>
          <w:szCs w:val="15"/>
        </w:rPr>
        <w:t>{</w:t>
      </w:r>
    </w:p>
    <w:p w:rsidR="00BE1509" w:rsidRDefault="00BE1509">
      <w:pPr>
        <w:rPr>
          <w:rFonts w:ascii="Verdana" w:hAnsi="Verdana" w:cs="Arial"/>
          <w:b/>
          <w:sz w:val="15"/>
          <w:szCs w:val="15"/>
        </w:rPr>
      </w:pPr>
      <w:r w:rsidRPr="00BE1509">
        <w:rPr>
          <w:rFonts w:ascii="Verdana" w:hAnsi="Verdana" w:cs="Arial"/>
          <w:b/>
          <w:sz w:val="15"/>
          <w:szCs w:val="15"/>
          <w:highlight w:val="yellow"/>
        </w:rPr>
        <w:t>[Si el beneficiario es banco]</w:t>
      </w:r>
    </w:p>
    <w:p w:rsidR="00BE1509" w:rsidRDefault="00BE1509">
      <w:pPr>
        <w:rPr>
          <w:rFonts w:ascii="Verdana" w:hAnsi="Verdana" w:cs="Arial"/>
          <w:b/>
          <w:sz w:val="15"/>
          <w:szCs w:val="15"/>
        </w:rPr>
      </w:pPr>
    </w:p>
    <w:p w:rsidR="00BE1509" w:rsidRPr="00F12140" w:rsidRDefault="00BE1509" w:rsidP="00BE1509">
      <w:pPr>
        <w:rPr>
          <w:rFonts w:ascii="Verdana" w:hAnsi="Verdana"/>
          <w:color w:val="000000"/>
          <w:sz w:val="15"/>
          <w:szCs w:val="15"/>
        </w:rPr>
      </w:pPr>
      <w:r w:rsidRPr="00F12140">
        <w:rPr>
          <w:rFonts w:ascii="Verdana" w:hAnsi="Verdana" w:cs="Arial"/>
          <w:sz w:val="16"/>
          <w:szCs w:val="16"/>
          <w:u w:val="single"/>
        </w:rPr>
        <w:t xml:space="preserve">Cláusula de Inalterabilidad </w:t>
      </w:r>
      <w:r w:rsidRPr="00F12140">
        <w:rPr>
          <w:rFonts w:ascii="Verdana" w:hAnsi="Verdana"/>
          <w:color w:val="000000"/>
          <w:sz w:val="15"/>
          <w:szCs w:val="15"/>
        </w:rPr>
        <w:t>La compañía no podrá cambiar beneficiario, alterar las coberturas, aumentar deducibles, rebajar montos</w:t>
      </w:r>
      <w:r w:rsidRPr="00F12140">
        <w:rPr>
          <w:rFonts w:ascii="Arial" w:hAnsi="Arial" w:cs="Arial"/>
          <w:color w:val="000000"/>
          <w:sz w:val="20"/>
          <w:szCs w:val="20"/>
        </w:rPr>
        <w:t xml:space="preserve">, </w:t>
      </w:r>
      <w:r w:rsidRPr="00F12140">
        <w:rPr>
          <w:rFonts w:ascii="Verdana" w:hAnsi="Verdana"/>
          <w:color w:val="000000"/>
          <w:sz w:val="15"/>
          <w:szCs w:val="15"/>
        </w:rPr>
        <w:t xml:space="preserve">eliminar coberturas adicionales o introducir cualquier modificación, sin autorización expresa del </w:t>
      </w:r>
      <w:r w:rsidRPr="00F12140">
        <w:rPr>
          <w:rFonts w:ascii="Verdana" w:hAnsi="Verdana"/>
          <w:color w:val="000000"/>
          <w:sz w:val="15"/>
          <w:szCs w:val="15"/>
          <w:highlight w:val="yellow"/>
        </w:rPr>
        <w:t xml:space="preserve">[banco], </w:t>
      </w:r>
      <w:r w:rsidRPr="00F12140">
        <w:rPr>
          <w:rFonts w:ascii="Verdana" w:hAnsi="Verdana"/>
          <w:color w:val="000000"/>
          <w:sz w:val="15"/>
          <w:szCs w:val="15"/>
        </w:rPr>
        <w:t xml:space="preserve">comunicado por escrito y firmada por el apoderado autorizado para tal efecto. La presente póliza no podrá ser modificada ni terminada anticipadamente sin previa autorización solicitada por escrito a </w:t>
      </w:r>
      <w:r w:rsidRPr="00F12140">
        <w:rPr>
          <w:rFonts w:ascii="Verdana" w:hAnsi="Verdana"/>
          <w:color w:val="000000"/>
          <w:sz w:val="15"/>
          <w:szCs w:val="15"/>
          <w:highlight w:val="yellow"/>
        </w:rPr>
        <w:t>[Banco]</w:t>
      </w:r>
    </w:p>
    <w:p w:rsidR="00BE1509" w:rsidRPr="00BE1509" w:rsidRDefault="00BE1509" w:rsidP="00BE1509">
      <w:pPr>
        <w:rPr>
          <w:rFonts w:ascii="Verdana" w:hAnsi="Verdana" w:cs="Arial"/>
          <w:sz w:val="16"/>
          <w:szCs w:val="16"/>
          <w:u w:val="single"/>
        </w:rPr>
      </w:pPr>
      <w:r w:rsidRPr="00F12140">
        <w:rPr>
          <w:rFonts w:ascii="Verdana" w:hAnsi="Verdana"/>
          <w:color w:val="000000"/>
          <w:sz w:val="15"/>
          <w:szCs w:val="15"/>
        </w:rPr>
        <w:t>}</w:t>
      </w:r>
    </w:p>
    <w:p w:rsidR="00BE1509" w:rsidRPr="004701AD" w:rsidRDefault="00BE1509">
      <w:pPr>
        <w:rPr>
          <w:rFonts w:ascii="Verdana" w:hAnsi="Verdana" w:cs="Arial"/>
          <w:b/>
          <w:sz w:val="15"/>
          <w:szCs w:val="15"/>
        </w:rPr>
      </w:pPr>
    </w:p>
    <w:p w:rsidR="00E46289" w:rsidRPr="004701AD" w:rsidRDefault="00E46289">
      <w:pPr>
        <w:rPr>
          <w:rFonts w:ascii="Verdana" w:hAnsi="Verdana" w:cs="Arial"/>
          <w:b/>
          <w:sz w:val="15"/>
          <w:szCs w:val="15"/>
        </w:rPr>
      </w:pPr>
      <w:r w:rsidRPr="004701AD">
        <w:rPr>
          <w:rFonts w:ascii="Verdana" w:hAnsi="Verdana" w:cs="Arial"/>
          <w:b/>
          <w:sz w:val="15"/>
          <w:szCs w:val="15"/>
        </w:rPr>
        <w:t>Coberturas</w:t>
      </w:r>
    </w:p>
    <w:p w:rsidR="00E30A5F" w:rsidRPr="004701AD" w:rsidRDefault="00E30A5F" w:rsidP="001478CC">
      <w:pPr>
        <w:jc w:val="both"/>
        <w:rPr>
          <w:rFonts w:ascii="Verdana" w:hAnsi="Verdana"/>
          <w:sz w:val="15"/>
          <w:szCs w:val="15"/>
        </w:rPr>
      </w:pPr>
      <w:r w:rsidRPr="004701AD">
        <w:rPr>
          <w:rFonts w:ascii="Verdana" w:hAnsi="Verdana"/>
          <w:sz w:val="15"/>
          <w:szCs w:val="15"/>
        </w:rPr>
        <w:t>Modelo de póliza aprobado según Reg.</w:t>
      </w:r>
      <w:r w:rsidR="003F205B" w:rsidRPr="003F205B">
        <w:rPr>
          <w:rFonts w:ascii="Verdana" w:hAnsi="Verdana"/>
          <w:sz w:val="15"/>
          <w:szCs w:val="15"/>
        </w:rPr>
        <w:t>POL1</w:t>
      </w:r>
      <w:r w:rsidR="00955AFE">
        <w:rPr>
          <w:rFonts w:ascii="Verdana" w:hAnsi="Verdana"/>
          <w:sz w:val="15"/>
          <w:szCs w:val="15"/>
        </w:rPr>
        <w:t>20130911</w:t>
      </w:r>
      <w:r w:rsidRPr="004701AD">
        <w:rPr>
          <w:rFonts w:ascii="Verdana" w:hAnsi="Verdana"/>
          <w:sz w:val="15"/>
          <w:szCs w:val="15"/>
        </w:rPr>
        <w:t>de la Superintendencia de Valores y Seguros.  Esta entidad asegura mediante la tasa, monto, vigencia, primas e impuestos detallados a continuación y con arreglo a las condiciones generales estipuladas en la póliza y sus anexos aplicables al presente caso y aceptada por ambas partes y a las particulares que se especifican, asegura dentro de los límites de la República de Chile.</w:t>
      </w:r>
    </w:p>
    <w:p w:rsidR="009E6EF3" w:rsidRPr="004701AD" w:rsidRDefault="009E6EF3">
      <w:pPr>
        <w:rPr>
          <w:rFonts w:ascii="Verdana" w:hAnsi="Verdana" w:cs="Arial"/>
          <w:b/>
          <w:sz w:val="15"/>
          <w:szCs w:val="15"/>
        </w:rPr>
      </w:pPr>
    </w:p>
    <w:p w:rsidR="00E46289" w:rsidRPr="004701AD" w:rsidRDefault="009F4BA4">
      <w:pPr>
        <w:rPr>
          <w:rFonts w:ascii="Verdana" w:hAnsi="Verdana" w:cs="Arial"/>
          <w:sz w:val="15"/>
          <w:szCs w:val="15"/>
        </w:rPr>
      </w:pPr>
      <w:r w:rsidRPr="004701AD">
        <w:rPr>
          <w:rFonts w:ascii="Verdana" w:hAnsi="Verdana" w:cs="Arial"/>
          <w:sz w:val="15"/>
          <w:szCs w:val="15"/>
        </w:rPr>
        <w:t>{</w:t>
      </w:r>
      <w:r w:rsidR="003F205B" w:rsidRPr="00955AFE">
        <w:rPr>
          <w:rFonts w:ascii="Verdana" w:hAnsi="Verdana" w:cs="Arial"/>
          <w:sz w:val="15"/>
          <w:szCs w:val="15"/>
          <w:highlight w:val="yellow"/>
        </w:rPr>
        <w:t xml:space="preserve">Cuadro de Cobertura </w:t>
      </w:r>
      <w:r w:rsidR="00E46289" w:rsidRPr="00955AFE">
        <w:rPr>
          <w:rFonts w:ascii="Verdana" w:hAnsi="Verdana" w:cs="Arial"/>
          <w:sz w:val="15"/>
          <w:szCs w:val="15"/>
          <w:highlight w:val="yellow"/>
        </w:rPr>
        <w:t xml:space="preserve">Según </w:t>
      </w:r>
      <w:r w:rsidR="00955AFE">
        <w:rPr>
          <w:rFonts w:ascii="Verdana" w:hAnsi="Verdana" w:cs="Arial"/>
          <w:sz w:val="15"/>
          <w:szCs w:val="15"/>
          <w:highlight w:val="yellow"/>
        </w:rPr>
        <w:t>Plan</w:t>
      </w:r>
      <w:r w:rsidR="00E46289" w:rsidRPr="00955AFE">
        <w:rPr>
          <w:rFonts w:ascii="Verdana" w:hAnsi="Verdana" w:cs="Arial"/>
          <w:sz w:val="15"/>
          <w:szCs w:val="15"/>
          <w:highlight w:val="yellow"/>
        </w:rPr>
        <w:t xml:space="preserve">, esto </w:t>
      </w:r>
      <w:r w:rsidR="00955AFE" w:rsidRPr="00955AFE">
        <w:rPr>
          <w:rFonts w:ascii="Verdana" w:hAnsi="Verdana" w:cs="Arial"/>
          <w:sz w:val="15"/>
          <w:szCs w:val="15"/>
          <w:highlight w:val="yellow"/>
        </w:rPr>
        <w:t>está</w:t>
      </w:r>
      <w:r w:rsidR="00E46289" w:rsidRPr="00955AFE">
        <w:rPr>
          <w:rFonts w:ascii="Verdana" w:hAnsi="Verdana" w:cs="Arial"/>
          <w:sz w:val="15"/>
          <w:szCs w:val="15"/>
          <w:highlight w:val="yellow"/>
        </w:rPr>
        <w:t xml:space="preserve"> especificado en </w:t>
      </w:r>
      <w:r w:rsidR="00955AFE" w:rsidRPr="00955AFE">
        <w:rPr>
          <w:rFonts w:ascii="Verdana" w:hAnsi="Verdana" w:cs="Arial"/>
          <w:sz w:val="15"/>
          <w:szCs w:val="15"/>
          <w:highlight w:val="yellow"/>
        </w:rPr>
        <w:t>el documento de configuración</w:t>
      </w:r>
      <w:r w:rsidR="00E46289" w:rsidRPr="004701AD">
        <w:rPr>
          <w:rFonts w:ascii="Verdana" w:hAnsi="Verdana" w:cs="Arial"/>
          <w:sz w:val="15"/>
          <w:szCs w:val="15"/>
        </w:rPr>
        <w:t>}</w:t>
      </w:r>
    </w:p>
    <w:p w:rsidR="00E46289" w:rsidRPr="004701AD" w:rsidRDefault="00E46289">
      <w:pPr>
        <w:rPr>
          <w:rFonts w:ascii="Verdana" w:hAnsi="Verdana" w:cs="Arial"/>
          <w:b/>
          <w:sz w:val="15"/>
          <w:szCs w:val="15"/>
        </w:rPr>
      </w:pPr>
    </w:p>
    <w:p w:rsidR="00177B04" w:rsidRDefault="00177B04" w:rsidP="00FF1AE8">
      <w:pPr>
        <w:ind w:right="-235"/>
        <w:jc w:val="both"/>
        <w:rPr>
          <w:rFonts w:ascii="Verdana" w:hAnsi="Verdana" w:cs="Arial"/>
          <w:b/>
          <w:sz w:val="15"/>
          <w:szCs w:val="15"/>
          <w:u w:val="single"/>
        </w:rPr>
      </w:pPr>
    </w:p>
    <w:p w:rsidR="00AE6945" w:rsidRPr="00A752C2" w:rsidRDefault="00AE6945" w:rsidP="00AE6945">
      <w:pPr>
        <w:pBdr>
          <w:top w:val="single" w:sz="4" w:space="1" w:color="auto"/>
          <w:bottom w:val="single" w:sz="4" w:space="1" w:color="auto"/>
        </w:pBdr>
        <w:tabs>
          <w:tab w:val="num" w:pos="1080"/>
        </w:tabs>
        <w:ind w:right="-1080"/>
        <w:jc w:val="both"/>
        <w:rPr>
          <w:rFonts w:ascii="Arial" w:hAnsi="Arial" w:cs="Arial"/>
          <w:b/>
          <w:sz w:val="20"/>
        </w:rPr>
      </w:pPr>
      <w:r w:rsidRPr="00A752C2">
        <w:rPr>
          <w:rFonts w:ascii="Arial" w:hAnsi="Arial" w:cs="Arial"/>
          <w:b/>
          <w:sz w:val="20"/>
        </w:rPr>
        <w:t>CONDICIONES PARTICULARES</w:t>
      </w:r>
    </w:p>
    <w:p w:rsidR="00AE6945" w:rsidRDefault="00AE6945" w:rsidP="00AE6945">
      <w:pPr>
        <w:pStyle w:val="NormalWeb"/>
        <w:spacing w:before="0" w:after="0"/>
        <w:ind w:right="-235"/>
        <w:jc w:val="both"/>
        <w:rPr>
          <w:rFonts w:ascii="Verdana" w:hAnsi="Verdana"/>
          <w:b/>
          <w:sz w:val="15"/>
        </w:rPr>
      </w:pPr>
      <w:r w:rsidRPr="0042297C">
        <w:rPr>
          <w:rFonts w:ascii="Verdana" w:hAnsi="Verdana"/>
          <w:b/>
          <w:sz w:val="15"/>
        </w:rPr>
        <w:t>Materia Asegurada</w:t>
      </w:r>
    </w:p>
    <w:p w:rsidR="00E02796" w:rsidRPr="00E02796" w:rsidRDefault="00AF058C" w:rsidP="00E02796">
      <w:pPr>
        <w:jc w:val="both"/>
        <w:rPr>
          <w:rFonts w:ascii="Verdana" w:hAnsi="Verdana"/>
          <w:sz w:val="15"/>
          <w:szCs w:val="15"/>
        </w:rPr>
      </w:pPr>
      <w:r w:rsidRPr="00AF058C">
        <w:rPr>
          <w:rFonts w:ascii="Verdana" w:hAnsi="Verdana"/>
          <w:sz w:val="15"/>
          <w:szCs w:val="15"/>
          <w:highlight w:val="green"/>
        </w:rPr>
        <w:t>Edificio completo, incluyendo</w:t>
      </w:r>
      <w:r>
        <w:rPr>
          <w:rFonts w:ascii="Verdana" w:hAnsi="Verdana"/>
          <w:sz w:val="15"/>
          <w:szCs w:val="15"/>
        </w:rPr>
        <w:t xml:space="preserve"> </w:t>
      </w:r>
      <w:r w:rsidR="00E02796" w:rsidRPr="00DD0301">
        <w:rPr>
          <w:rFonts w:ascii="Verdana" w:hAnsi="Verdana"/>
          <w:strike/>
          <w:color w:val="FF0000"/>
          <w:sz w:val="15"/>
          <w:szCs w:val="15"/>
        </w:rPr>
        <w:t>B</w:t>
      </w:r>
      <w:r w:rsidR="00DD0301" w:rsidRPr="00DD0301">
        <w:rPr>
          <w:rFonts w:ascii="Verdana" w:hAnsi="Verdana"/>
          <w:sz w:val="15"/>
          <w:szCs w:val="15"/>
          <w:highlight w:val="green"/>
        </w:rPr>
        <w:t>b</w:t>
      </w:r>
      <w:r w:rsidR="00E02796" w:rsidRPr="00E02796">
        <w:rPr>
          <w:rFonts w:ascii="Verdana" w:hAnsi="Verdana"/>
          <w:sz w:val="15"/>
          <w:szCs w:val="15"/>
        </w:rPr>
        <w:t>ienes y espacios comunes y elementos de obra gruesa y terminaciones tales como cimientos, muros, vigas, pilares y losas, fachadas (entendiéndose como tal todos los elementos que constituyen el borde exterior e interior del edificio, ya sea muros con sus revestimientos, cerámicas, mármoles, aluminio, muros cortinas con sus vidrios y aluminio, ventana, vidrios fijos y vitrinas, balcones y otros elementos similares).</w:t>
      </w:r>
    </w:p>
    <w:p w:rsidR="00E02796" w:rsidRPr="00E02796" w:rsidRDefault="00E02796" w:rsidP="00E02796">
      <w:pPr>
        <w:jc w:val="both"/>
        <w:rPr>
          <w:rFonts w:ascii="Verdana" w:hAnsi="Verdana"/>
          <w:sz w:val="15"/>
          <w:szCs w:val="15"/>
        </w:rPr>
      </w:pPr>
    </w:p>
    <w:p w:rsidR="00E02796" w:rsidRPr="00E02796" w:rsidRDefault="00E02796" w:rsidP="00E02796">
      <w:pPr>
        <w:jc w:val="both"/>
        <w:rPr>
          <w:rFonts w:ascii="Verdana" w:hAnsi="Verdana"/>
          <w:sz w:val="15"/>
          <w:szCs w:val="15"/>
        </w:rPr>
      </w:pPr>
      <w:r w:rsidRPr="00E02796">
        <w:rPr>
          <w:rFonts w:ascii="Verdana" w:hAnsi="Verdana"/>
          <w:sz w:val="15"/>
          <w:szCs w:val="15"/>
        </w:rPr>
        <w:t>Escalas, pasillos, bordes y sus revestimientos, estanques de agua potable, estanques de petróleo y gas, ascensores y sus maquinarias, extractores de aire, compactadores de basura, bombas inyectoras, sistema hidropack, instalación eléctrica, tableros eléctricos y medidores eléctricos y redes de distribución , generador de emergencia, sistema de citófonos, equipos de extintores de incendio, red húmeda, red seca, estanques de agua potable, estanques de agua caliente y calefacción, redes de agua potable, agua caliente, calefacción y gas. Red de alcantarillado, schaf de ventilación de ductos, lámparas de iluminación espacios comunes, accesos con sus puertas y rejas. Mobiliario de acceso, y demás bienes comunes, estacionamientos y bodegas, calderas, portón estacionamiento.</w:t>
      </w:r>
    </w:p>
    <w:p w:rsidR="00E02796" w:rsidRPr="00E02796" w:rsidRDefault="00E02796" w:rsidP="00E02796">
      <w:pPr>
        <w:jc w:val="both"/>
        <w:rPr>
          <w:rFonts w:ascii="Verdana" w:hAnsi="Verdana"/>
          <w:sz w:val="15"/>
          <w:szCs w:val="15"/>
        </w:rPr>
      </w:pPr>
    </w:p>
    <w:p w:rsidR="00E02796" w:rsidRPr="00E02796" w:rsidRDefault="00E02796" w:rsidP="00E02796">
      <w:pPr>
        <w:jc w:val="both"/>
        <w:rPr>
          <w:rFonts w:ascii="Verdana" w:hAnsi="Verdana"/>
          <w:sz w:val="15"/>
          <w:szCs w:val="15"/>
        </w:rPr>
      </w:pPr>
      <w:r w:rsidRPr="00E02796">
        <w:rPr>
          <w:rFonts w:ascii="Verdana" w:hAnsi="Verdana"/>
          <w:sz w:val="15"/>
          <w:szCs w:val="15"/>
        </w:rPr>
        <w:t xml:space="preserve">También se cubren todos aquellos espacios que permiten a todos y a cada uno de los copropietarios el uso y goce de las unidades de su dominio exclusivo, tales como circulaciones horizontales y verticales, terrazas comunes, oficinas o dependencias destinadas al funcionamiento de la administración y la habitación del personal. </w:t>
      </w:r>
    </w:p>
    <w:p w:rsidR="00E02796" w:rsidRPr="00E02796" w:rsidRDefault="00E02796" w:rsidP="00E02796">
      <w:pPr>
        <w:jc w:val="both"/>
        <w:rPr>
          <w:rFonts w:ascii="Verdana" w:hAnsi="Verdana"/>
          <w:sz w:val="15"/>
          <w:szCs w:val="15"/>
        </w:rPr>
      </w:pPr>
    </w:p>
    <w:p w:rsidR="00E02796" w:rsidRPr="00E02796" w:rsidRDefault="00E02796" w:rsidP="00E02796">
      <w:pPr>
        <w:jc w:val="both"/>
        <w:rPr>
          <w:rFonts w:ascii="Verdana" w:hAnsi="Verdana"/>
          <w:sz w:val="15"/>
          <w:szCs w:val="15"/>
        </w:rPr>
      </w:pPr>
      <w:r w:rsidRPr="00E02796">
        <w:rPr>
          <w:rFonts w:ascii="Verdana" w:hAnsi="Verdana"/>
          <w:sz w:val="15"/>
          <w:szCs w:val="15"/>
        </w:rPr>
        <w:t>También se incluyen aquellos que permanentemente están destinados al servicio, la recreación y el esparcimiento comunes de los copropietarios.</w:t>
      </w:r>
    </w:p>
    <w:p w:rsidR="00E02796" w:rsidRDefault="00E02796" w:rsidP="00E02796">
      <w:pPr>
        <w:jc w:val="both"/>
        <w:rPr>
          <w:rFonts w:ascii="Verdana" w:hAnsi="Verdana"/>
          <w:sz w:val="15"/>
          <w:szCs w:val="15"/>
        </w:rPr>
      </w:pPr>
      <w:r w:rsidRPr="00E02796">
        <w:rPr>
          <w:rFonts w:ascii="Verdana" w:hAnsi="Verdana"/>
          <w:sz w:val="15"/>
          <w:szCs w:val="15"/>
        </w:rPr>
        <w:t>Se excluyen todo tipo de terrenos.</w:t>
      </w:r>
    </w:p>
    <w:p w:rsidR="006033D0" w:rsidRDefault="006033D0" w:rsidP="00E02796">
      <w:pPr>
        <w:jc w:val="both"/>
        <w:rPr>
          <w:rFonts w:ascii="Verdana" w:hAnsi="Verdana"/>
          <w:sz w:val="15"/>
          <w:szCs w:val="15"/>
        </w:rPr>
      </w:pPr>
    </w:p>
    <w:p w:rsidR="006033D0" w:rsidRDefault="006033D0" w:rsidP="00E02796">
      <w:pPr>
        <w:jc w:val="both"/>
        <w:rPr>
          <w:rFonts w:ascii="Verdana" w:hAnsi="Verdana"/>
          <w:sz w:val="15"/>
          <w:szCs w:val="15"/>
        </w:rPr>
      </w:pPr>
      <w:r>
        <w:rPr>
          <w:rFonts w:ascii="Verdana" w:hAnsi="Verdana"/>
          <w:sz w:val="15"/>
          <w:szCs w:val="15"/>
        </w:rPr>
        <w:t xml:space="preserve">Monto en Espacios Comunes </w:t>
      </w:r>
      <w:r w:rsidRPr="006033D0">
        <w:rPr>
          <w:rFonts w:ascii="Verdana" w:hAnsi="Verdana"/>
          <w:sz w:val="15"/>
          <w:szCs w:val="15"/>
          <w:highlight w:val="yellow"/>
        </w:rPr>
        <w:t>[Monto en espacios Comunes]</w:t>
      </w:r>
    </w:p>
    <w:p w:rsidR="006D784B" w:rsidRPr="00E02796" w:rsidRDefault="006D784B" w:rsidP="00E02796">
      <w:pPr>
        <w:jc w:val="both"/>
        <w:rPr>
          <w:rFonts w:ascii="Verdana" w:hAnsi="Verdana"/>
          <w:sz w:val="15"/>
          <w:szCs w:val="15"/>
        </w:rPr>
      </w:pPr>
    </w:p>
    <w:p w:rsidR="00AA36FD" w:rsidRDefault="00AA36FD" w:rsidP="00AE6945">
      <w:pPr>
        <w:pStyle w:val="NormalWeb"/>
        <w:spacing w:before="0" w:after="0"/>
        <w:ind w:right="-235"/>
        <w:jc w:val="both"/>
        <w:rPr>
          <w:rFonts w:ascii="Verdana" w:hAnsi="Verdana"/>
          <w:b/>
          <w:sz w:val="15"/>
        </w:rPr>
      </w:pPr>
      <w:r w:rsidRPr="00AA36FD">
        <w:rPr>
          <w:rFonts w:ascii="Verdana" w:hAnsi="Verdana"/>
          <w:b/>
          <w:sz w:val="15"/>
          <w:highlight w:val="green"/>
        </w:rPr>
        <w:t>{</w:t>
      </w:r>
    </w:p>
    <w:p w:rsidR="00286B91" w:rsidRPr="00AA36FD" w:rsidRDefault="00AA36FD" w:rsidP="00AE6945">
      <w:pPr>
        <w:pStyle w:val="NormalWeb"/>
        <w:spacing w:before="0" w:after="0"/>
        <w:ind w:right="-235"/>
        <w:jc w:val="both"/>
        <w:rPr>
          <w:rFonts w:ascii="Verdana" w:hAnsi="Verdana"/>
          <w:b/>
          <w:sz w:val="15"/>
          <w:highlight w:val="green"/>
        </w:rPr>
      </w:pPr>
      <w:r w:rsidRPr="00AA36FD">
        <w:rPr>
          <w:rFonts w:ascii="Verdana" w:hAnsi="Verdana"/>
          <w:b/>
          <w:sz w:val="15"/>
          <w:highlight w:val="green"/>
        </w:rPr>
        <w:t>[</w:t>
      </w:r>
      <w:r w:rsidRPr="00AA36FD">
        <w:rPr>
          <w:rFonts w:ascii="Verdana" w:hAnsi="Verdana"/>
          <w:b/>
          <w:sz w:val="15"/>
          <w:highlight w:val="yellow"/>
        </w:rPr>
        <w:t>Si hay departamentos se debe incluir nómina con detalle</w:t>
      </w:r>
      <w:r w:rsidRPr="00AA36FD">
        <w:rPr>
          <w:rFonts w:ascii="Verdana" w:hAnsi="Verdana"/>
          <w:b/>
          <w:sz w:val="15"/>
          <w:highlight w:val="green"/>
        </w:rPr>
        <w:t>]</w:t>
      </w:r>
    </w:p>
    <w:p w:rsidR="00AA36FD" w:rsidRDefault="00AA36FD" w:rsidP="00AE6945">
      <w:pPr>
        <w:pStyle w:val="NormalWeb"/>
        <w:spacing w:before="0" w:after="0"/>
        <w:ind w:right="-235"/>
        <w:jc w:val="both"/>
        <w:rPr>
          <w:rFonts w:ascii="Verdana" w:hAnsi="Verdana"/>
          <w:b/>
          <w:sz w:val="15"/>
        </w:rPr>
      </w:pPr>
      <w:r w:rsidRPr="00AA36FD">
        <w:rPr>
          <w:rFonts w:ascii="Verdana" w:hAnsi="Verdana"/>
          <w:b/>
          <w:sz w:val="15"/>
          <w:highlight w:val="green"/>
        </w:rPr>
        <w:t>}</w:t>
      </w:r>
    </w:p>
    <w:p w:rsidR="00286B91" w:rsidRPr="0042297C" w:rsidRDefault="00286B91" w:rsidP="00AE6945">
      <w:pPr>
        <w:pStyle w:val="NormalWeb"/>
        <w:spacing w:before="0" w:after="0"/>
        <w:ind w:right="-235"/>
        <w:jc w:val="both"/>
        <w:rPr>
          <w:rFonts w:ascii="Verdana" w:hAnsi="Verdana"/>
          <w:b/>
          <w:sz w:val="15"/>
        </w:rPr>
      </w:pPr>
    </w:p>
    <w:p w:rsidR="00CF2310" w:rsidRPr="00901693" w:rsidRDefault="00CF2310" w:rsidP="00CF2310">
      <w:pPr>
        <w:jc w:val="both"/>
        <w:rPr>
          <w:rFonts w:ascii="Verdana" w:hAnsi="Verdana" w:cs="Arial"/>
          <w:b/>
          <w:sz w:val="15"/>
          <w:szCs w:val="15"/>
          <w:u w:val="single"/>
        </w:rPr>
      </w:pPr>
      <w:r w:rsidRPr="00901693">
        <w:rPr>
          <w:rFonts w:ascii="Verdana" w:hAnsi="Verdana" w:cs="Arial"/>
          <w:b/>
          <w:sz w:val="15"/>
          <w:szCs w:val="15"/>
          <w:u w:val="single"/>
        </w:rPr>
        <w:t xml:space="preserve">Vigencia </w:t>
      </w:r>
    </w:p>
    <w:p w:rsidR="00CF2310" w:rsidRPr="00901693" w:rsidRDefault="00CF2310" w:rsidP="00CF2310">
      <w:pPr>
        <w:jc w:val="both"/>
        <w:rPr>
          <w:rFonts w:ascii="Verdana" w:hAnsi="Verdana" w:cs="Arial"/>
          <w:sz w:val="15"/>
          <w:szCs w:val="15"/>
        </w:rPr>
      </w:pPr>
      <w:r w:rsidRPr="00901693">
        <w:rPr>
          <w:rFonts w:ascii="Verdana" w:hAnsi="Verdana" w:cs="Arial"/>
          <w:sz w:val="15"/>
          <w:szCs w:val="15"/>
        </w:rPr>
        <w:t>12 meses a contar de las fechas a ser señaladas por el Contratante/ Asegurado en la Propuesta. Este tipo de Negocio no puede estar sujeto a concepto bianual o de Renovaciones automáticas.</w:t>
      </w:r>
    </w:p>
    <w:p w:rsidR="00CF2310" w:rsidRPr="00901693" w:rsidRDefault="00CF2310" w:rsidP="00CF2310">
      <w:pPr>
        <w:jc w:val="both"/>
        <w:rPr>
          <w:rFonts w:ascii="Verdana" w:hAnsi="Verdana" w:cs="Arial"/>
          <w:sz w:val="15"/>
          <w:szCs w:val="15"/>
        </w:rPr>
      </w:pPr>
    </w:p>
    <w:p w:rsidR="00CF2310" w:rsidRPr="00901693" w:rsidRDefault="00CF2310" w:rsidP="00CF2310">
      <w:pPr>
        <w:jc w:val="both"/>
        <w:rPr>
          <w:rFonts w:ascii="Verdana" w:hAnsi="Verdana" w:cs="Arial"/>
          <w:sz w:val="15"/>
          <w:szCs w:val="15"/>
        </w:rPr>
      </w:pPr>
    </w:p>
    <w:p w:rsidR="00CF2310" w:rsidRDefault="00CF2310" w:rsidP="00CF2310">
      <w:pPr>
        <w:jc w:val="both"/>
        <w:rPr>
          <w:rFonts w:ascii="Verdana" w:hAnsi="Verdana" w:cs="Arial"/>
          <w:b/>
          <w:sz w:val="15"/>
          <w:szCs w:val="15"/>
          <w:u w:val="single"/>
        </w:rPr>
      </w:pPr>
      <w:r w:rsidRPr="00901693">
        <w:rPr>
          <w:rFonts w:ascii="Verdana" w:hAnsi="Verdana" w:cs="Arial"/>
          <w:b/>
          <w:sz w:val="15"/>
          <w:szCs w:val="15"/>
          <w:u w:val="single"/>
        </w:rPr>
        <w:t>Cobertura</w:t>
      </w:r>
    </w:p>
    <w:p w:rsidR="00E02796" w:rsidRDefault="00E02796" w:rsidP="00CF2310">
      <w:pPr>
        <w:jc w:val="both"/>
        <w:rPr>
          <w:rFonts w:ascii="Verdana" w:hAnsi="Verdana" w:cs="Arial"/>
          <w:b/>
          <w:sz w:val="15"/>
          <w:szCs w:val="15"/>
          <w:u w:val="single"/>
        </w:rPr>
      </w:pPr>
    </w:p>
    <w:p w:rsidR="00E02796" w:rsidRPr="00E02796" w:rsidRDefault="00E02796" w:rsidP="00E02796">
      <w:pPr>
        <w:jc w:val="both"/>
        <w:rPr>
          <w:rFonts w:ascii="Verdana" w:hAnsi="Verdana" w:cs="Arial"/>
          <w:bCs/>
          <w:sz w:val="15"/>
          <w:szCs w:val="15"/>
        </w:rPr>
      </w:pPr>
      <w:r w:rsidRPr="00E02796">
        <w:rPr>
          <w:rFonts w:ascii="Verdana" w:hAnsi="Verdana" w:cs="Arial"/>
          <w:bCs/>
          <w:sz w:val="15"/>
          <w:szCs w:val="15"/>
        </w:rPr>
        <w:t xml:space="preserve">Incendio, Según lo indicado en Póliza de Incendio inscrita en los registros de la Superintendencia de Valores y Seguros bajo el código </w:t>
      </w:r>
      <w:r w:rsidRPr="00E02796">
        <w:rPr>
          <w:rFonts w:ascii="Verdana" w:hAnsi="Verdana" w:cs="Arial"/>
          <w:b/>
          <w:bCs/>
          <w:sz w:val="15"/>
          <w:szCs w:val="15"/>
        </w:rPr>
        <w:t>POL 1 2013 0911</w:t>
      </w:r>
      <w:r w:rsidRPr="00E02796">
        <w:rPr>
          <w:rFonts w:ascii="Verdana" w:hAnsi="Verdana" w:cs="Arial"/>
          <w:bCs/>
          <w:sz w:val="15"/>
          <w:szCs w:val="15"/>
        </w:rPr>
        <w:t>, incluyendo las coberturas adicionales de:</w:t>
      </w:r>
    </w:p>
    <w:p w:rsidR="00E02796" w:rsidRPr="00E02796" w:rsidRDefault="00E02796" w:rsidP="00E02796">
      <w:pPr>
        <w:tabs>
          <w:tab w:val="left" w:pos="1122"/>
        </w:tabs>
        <w:jc w:val="both"/>
        <w:rPr>
          <w:rFonts w:ascii="Verdana" w:hAnsi="Verdana" w:cs="Arial"/>
          <w:b/>
          <w:bCs/>
          <w:sz w:val="15"/>
          <w:szCs w:val="15"/>
        </w:rPr>
      </w:pPr>
      <w:r>
        <w:rPr>
          <w:rFonts w:ascii="Verdana" w:hAnsi="Verdana" w:cs="Arial"/>
          <w:b/>
          <w:bCs/>
          <w:sz w:val="15"/>
          <w:szCs w:val="15"/>
        </w:rPr>
        <w:tab/>
      </w:r>
    </w:p>
    <w:p w:rsidR="00E02796" w:rsidRPr="00E02796" w:rsidRDefault="00E02796" w:rsidP="00E02796">
      <w:pPr>
        <w:jc w:val="both"/>
        <w:rPr>
          <w:rFonts w:ascii="Verdana" w:hAnsi="Verdana" w:cs="Arial"/>
          <w:b/>
          <w:bCs/>
          <w:sz w:val="15"/>
          <w:szCs w:val="15"/>
        </w:rPr>
      </w:pPr>
      <w:r w:rsidRPr="00E02796">
        <w:rPr>
          <w:rFonts w:ascii="Verdana" w:hAnsi="Verdana" w:cs="Arial"/>
          <w:b/>
          <w:bCs/>
          <w:sz w:val="15"/>
          <w:szCs w:val="15"/>
        </w:rPr>
        <w:t>Riesgos de la Naturaleza</w:t>
      </w:r>
      <w:r w:rsidR="00AA36FD" w:rsidRPr="00AA36FD">
        <w:rPr>
          <w:rFonts w:ascii="Verdana" w:hAnsi="Verdana" w:cs="Arial"/>
          <w:b/>
          <w:bCs/>
          <w:sz w:val="15"/>
          <w:szCs w:val="15"/>
          <w:highlight w:val="green"/>
        </w:rPr>
        <w:t>, Políticos y otros adicionales a Incendio</w:t>
      </w:r>
    </w:p>
    <w:p w:rsidR="00E02796" w:rsidRPr="00E02796" w:rsidRDefault="00E02796" w:rsidP="008E6583">
      <w:pPr>
        <w:numPr>
          <w:ilvl w:val="0"/>
          <w:numId w:val="11"/>
        </w:numPr>
        <w:spacing w:line="240" w:lineRule="atLeast"/>
        <w:jc w:val="both"/>
        <w:rPr>
          <w:rFonts w:ascii="Verdana" w:hAnsi="Verdana" w:cs="Arial"/>
          <w:bCs/>
          <w:sz w:val="15"/>
          <w:szCs w:val="15"/>
        </w:rPr>
      </w:pPr>
      <w:r w:rsidRPr="00E02796">
        <w:rPr>
          <w:rFonts w:ascii="Verdana" w:hAnsi="Verdana" w:cs="Arial"/>
          <w:bCs/>
          <w:sz w:val="15"/>
          <w:szCs w:val="15"/>
        </w:rPr>
        <w:t>Daños Materiales causados por Aeronaves, (CAD 1 2013 0930)</w:t>
      </w:r>
    </w:p>
    <w:p w:rsidR="00E02796" w:rsidRPr="00E02796" w:rsidRDefault="00E02796" w:rsidP="008E6583">
      <w:pPr>
        <w:numPr>
          <w:ilvl w:val="0"/>
          <w:numId w:val="11"/>
        </w:numPr>
        <w:spacing w:line="240" w:lineRule="atLeast"/>
        <w:jc w:val="both"/>
        <w:rPr>
          <w:rFonts w:ascii="Verdana" w:hAnsi="Verdana" w:cs="Arial"/>
          <w:bCs/>
          <w:sz w:val="15"/>
          <w:szCs w:val="15"/>
        </w:rPr>
      </w:pPr>
      <w:r w:rsidRPr="00E02796">
        <w:rPr>
          <w:rFonts w:ascii="Verdana" w:hAnsi="Verdana" w:cs="Arial"/>
          <w:bCs/>
          <w:sz w:val="15"/>
          <w:szCs w:val="15"/>
        </w:rPr>
        <w:t>Daños Materiales causados por vehículos Motorizados, (CAD 1 2013 0919)</w:t>
      </w:r>
    </w:p>
    <w:p w:rsidR="00E02796" w:rsidRPr="00E02796" w:rsidRDefault="00E02796" w:rsidP="008E6583">
      <w:pPr>
        <w:numPr>
          <w:ilvl w:val="0"/>
          <w:numId w:val="11"/>
        </w:numPr>
        <w:spacing w:line="240" w:lineRule="atLeast"/>
        <w:jc w:val="both"/>
        <w:rPr>
          <w:rFonts w:ascii="Verdana" w:hAnsi="Verdana" w:cs="Arial"/>
          <w:bCs/>
          <w:sz w:val="15"/>
          <w:szCs w:val="15"/>
        </w:rPr>
      </w:pPr>
      <w:r w:rsidRPr="00E02796">
        <w:rPr>
          <w:rFonts w:ascii="Verdana" w:hAnsi="Verdana" w:cs="Arial"/>
          <w:bCs/>
          <w:sz w:val="15"/>
          <w:szCs w:val="15"/>
        </w:rPr>
        <w:t>Cañerías, Daños Materiales causados por Rotura de, y/o Desbordamiento de Estanques Matrices (CAD 1 2013 0915)</w:t>
      </w:r>
    </w:p>
    <w:p w:rsidR="00E02796" w:rsidRPr="00E02796" w:rsidRDefault="00E02796" w:rsidP="008E6583">
      <w:pPr>
        <w:numPr>
          <w:ilvl w:val="0"/>
          <w:numId w:val="11"/>
        </w:numPr>
        <w:spacing w:line="240" w:lineRule="atLeast"/>
        <w:jc w:val="both"/>
        <w:rPr>
          <w:rFonts w:ascii="Verdana" w:hAnsi="Verdana" w:cs="Arial"/>
          <w:bCs/>
          <w:sz w:val="15"/>
          <w:szCs w:val="15"/>
        </w:rPr>
      </w:pPr>
      <w:r w:rsidRPr="00E02796">
        <w:rPr>
          <w:rFonts w:ascii="Verdana" w:hAnsi="Verdana" w:cs="Arial"/>
          <w:bCs/>
          <w:sz w:val="15"/>
          <w:szCs w:val="15"/>
        </w:rPr>
        <w:t>Daños materiales causados por viento, Inundación y Desbordamiento de Causes (CAD 1 2013 0915)</w:t>
      </w:r>
    </w:p>
    <w:p w:rsidR="00E02796" w:rsidRPr="00E02796" w:rsidRDefault="00E02796" w:rsidP="008E6583">
      <w:pPr>
        <w:numPr>
          <w:ilvl w:val="0"/>
          <w:numId w:val="11"/>
        </w:numPr>
        <w:spacing w:line="240" w:lineRule="atLeast"/>
        <w:jc w:val="both"/>
        <w:rPr>
          <w:rFonts w:ascii="Verdana" w:hAnsi="Verdana" w:cs="Arial"/>
          <w:bCs/>
          <w:sz w:val="15"/>
          <w:szCs w:val="15"/>
        </w:rPr>
      </w:pPr>
      <w:r w:rsidRPr="00E02796">
        <w:rPr>
          <w:rFonts w:ascii="Verdana" w:hAnsi="Verdana" w:cs="Arial"/>
          <w:bCs/>
          <w:sz w:val="15"/>
          <w:szCs w:val="15"/>
        </w:rPr>
        <w:t>Daños materiales causados por salida de mar (CAD120130933)</w:t>
      </w:r>
    </w:p>
    <w:p w:rsidR="00E02796" w:rsidRPr="00E02796" w:rsidRDefault="00E02796" w:rsidP="008E6583">
      <w:pPr>
        <w:numPr>
          <w:ilvl w:val="0"/>
          <w:numId w:val="11"/>
        </w:numPr>
        <w:spacing w:line="240" w:lineRule="atLeast"/>
        <w:jc w:val="both"/>
        <w:rPr>
          <w:rFonts w:ascii="Verdana" w:hAnsi="Verdana" w:cs="Arial"/>
          <w:bCs/>
          <w:sz w:val="15"/>
          <w:szCs w:val="15"/>
        </w:rPr>
      </w:pPr>
      <w:r w:rsidRPr="00E02796">
        <w:rPr>
          <w:rFonts w:ascii="Verdana" w:hAnsi="Verdana" w:cs="Arial"/>
          <w:bCs/>
          <w:sz w:val="15"/>
          <w:szCs w:val="15"/>
        </w:rPr>
        <w:t>Avalanchas, Aluviones y Deslizamientos (CAD 1 2013 0932)</w:t>
      </w:r>
    </w:p>
    <w:p w:rsidR="00E02796" w:rsidRPr="00E02796" w:rsidRDefault="00E02796" w:rsidP="008E6583">
      <w:pPr>
        <w:numPr>
          <w:ilvl w:val="0"/>
          <w:numId w:val="11"/>
        </w:numPr>
        <w:spacing w:line="240" w:lineRule="atLeast"/>
        <w:jc w:val="both"/>
        <w:rPr>
          <w:rFonts w:ascii="Verdana" w:hAnsi="Verdana" w:cs="Arial"/>
          <w:bCs/>
          <w:sz w:val="15"/>
          <w:szCs w:val="15"/>
        </w:rPr>
      </w:pPr>
      <w:r w:rsidRPr="00E02796">
        <w:rPr>
          <w:rFonts w:ascii="Verdana" w:hAnsi="Verdana" w:cs="Arial"/>
          <w:bCs/>
          <w:sz w:val="15"/>
          <w:szCs w:val="15"/>
        </w:rPr>
        <w:t xml:space="preserve">Incendio Causado por fenómenos de la Naturaleza, Excepto Sismo, (CAD 1 2013 0925) </w:t>
      </w:r>
    </w:p>
    <w:p w:rsidR="00E02796" w:rsidRPr="00E02796" w:rsidRDefault="00E02796" w:rsidP="008E6583">
      <w:pPr>
        <w:numPr>
          <w:ilvl w:val="0"/>
          <w:numId w:val="11"/>
        </w:numPr>
        <w:spacing w:line="240" w:lineRule="atLeast"/>
        <w:jc w:val="both"/>
        <w:rPr>
          <w:rFonts w:ascii="Verdana" w:hAnsi="Verdana" w:cs="Arial"/>
          <w:bCs/>
          <w:sz w:val="15"/>
          <w:szCs w:val="15"/>
        </w:rPr>
      </w:pPr>
      <w:r w:rsidRPr="00E02796">
        <w:rPr>
          <w:rFonts w:ascii="Verdana" w:hAnsi="Verdana" w:cs="Arial"/>
          <w:bCs/>
          <w:sz w:val="15"/>
          <w:szCs w:val="15"/>
        </w:rPr>
        <w:t>Daños Materiales Causados por explosión (CAD 1 2013 0934)</w:t>
      </w:r>
    </w:p>
    <w:p w:rsidR="00E02796" w:rsidRPr="00E02796" w:rsidRDefault="00E02796" w:rsidP="008E6583">
      <w:pPr>
        <w:numPr>
          <w:ilvl w:val="0"/>
          <w:numId w:val="11"/>
        </w:numPr>
        <w:spacing w:line="240" w:lineRule="atLeast"/>
        <w:jc w:val="both"/>
        <w:rPr>
          <w:rFonts w:ascii="Verdana" w:hAnsi="Verdana" w:cs="Arial"/>
          <w:bCs/>
          <w:sz w:val="15"/>
          <w:szCs w:val="15"/>
        </w:rPr>
      </w:pPr>
      <w:r w:rsidRPr="00E02796">
        <w:rPr>
          <w:rFonts w:ascii="Verdana" w:hAnsi="Verdana" w:cs="Arial"/>
          <w:bCs/>
          <w:sz w:val="15"/>
          <w:szCs w:val="15"/>
        </w:rPr>
        <w:t>Daños Materiales peso de Nieve o Hielo y granizo (CAD 1 2013 0927)</w:t>
      </w:r>
    </w:p>
    <w:p w:rsidR="00E02796" w:rsidRPr="00E02796" w:rsidRDefault="00E02796" w:rsidP="008E6583">
      <w:pPr>
        <w:numPr>
          <w:ilvl w:val="0"/>
          <w:numId w:val="11"/>
        </w:numPr>
        <w:spacing w:line="240" w:lineRule="atLeast"/>
        <w:jc w:val="both"/>
        <w:rPr>
          <w:rFonts w:ascii="Verdana" w:hAnsi="Verdana" w:cs="Arial"/>
          <w:bCs/>
          <w:sz w:val="15"/>
          <w:szCs w:val="15"/>
        </w:rPr>
      </w:pPr>
      <w:r w:rsidRPr="00E02796">
        <w:rPr>
          <w:rFonts w:ascii="Verdana" w:hAnsi="Verdana" w:cs="Arial"/>
          <w:bCs/>
          <w:sz w:val="15"/>
          <w:szCs w:val="15"/>
        </w:rPr>
        <w:t>Colapso de Edificio (CAD 1 2013 0935)</w:t>
      </w:r>
    </w:p>
    <w:p w:rsidR="00E02796" w:rsidRPr="00E02796" w:rsidRDefault="00E02796" w:rsidP="008E6583">
      <w:pPr>
        <w:numPr>
          <w:ilvl w:val="0"/>
          <w:numId w:val="11"/>
        </w:numPr>
        <w:jc w:val="both"/>
        <w:rPr>
          <w:rFonts w:ascii="Verdana" w:hAnsi="Verdana" w:cs="Arial"/>
          <w:bCs/>
          <w:sz w:val="15"/>
          <w:szCs w:val="15"/>
        </w:rPr>
      </w:pPr>
      <w:r w:rsidRPr="00E02796">
        <w:rPr>
          <w:rFonts w:ascii="Verdana" w:hAnsi="Verdana" w:cs="Arial"/>
          <w:bCs/>
          <w:sz w:val="15"/>
          <w:szCs w:val="15"/>
        </w:rPr>
        <w:t>Incendio y Daños Materiales a consecuencia directa de Huelga, Saqueo o Desorden Popular (CAD 1 2013 0936)</w:t>
      </w:r>
    </w:p>
    <w:p w:rsidR="00E02796" w:rsidRPr="00AA36FD" w:rsidRDefault="00E02796" w:rsidP="008E6583">
      <w:pPr>
        <w:numPr>
          <w:ilvl w:val="0"/>
          <w:numId w:val="11"/>
        </w:numPr>
        <w:jc w:val="both"/>
        <w:rPr>
          <w:rFonts w:ascii="Verdana" w:hAnsi="Verdana" w:cs="Arial"/>
          <w:bCs/>
          <w:strike/>
          <w:color w:val="FF0000"/>
          <w:sz w:val="15"/>
          <w:szCs w:val="15"/>
        </w:rPr>
      </w:pPr>
      <w:r w:rsidRPr="00AA36FD">
        <w:rPr>
          <w:rFonts w:ascii="Verdana" w:hAnsi="Verdana" w:cs="Arial"/>
          <w:bCs/>
          <w:strike/>
          <w:color w:val="FF0000"/>
          <w:sz w:val="15"/>
          <w:szCs w:val="15"/>
        </w:rPr>
        <w:t xml:space="preserve">Incendio y Daños materiales por actos terroristas ( CAD120140004) </w:t>
      </w:r>
    </w:p>
    <w:p w:rsidR="00E02796" w:rsidRDefault="00E02796" w:rsidP="00E02796">
      <w:pPr>
        <w:jc w:val="both"/>
        <w:rPr>
          <w:rFonts w:cs="Arial"/>
          <w:b/>
          <w:sz w:val="20"/>
        </w:rPr>
      </w:pPr>
    </w:p>
    <w:p w:rsidR="00E02796" w:rsidRPr="00901693" w:rsidRDefault="00E02796" w:rsidP="00E02796">
      <w:pPr>
        <w:jc w:val="both"/>
        <w:rPr>
          <w:rFonts w:ascii="Verdana" w:hAnsi="Verdana" w:cs="Arial"/>
          <w:b/>
          <w:sz w:val="15"/>
          <w:szCs w:val="15"/>
        </w:rPr>
      </w:pPr>
      <w:r w:rsidRPr="00286B91">
        <w:rPr>
          <w:rFonts w:ascii="Verdana" w:hAnsi="Verdana" w:cs="Arial"/>
          <w:b/>
          <w:sz w:val="15"/>
          <w:szCs w:val="15"/>
        </w:rPr>
        <w:t>{</w:t>
      </w:r>
      <w:r w:rsidRPr="00901693">
        <w:rPr>
          <w:rFonts w:ascii="Verdana" w:hAnsi="Verdana" w:cs="Arial"/>
          <w:b/>
          <w:sz w:val="15"/>
          <w:szCs w:val="15"/>
          <w:highlight w:val="yellow"/>
        </w:rPr>
        <w:t>[Solo aparece si asegura con sismo]</w:t>
      </w:r>
    </w:p>
    <w:p w:rsidR="00E02796" w:rsidRPr="00E02796" w:rsidRDefault="00E02796" w:rsidP="00E02796">
      <w:pPr>
        <w:jc w:val="both"/>
        <w:rPr>
          <w:rFonts w:ascii="Verdana" w:hAnsi="Verdana" w:cs="Arial"/>
          <w:b/>
          <w:bCs/>
          <w:sz w:val="15"/>
          <w:szCs w:val="15"/>
        </w:rPr>
      </w:pPr>
      <w:r w:rsidRPr="00E02796">
        <w:rPr>
          <w:rFonts w:ascii="Verdana" w:hAnsi="Verdana" w:cs="Arial"/>
          <w:b/>
          <w:bCs/>
          <w:sz w:val="15"/>
          <w:szCs w:val="15"/>
        </w:rPr>
        <w:t xml:space="preserve">Riesgos de Sismo </w:t>
      </w:r>
    </w:p>
    <w:p w:rsidR="00E02796" w:rsidRPr="00E02796" w:rsidRDefault="00E02796" w:rsidP="008E6583">
      <w:pPr>
        <w:numPr>
          <w:ilvl w:val="0"/>
          <w:numId w:val="11"/>
        </w:numPr>
        <w:spacing w:line="240" w:lineRule="atLeast"/>
        <w:jc w:val="both"/>
        <w:rPr>
          <w:rFonts w:ascii="Verdana" w:hAnsi="Verdana" w:cs="Arial"/>
          <w:bCs/>
          <w:sz w:val="15"/>
          <w:szCs w:val="15"/>
        </w:rPr>
      </w:pPr>
      <w:r w:rsidRPr="00E02796">
        <w:rPr>
          <w:rFonts w:ascii="Verdana" w:hAnsi="Verdana" w:cs="Arial"/>
          <w:bCs/>
          <w:sz w:val="15"/>
          <w:szCs w:val="15"/>
        </w:rPr>
        <w:t>Sismo, Incendio causado por (CAD 1 2013 0926)</w:t>
      </w:r>
    </w:p>
    <w:p w:rsidR="00E02796" w:rsidRPr="00E02796" w:rsidRDefault="00E02796" w:rsidP="008E6583">
      <w:pPr>
        <w:numPr>
          <w:ilvl w:val="0"/>
          <w:numId w:val="11"/>
        </w:numPr>
        <w:spacing w:line="240" w:lineRule="atLeast"/>
        <w:jc w:val="both"/>
        <w:rPr>
          <w:rFonts w:ascii="Verdana" w:hAnsi="Verdana" w:cs="Arial"/>
          <w:bCs/>
          <w:sz w:val="15"/>
          <w:szCs w:val="15"/>
        </w:rPr>
      </w:pPr>
      <w:r w:rsidRPr="00E02796">
        <w:rPr>
          <w:rFonts w:ascii="Verdana" w:hAnsi="Verdana" w:cs="Arial"/>
          <w:bCs/>
          <w:sz w:val="15"/>
          <w:szCs w:val="15"/>
        </w:rPr>
        <w:t>Sismo, Daños Materiales causados por (CAD 1 2013 0920)</w:t>
      </w:r>
    </w:p>
    <w:p w:rsidR="00E02796" w:rsidRDefault="00286B91" w:rsidP="00E02796">
      <w:pPr>
        <w:jc w:val="both"/>
        <w:rPr>
          <w:rFonts w:ascii="Verdana" w:hAnsi="Verdana" w:cs="Arial"/>
          <w:bCs/>
          <w:sz w:val="15"/>
          <w:szCs w:val="15"/>
        </w:rPr>
      </w:pPr>
      <w:r>
        <w:rPr>
          <w:rFonts w:ascii="Verdana" w:hAnsi="Verdana" w:cs="Arial"/>
          <w:bCs/>
          <w:sz w:val="15"/>
          <w:szCs w:val="15"/>
        </w:rPr>
        <w:t>}</w:t>
      </w:r>
    </w:p>
    <w:p w:rsidR="00286B91" w:rsidRPr="00E02796" w:rsidRDefault="00286B91" w:rsidP="00E02796">
      <w:pPr>
        <w:jc w:val="both"/>
        <w:rPr>
          <w:rFonts w:ascii="Verdana" w:hAnsi="Verdana" w:cs="Arial"/>
          <w:bCs/>
          <w:sz w:val="15"/>
          <w:szCs w:val="15"/>
        </w:rPr>
      </w:pPr>
    </w:p>
    <w:p w:rsidR="00E02796" w:rsidRPr="00E02796" w:rsidRDefault="00E02796" w:rsidP="00E02796">
      <w:pPr>
        <w:jc w:val="both"/>
        <w:rPr>
          <w:rFonts w:ascii="Verdana" w:hAnsi="Verdana" w:cs="Arial"/>
          <w:b/>
          <w:bCs/>
          <w:sz w:val="15"/>
          <w:szCs w:val="15"/>
        </w:rPr>
      </w:pPr>
      <w:r w:rsidRPr="00E02796">
        <w:rPr>
          <w:rFonts w:ascii="Verdana" w:hAnsi="Verdana" w:cs="Arial"/>
          <w:b/>
          <w:bCs/>
          <w:sz w:val="15"/>
          <w:szCs w:val="15"/>
        </w:rPr>
        <w:t>Otras Coberturas adicionales</w:t>
      </w:r>
    </w:p>
    <w:p w:rsidR="00E02796" w:rsidRPr="00E02796" w:rsidRDefault="00E02796" w:rsidP="008E6583">
      <w:pPr>
        <w:numPr>
          <w:ilvl w:val="0"/>
          <w:numId w:val="11"/>
        </w:numPr>
        <w:spacing w:line="240" w:lineRule="atLeast"/>
        <w:jc w:val="both"/>
        <w:rPr>
          <w:rFonts w:ascii="Verdana" w:hAnsi="Verdana" w:cs="Arial"/>
          <w:bCs/>
          <w:sz w:val="15"/>
          <w:szCs w:val="15"/>
        </w:rPr>
      </w:pPr>
      <w:r w:rsidRPr="00E02796">
        <w:rPr>
          <w:rFonts w:ascii="Verdana" w:hAnsi="Verdana" w:cs="Arial"/>
          <w:bCs/>
          <w:sz w:val="15"/>
          <w:szCs w:val="15"/>
        </w:rPr>
        <w:t>Rotura de Cristales  (POL120130735)</w:t>
      </w:r>
      <w:r w:rsidR="00AA36FD">
        <w:rPr>
          <w:rFonts w:ascii="Verdana" w:hAnsi="Verdana" w:cs="Arial"/>
          <w:bCs/>
          <w:sz w:val="15"/>
          <w:szCs w:val="15"/>
        </w:rPr>
        <w:t xml:space="preserve"> </w:t>
      </w:r>
      <w:r w:rsidR="00AA36FD" w:rsidRPr="00AA36FD">
        <w:rPr>
          <w:rFonts w:ascii="Verdana" w:hAnsi="Verdana" w:cs="Arial"/>
          <w:bCs/>
          <w:sz w:val="15"/>
          <w:szCs w:val="15"/>
          <w:highlight w:val="green"/>
        </w:rPr>
        <w:t>(Cobertura para bienes comunes y/o departamentos)</w:t>
      </w:r>
    </w:p>
    <w:p w:rsidR="00E02796" w:rsidRPr="00E02796" w:rsidRDefault="00E02796" w:rsidP="008E6583">
      <w:pPr>
        <w:numPr>
          <w:ilvl w:val="0"/>
          <w:numId w:val="11"/>
        </w:numPr>
        <w:spacing w:line="240" w:lineRule="atLeast"/>
        <w:jc w:val="both"/>
        <w:rPr>
          <w:rFonts w:ascii="Verdana" w:hAnsi="Verdana" w:cs="Arial"/>
          <w:bCs/>
          <w:sz w:val="15"/>
          <w:szCs w:val="15"/>
        </w:rPr>
      </w:pPr>
      <w:r w:rsidRPr="00E02796">
        <w:rPr>
          <w:rFonts w:ascii="Verdana" w:hAnsi="Verdana" w:cs="Arial"/>
          <w:bCs/>
          <w:sz w:val="15"/>
          <w:szCs w:val="15"/>
        </w:rPr>
        <w:t>Avería de Maquinaria ( POL 1201300709)</w:t>
      </w:r>
      <w:r w:rsidR="00AA36FD">
        <w:rPr>
          <w:rFonts w:ascii="Verdana" w:hAnsi="Verdana" w:cs="Arial"/>
          <w:bCs/>
          <w:sz w:val="15"/>
          <w:szCs w:val="15"/>
        </w:rPr>
        <w:t xml:space="preserve"> </w:t>
      </w:r>
      <w:r w:rsidR="00AA36FD" w:rsidRPr="00387784">
        <w:rPr>
          <w:rFonts w:ascii="Verdana" w:hAnsi="Verdana"/>
          <w:sz w:val="15"/>
          <w:szCs w:val="15"/>
          <w:highlight w:val="green"/>
        </w:rPr>
        <w:t>(</w:t>
      </w:r>
      <w:r w:rsidR="00AA36FD">
        <w:rPr>
          <w:rFonts w:ascii="Verdana" w:hAnsi="Verdana"/>
          <w:sz w:val="15"/>
          <w:szCs w:val="15"/>
          <w:highlight w:val="green"/>
        </w:rPr>
        <w:t>C</w:t>
      </w:r>
      <w:r w:rsidR="00AA36FD" w:rsidRPr="00387784">
        <w:rPr>
          <w:rFonts w:ascii="Verdana" w:hAnsi="Verdana"/>
          <w:sz w:val="15"/>
          <w:szCs w:val="15"/>
          <w:highlight w:val="green"/>
        </w:rPr>
        <w:t>obertura solo para bienes y espacios comunes)</w:t>
      </w:r>
    </w:p>
    <w:p w:rsidR="00E02796" w:rsidRPr="00E02796" w:rsidRDefault="00E02796" w:rsidP="008E6583">
      <w:pPr>
        <w:numPr>
          <w:ilvl w:val="0"/>
          <w:numId w:val="11"/>
        </w:numPr>
        <w:spacing w:line="240" w:lineRule="atLeast"/>
        <w:jc w:val="both"/>
        <w:rPr>
          <w:rFonts w:ascii="Verdana" w:hAnsi="Verdana" w:cs="Arial"/>
          <w:bCs/>
          <w:sz w:val="15"/>
          <w:szCs w:val="15"/>
        </w:rPr>
      </w:pPr>
      <w:r w:rsidRPr="00E02796">
        <w:rPr>
          <w:rFonts w:ascii="Verdana" w:hAnsi="Verdana" w:cs="Arial"/>
          <w:bCs/>
          <w:sz w:val="15"/>
          <w:szCs w:val="15"/>
        </w:rPr>
        <w:t>Instalaciones Electrónicas( POL 120130712)</w:t>
      </w:r>
      <w:r w:rsidR="00AA36FD">
        <w:rPr>
          <w:rFonts w:ascii="Verdana" w:hAnsi="Verdana" w:cs="Arial"/>
          <w:bCs/>
          <w:sz w:val="15"/>
          <w:szCs w:val="15"/>
        </w:rPr>
        <w:t xml:space="preserve"> </w:t>
      </w:r>
      <w:r w:rsidR="00AA36FD" w:rsidRPr="00387784">
        <w:rPr>
          <w:rFonts w:ascii="Verdana" w:hAnsi="Verdana"/>
          <w:sz w:val="15"/>
          <w:szCs w:val="15"/>
          <w:highlight w:val="green"/>
        </w:rPr>
        <w:t>(</w:t>
      </w:r>
      <w:r w:rsidR="00AA36FD">
        <w:rPr>
          <w:rFonts w:ascii="Verdana" w:hAnsi="Verdana"/>
          <w:sz w:val="15"/>
          <w:szCs w:val="15"/>
          <w:highlight w:val="green"/>
        </w:rPr>
        <w:t>C</w:t>
      </w:r>
      <w:r w:rsidR="00AA36FD" w:rsidRPr="00387784">
        <w:rPr>
          <w:rFonts w:ascii="Verdana" w:hAnsi="Verdana"/>
          <w:sz w:val="15"/>
          <w:szCs w:val="15"/>
          <w:highlight w:val="green"/>
        </w:rPr>
        <w:t>obertura solo para bienes y espacios comunes)</w:t>
      </w:r>
    </w:p>
    <w:p w:rsidR="00E02796" w:rsidRPr="00E02796" w:rsidRDefault="00E02796" w:rsidP="008E6583">
      <w:pPr>
        <w:numPr>
          <w:ilvl w:val="0"/>
          <w:numId w:val="11"/>
        </w:numPr>
        <w:spacing w:line="240" w:lineRule="atLeast"/>
        <w:jc w:val="both"/>
        <w:rPr>
          <w:rFonts w:ascii="Verdana" w:hAnsi="Verdana" w:cs="Arial"/>
          <w:bCs/>
          <w:sz w:val="15"/>
          <w:szCs w:val="15"/>
        </w:rPr>
      </w:pPr>
      <w:r w:rsidRPr="00E02796">
        <w:rPr>
          <w:rFonts w:ascii="Verdana" w:hAnsi="Verdana" w:cs="Arial"/>
          <w:bCs/>
          <w:sz w:val="15"/>
          <w:szCs w:val="15"/>
        </w:rPr>
        <w:t>Remoción de Escombros ( CAD 120130924)</w:t>
      </w:r>
      <w:r w:rsidR="00AA36FD">
        <w:rPr>
          <w:rFonts w:ascii="Verdana" w:hAnsi="Verdana" w:cs="Arial"/>
          <w:bCs/>
          <w:sz w:val="15"/>
          <w:szCs w:val="15"/>
        </w:rPr>
        <w:t xml:space="preserve"> </w:t>
      </w:r>
      <w:r w:rsidR="00AA36FD" w:rsidRPr="00AA36FD">
        <w:rPr>
          <w:rFonts w:ascii="Verdana" w:hAnsi="Verdana" w:cs="Arial"/>
          <w:bCs/>
          <w:sz w:val="15"/>
          <w:szCs w:val="15"/>
          <w:highlight w:val="green"/>
        </w:rPr>
        <w:t>(Cobertura para bienes comunes y/o departamentos)</w:t>
      </w:r>
    </w:p>
    <w:p w:rsidR="00E02796" w:rsidRPr="00E02796" w:rsidRDefault="00E02796" w:rsidP="008E6583">
      <w:pPr>
        <w:numPr>
          <w:ilvl w:val="0"/>
          <w:numId w:val="11"/>
        </w:numPr>
        <w:spacing w:line="240" w:lineRule="atLeast"/>
        <w:jc w:val="both"/>
        <w:rPr>
          <w:rFonts w:ascii="Verdana" w:hAnsi="Verdana" w:cs="Arial"/>
          <w:bCs/>
          <w:sz w:val="15"/>
          <w:szCs w:val="15"/>
        </w:rPr>
      </w:pPr>
      <w:r w:rsidRPr="00E02796">
        <w:rPr>
          <w:rFonts w:ascii="Verdana" w:hAnsi="Verdana" w:cs="Arial"/>
          <w:bCs/>
          <w:sz w:val="15"/>
          <w:szCs w:val="15"/>
        </w:rPr>
        <w:t>Perdidas de Entrada por Arriendo ( CAD120130916)</w:t>
      </w:r>
      <w:r w:rsidR="00AA36FD">
        <w:rPr>
          <w:rFonts w:ascii="Verdana" w:hAnsi="Verdana" w:cs="Arial"/>
          <w:bCs/>
          <w:sz w:val="15"/>
          <w:szCs w:val="15"/>
        </w:rPr>
        <w:t xml:space="preserve"> </w:t>
      </w:r>
      <w:r w:rsidR="00AA36FD" w:rsidRPr="00AA36FD">
        <w:rPr>
          <w:rFonts w:ascii="Verdana" w:hAnsi="Verdana" w:cs="Arial"/>
          <w:bCs/>
          <w:sz w:val="15"/>
          <w:szCs w:val="15"/>
          <w:highlight w:val="green"/>
        </w:rPr>
        <w:t>(Cobertura para bienes comunes y/o departamentos</w:t>
      </w:r>
    </w:p>
    <w:p w:rsidR="00E02796" w:rsidRPr="00E02796" w:rsidRDefault="00E02796" w:rsidP="008E6583">
      <w:pPr>
        <w:numPr>
          <w:ilvl w:val="0"/>
          <w:numId w:val="11"/>
        </w:numPr>
        <w:spacing w:line="240" w:lineRule="atLeast"/>
        <w:jc w:val="both"/>
        <w:rPr>
          <w:rFonts w:ascii="Verdana" w:hAnsi="Verdana" w:cs="Arial"/>
          <w:bCs/>
          <w:sz w:val="15"/>
          <w:szCs w:val="15"/>
        </w:rPr>
      </w:pPr>
      <w:r w:rsidRPr="00E02796">
        <w:rPr>
          <w:rFonts w:ascii="Verdana" w:hAnsi="Verdana" w:cs="Arial"/>
          <w:bCs/>
          <w:sz w:val="15"/>
          <w:szCs w:val="15"/>
        </w:rPr>
        <w:t>Resp</w:t>
      </w:r>
      <w:r w:rsidR="006033D0">
        <w:rPr>
          <w:rFonts w:ascii="Verdana" w:hAnsi="Verdana" w:cs="Arial"/>
          <w:bCs/>
          <w:sz w:val="15"/>
          <w:szCs w:val="15"/>
        </w:rPr>
        <w:t>onsabilidad Civil (POL 120131531</w:t>
      </w:r>
      <w:r w:rsidRPr="00E02796">
        <w:rPr>
          <w:rFonts w:ascii="Verdana" w:hAnsi="Verdana" w:cs="Arial"/>
          <w:bCs/>
          <w:sz w:val="15"/>
          <w:szCs w:val="15"/>
        </w:rPr>
        <w:t>)</w:t>
      </w:r>
      <w:r w:rsidR="00AA36FD">
        <w:rPr>
          <w:rFonts w:ascii="Verdana" w:hAnsi="Verdana" w:cs="Arial"/>
          <w:bCs/>
          <w:sz w:val="15"/>
          <w:szCs w:val="15"/>
        </w:rPr>
        <w:t xml:space="preserve"> </w:t>
      </w:r>
      <w:r w:rsidR="00AA36FD" w:rsidRPr="00AA36FD">
        <w:rPr>
          <w:rFonts w:ascii="Verdana" w:hAnsi="Verdana" w:cs="Arial"/>
          <w:bCs/>
          <w:sz w:val="15"/>
          <w:szCs w:val="15"/>
          <w:highlight w:val="green"/>
        </w:rPr>
        <w:t xml:space="preserve">(Cobertura para bienes comunes y/o </w:t>
      </w:r>
      <w:r w:rsidR="00AA36FD" w:rsidRPr="0089356C">
        <w:rPr>
          <w:rFonts w:ascii="Verdana" w:hAnsi="Verdana" w:cs="Arial"/>
          <w:bCs/>
          <w:sz w:val="15"/>
          <w:szCs w:val="15"/>
          <w:highlight w:val="green"/>
        </w:rPr>
        <w:t>departamentos</w:t>
      </w:r>
      <w:r w:rsidR="0089356C" w:rsidRPr="0089356C">
        <w:rPr>
          <w:rFonts w:ascii="Verdana" w:hAnsi="Verdana" w:cs="Arial"/>
          <w:bCs/>
          <w:sz w:val="15"/>
          <w:szCs w:val="15"/>
          <w:highlight w:val="green"/>
        </w:rPr>
        <w:t>)</w:t>
      </w:r>
    </w:p>
    <w:p w:rsidR="00E02796" w:rsidRPr="00E02796" w:rsidRDefault="00E02796" w:rsidP="008E6583">
      <w:pPr>
        <w:numPr>
          <w:ilvl w:val="0"/>
          <w:numId w:val="11"/>
        </w:numPr>
        <w:spacing w:line="240" w:lineRule="atLeast"/>
        <w:jc w:val="both"/>
        <w:rPr>
          <w:rFonts w:ascii="Verdana" w:hAnsi="Verdana" w:cs="Arial"/>
          <w:bCs/>
          <w:sz w:val="15"/>
          <w:szCs w:val="15"/>
        </w:rPr>
      </w:pPr>
      <w:r w:rsidRPr="00E02796">
        <w:rPr>
          <w:rFonts w:ascii="Verdana" w:hAnsi="Verdana" w:cs="Arial"/>
          <w:bCs/>
          <w:sz w:val="15"/>
          <w:szCs w:val="15"/>
        </w:rPr>
        <w:t>Responsabilidad Civil Pro</w:t>
      </w:r>
      <w:r w:rsidR="006033D0">
        <w:rPr>
          <w:rFonts w:ascii="Verdana" w:hAnsi="Verdana" w:cs="Arial"/>
          <w:bCs/>
          <w:sz w:val="15"/>
          <w:szCs w:val="15"/>
        </w:rPr>
        <w:t>pietario Inmueble</w:t>
      </w:r>
      <w:r w:rsidR="00CF150F">
        <w:rPr>
          <w:rFonts w:ascii="Verdana" w:hAnsi="Verdana" w:cs="Arial"/>
          <w:bCs/>
          <w:sz w:val="15"/>
          <w:szCs w:val="15"/>
        </w:rPr>
        <w:t xml:space="preserve"> </w:t>
      </w:r>
      <w:r w:rsidR="006033D0">
        <w:rPr>
          <w:rFonts w:ascii="Verdana" w:hAnsi="Verdana" w:cs="Arial"/>
          <w:bCs/>
          <w:sz w:val="15"/>
          <w:szCs w:val="15"/>
        </w:rPr>
        <w:t>(CAD 120131803</w:t>
      </w:r>
      <w:r w:rsidRPr="00E02796">
        <w:rPr>
          <w:rFonts w:ascii="Verdana" w:hAnsi="Verdana" w:cs="Arial"/>
          <w:bCs/>
          <w:sz w:val="15"/>
          <w:szCs w:val="15"/>
        </w:rPr>
        <w:t>)</w:t>
      </w:r>
      <w:r w:rsidR="00CF150F">
        <w:rPr>
          <w:rFonts w:ascii="Verdana" w:hAnsi="Verdana" w:cs="Arial"/>
          <w:bCs/>
          <w:sz w:val="15"/>
          <w:szCs w:val="15"/>
        </w:rPr>
        <w:t xml:space="preserve"> </w:t>
      </w:r>
      <w:r w:rsidR="00CF150F" w:rsidRPr="00387784">
        <w:rPr>
          <w:rFonts w:ascii="Verdana" w:hAnsi="Verdana"/>
          <w:sz w:val="15"/>
          <w:szCs w:val="15"/>
          <w:highlight w:val="green"/>
        </w:rPr>
        <w:t>(</w:t>
      </w:r>
      <w:r w:rsidR="00CF150F">
        <w:rPr>
          <w:rFonts w:ascii="Verdana" w:hAnsi="Verdana"/>
          <w:sz w:val="15"/>
          <w:szCs w:val="15"/>
          <w:highlight w:val="green"/>
        </w:rPr>
        <w:t>C</w:t>
      </w:r>
      <w:r w:rsidR="00CF150F" w:rsidRPr="00387784">
        <w:rPr>
          <w:rFonts w:ascii="Verdana" w:hAnsi="Verdana"/>
          <w:sz w:val="15"/>
          <w:szCs w:val="15"/>
          <w:highlight w:val="green"/>
        </w:rPr>
        <w:t>obertura solo para bienes y espacios comunes)</w:t>
      </w:r>
    </w:p>
    <w:p w:rsidR="00E02796" w:rsidRPr="00E02796" w:rsidRDefault="00E02796" w:rsidP="008E6583">
      <w:pPr>
        <w:numPr>
          <w:ilvl w:val="0"/>
          <w:numId w:val="11"/>
        </w:numPr>
        <w:spacing w:line="240" w:lineRule="atLeast"/>
        <w:jc w:val="both"/>
        <w:rPr>
          <w:rFonts w:ascii="Verdana" w:hAnsi="Verdana" w:cs="Arial"/>
          <w:bCs/>
          <w:sz w:val="15"/>
          <w:szCs w:val="15"/>
        </w:rPr>
      </w:pPr>
      <w:r w:rsidRPr="00E02796">
        <w:rPr>
          <w:rFonts w:ascii="Verdana" w:hAnsi="Verdana" w:cs="Arial"/>
          <w:bCs/>
          <w:sz w:val="15"/>
          <w:szCs w:val="15"/>
        </w:rPr>
        <w:t xml:space="preserve">Responsabilidad Civil </w:t>
      </w:r>
      <w:r w:rsidR="006033D0">
        <w:rPr>
          <w:rFonts w:ascii="Verdana" w:hAnsi="Verdana" w:cs="Arial"/>
          <w:bCs/>
          <w:sz w:val="15"/>
          <w:szCs w:val="15"/>
        </w:rPr>
        <w:t>cabeza de familia (CAD 120131770</w:t>
      </w:r>
      <w:r w:rsidRPr="00E02796">
        <w:rPr>
          <w:rFonts w:ascii="Verdana" w:hAnsi="Verdana" w:cs="Arial"/>
          <w:bCs/>
          <w:sz w:val="15"/>
          <w:szCs w:val="15"/>
        </w:rPr>
        <w:t xml:space="preserve">) </w:t>
      </w:r>
      <w:r w:rsidR="00CF150F" w:rsidRPr="00387784">
        <w:rPr>
          <w:rFonts w:ascii="Verdana" w:hAnsi="Verdana"/>
          <w:sz w:val="15"/>
          <w:szCs w:val="15"/>
          <w:highlight w:val="green"/>
        </w:rPr>
        <w:t>(</w:t>
      </w:r>
      <w:r w:rsidR="00CF150F">
        <w:rPr>
          <w:rFonts w:ascii="Verdana" w:hAnsi="Verdana"/>
          <w:sz w:val="15"/>
          <w:szCs w:val="15"/>
          <w:highlight w:val="green"/>
        </w:rPr>
        <w:t>C</w:t>
      </w:r>
      <w:r w:rsidR="00CF150F" w:rsidRPr="00387784">
        <w:rPr>
          <w:rFonts w:ascii="Verdana" w:hAnsi="Verdana"/>
          <w:sz w:val="15"/>
          <w:szCs w:val="15"/>
          <w:highlight w:val="green"/>
        </w:rPr>
        <w:t>obertura solo para bienes y espacios comunes)</w:t>
      </w:r>
    </w:p>
    <w:p w:rsidR="00E02796" w:rsidRPr="00E02796" w:rsidRDefault="00E02796" w:rsidP="008E6583">
      <w:pPr>
        <w:numPr>
          <w:ilvl w:val="0"/>
          <w:numId w:val="11"/>
        </w:numPr>
        <w:spacing w:line="240" w:lineRule="atLeast"/>
        <w:jc w:val="both"/>
        <w:rPr>
          <w:rFonts w:ascii="Verdana" w:hAnsi="Verdana" w:cs="Arial"/>
          <w:bCs/>
          <w:sz w:val="15"/>
          <w:szCs w:val="15"/>
        </w:rPr>
      </w:pPr>
      <w:r w:rsidRPr="00E02796">
        <w:rPr>
          <w:rFonts w:ascii="Verdana" w:hAnsi="Verdana" w:cs="Arial"/>
          <w:bCs/>
          <w:sz w:val="15"/>
          <w:szCs w:val="15"/>
        </w:rPr>
        <w:t>Robo con Fuerza en las Cosas ( POL 120130697)</w:t>
      </w:r>
      <w:r w:rsidR="00CF150F">
        <w:rPr>
          <w:rFonts w:ascii="Verdana" w:hAnsi="Verdana" w:cs="Arial"/>
          <w:bCs/>
          <w:sz w:val="15"/>
          <w:szCs w:val="15"/>
        </w:rPr>
        <w:t xml:space="preserve"> </w:t>
      </w:r>
      <w:r w:rsidR="00CF150F" w:rsidRPr="00387784">
        <w:rPr>
          <w:rFonts w:ascii="Verdana" w:hAnsi="Verdana"/>
          <w:sz w:val="15"/>
          <w:szCs w:val="15"/>
          <w:highlight w:val="green"/>
        </w:rPr>
        <w:t>(</w:t>
      </w:r>
      <w:r w:rsidR="00CF150F">
        <w:rPr>
          <w:rFonts w:ascii="Verdana" w:hAnsi="Verdana"/>
          <w:sz w:val="15"/>
          <w:szCs w:val="15"/>
          <w:highlight w:val="green"/>
        </w:rPr>
        <w:t>C</w:t>
      </w:r>
      <w:r w:rsidR="00CF150F" w:rsidRPr="00387784">
        <w:rPr>
          <w:rFonts w:ascii="Verdana" w:hAnsi="Verdana"/>
          <w:sz w:val="15"/>
          <w:szCs w:val="15"/>
          <w:highlight w:val="green"/>
        </w:rPr>
        <w:t>obertura solo para bienes y espacios comunes)</w:t>
      </w:r>
    </w:p>
    <w:p w:rsidR="00E02796" w:rsidRPr="00E02796" w:rsidRDefault="00E02796" w:rsidP="008E6583">
      <w:pPr>
        <w:numPr>
          <w:ilvl w:val="0"/>
          <w:numId w:val="11"/>
        </w:numPr>
        <w:spacing w:line="240" w:lineRule="atLeast"/>
        <w:jc w:val="both"/>
        <w:rPr>
          <w:rFonts w:ascii="Verdana" w:hAnsi="Verdana" w:cs="Arial"/>
          <w:bCs/>
          <w:sz w:val="15"/>
          <w:szCs w:val="15"/>
        </w:rPr>
      </w:pPr>
      <w:r w:rsidRPr="00E02796">
        <w:rPr>
          <w:rFonts w:ascii="Verdana" w:hAnsi="Verdana" w:cs="Arial"/>
          <w:bCs/>
          <w:sz w:val="15"/>
          <w:szCs w:val="15"/>
        </w:rPr>
        <w:t>Robo con Violencia en las Persona( CAD 120131117)</w:t>
      </w:r>
      <w:r w:rsidR="00CF150F">
        <w:rPr>
          <w:rFonts w:ascii="Verdana" w:hAnsi="Verdana" w:cs="Arial"/>
          <w:bCs/>
          <w:sz w:val="15"/>
          <w:szCs w:val="15"/>
        </w:rPr>
        <w:t xml:space="preserve"> </w:t>
      </w:r>
      <w:r w:rsidR="00CF150F" w:rsidRPr="00387784">
        <w:rPr>
          <w:rFonts w:ascii="Verdana" w:hAnsi="Verdana"/>
          <w:sz w:val="15"/>
          <w:szCs w:val="15"/>
          <w:highlight w:val="green"/>
        </w:rPr>
        <w:t>(</w:t>
      </w:r>
      <w:r w:rsidR="00CF150F">
        <w:rPr>
          <w:rFonts w:ascii="Verdana" w:hAnsi="Verdana"/>
          <w:sz w:val="15"/>
          <w:szCs w:val="15"/>
          <w:highlight w:val="green"/>
        </w:rPr>
        <w:t>C</w:t>
      </w:r>
      <w:r w:rsidR="00CF150F" w:rsidRPr="00387784">
        <w:rPr>
          <w:rFonts w:ascii="Verdana" w:hAnsi="Verdana"/>
          <w:sz w:val="15"/>
          <w:szCs w:val="15"/>
          <w:highlight w:val="green"/>
        </w:rPr>
        <w:t>obertura solo para bienes y espacios comunes)</w:t>
      </w:r>
    </w:p>
    <w:p w:rsidR="00E02796" w:rsidRPr="00E02796" w:rsidRDefault="00E02796" w:rsidP="008E6583">
      <w:pPr>
        <w:numPr>
          <w:ilvl w:val="0"/>
          <w:numId w:val="11"/>
        </w:numPr>
        <w:spacing w:line="240" w:lineRule="atLeast"/>
        <w:jc w:val="both"/>
        <w:rPr>
          <w:rFonts w:ascii="Verdana" w:hAnsi="Verdana" w:cs="Arial"/>
          <w:bCs/>
          <w:sz w:val="15"/>
          <w:szCs w:val="15"/>
        </w:rPr>
      </w:pPr>
      <w:r w:rsidRPr="00E02796">
        <w:rPr>
          <w:rFonts w:ascii="Verdana" w:hAnsi="Verdana" w:cs="Arial"/>
          <w:bCs/>
          <w:sz w:val="15"/>
          <w:szCs w:val="15"/>
        </w:rPr>
        <w:t>Remesa de Valores ( POL120130722)</w:t>
      </w:r>
      <w:r w:rsidR="00CF150F">
        <w:rPr>
          <w:rFonts w:ascii="Verdana" w:hAnsi="Verdana" w:cs="Arial"/>
          <w:bCs/>
          <w:sz w:val="15"/>
          <w:szCs w:val="15"/>
        </w:rPr>
        <w:t xml:space="preserve"> </w:t>
      </w:r>
      <w:r w:rsidR="00CF150F" w:rsidRPr="00387784">
        <w:rPr>
          <w:rFonts w:ascii="Verdana" w:hAnsi="Verdana"/>
          <w:sz w:val="15"/>
          <w:szCs w:val="15"/>
          <w:highlight w:val="green"/>
        </w:rPr>
        <w:t>(</w:t>
      </w:r>
      <w:r w:rsidR="00CF150F">
        <w:rPr>
          <w:rFonts w:ascii="Verdana" w:hAnsi="Verdana"/>
          <w:sz w:val="15"/>
          <w:szCs w:val="15"/>
          <w:highlight w:val="green"/>
        </w:rPr>
        <w:t>C</w:t>
      </w:r>
      <w:r w:rsidR="00CF150F" w:rsidRPr="00387784">
        <w:rPr>
          <w:rFonts w:ascii="Verdana" w:hAnsi="Verdana"/>
          <w:sz w:val="15"/>
          <w:szCs w:val="15"/>
          <w:highlight w:val="green"/>
        </w:rPr>
        <w:t>obertura solo para bienes y espacios comunes)</w:t>
      </w:r>
    </w:p>
    <w:p w:rsidR="00E02796" w:rsidRPr="00CF150F" w:rsidRDefault="00E02796" w:rsidP="008E6583">
      <w:pPr>
        <w:numPr>
          <w:ilvl w:val="0"/>
          <w:numId w:val="11"/>
        </w:numPr>
        <w:spacing w:line="240" w:lineRule="atLeast"/>
        <w:jc w:val="both"/>
        <w:rPr>
          <w:rFonts w:ascii="Verdana" w:hAnsi="Verdana" w:cs="Arial"/>
          <w:bCs/>
          <w:strike/>
          <w:color w:val="FF0000"/>
          <w:sz w:val="15"/>
          <w:szCs w:val="15"/>
        </w:rPr>
      </w:pPr>
      <w:r w:rsidRPr="00CF150F">
        <w:rPr>
          <w:rFonts w:ascii="Verdana" w:hAnsi="Verdana" w:cs="Arial"/>
          <w:bCs/>
          <w:strike/>
          <w:color w:val="FF0000"/>
          <w:sz w:val="15"/>
          <w:szCs w:val="15"/>
        </w:rPr>
        <w:t>Asistencia</w:t>
      </w:r>
      <w:r w:rsidR="00286B91" w:rsidRPr="00CF150F">
        <w:rPr>
          <w:rFonts w:ascii="Verdana" w:hAnsi="Verdana" w:cs="Arial"/>
          <w:bCs/>
          <w:strike/>
          <w:color w:val="FF0000"/>
          <w:sz w:val="15"/>
          <w:szCs w:val="15"/>
        </w:rPr>
        <w:t xml:space="preserve"> a espacios Comunes</w:t>
      </w:r>
      <w:r w:rsidR="00753D4E" w:rsidRPr="00CF150F">
        <w:rPr>
          <w:rFonts w:ascii="Verdana" w:hAnsi="Verdana" w:cs="Arial"/>
          <w:bCs/>
          <w:strike/>
          <w:color w:val="FF0000"/>
          <w:sz w:val="15"/>
          <w:szCs w:val="15"/>
        </w:rPr>
        <w:t xml:space="preserve"> </w:t>
      </w:r>
      <w:r w:rsidR="000F153D" w:rsidRPr="00CF150F">
        <w:rPr>
          <w:rFonts w:ascii="Verdana" w:hAnsi="Verdana" w:cs="Arial"/>
          <w:bCs/>
          <w:strike/>
          <w:color w:val="FF0000"/>
          <w:sz w:val="15"/>
          <w:szCs w:val="15"/>
        </w:rPr>
        <w:t>(Condición Particular)</w:t>
      </w:r>
    </w:p>
    <w:p w:rsidR="00E02796" w:rsidRPr="00CF150F" w:rsidRDefault="00E02796" w:rsidP="008E6583">
      <w:pPr>
        <w:numPr>
          <w:ilvl w:val="0"/>
          <w:numId w:val="11"/>
        </w:numPr>
        <w:spacing w:line="240" w:lineRule="atLeast"/>
        <w:jc w:val="both"/>
        <w:rPr>
          <w:rFonts w:ascii="Verdana" w:hAnsi="Verdana" w:cs="Arial"/>
          <w:bCs/>
          <w:sz w:val="15"/>
          <w:szCs w:val="15"/>
        </w:rPr>
      </w:pPr>
      <w:r w:rsidRPr="00E02796">
        <w:rPr>
          <w:rFonts w:ascii="Verdana" w:hAnsi="Verdana" w:cs="Arial"/>
          <w:bCs/>
          <w:sz w:val="15"/>
          <w:szCs w:val="15"/>
        </w:rPr>
        <w:t>Gastos de detección de Filtraciones de Rotura de Cañería (CAD 1 2013 0915)</w:t>
      </w:r>
      <w:r w:rsidR="00CF150F">
        <w:rPr>
          <w:rFonts w:ascii="Verdana" w:hAnsi="Verdana" w:cs="Arial"/>
          <w:bCs/>
          <w:sz w:val="15"/>
          <w:szCs w:val="15"/>
        </w:rPr>
        <w:t xml:space="preserve"> </w:t>
      </w:r>
      <w:r w:rsidR="00CF150F" w:rsidRPr="00387784">
        <w:rPr>
          <w:rFonts w:ascii="Verdana" w:hAnsi="Verdana"/>
          <w:sz w:val="15"/>
          <w:szCs w:val="15"/>
          <w:highlight w:val="green"/>
        </w:rPr>
        <w:t>(</w:t>
      </w:r>
      <w:r w:rsidR="00CF150F">
        <w:rPr>
          <w:rFonts w:ascii="Verdana" w:hAnsi="Verdana"/>
          <w:sz w:val="15"/>
          <w:szCs w:val="15"/>
          <w:highlight w:val="green"/>
        </w:rPr>
        <w:t>C</w:t>
      </w:r>
      <w:r w:rsidR="00CF150F" w:rsidRPr="00387784">
        <w:rPr>
          <w:rFonts w:ascii="Verdana" w:hAnsi="Verdana"/>
          <w:sz w:val="15"/>
          <w:szCs w:val="15"/>
          <w:highlight w:val="green"/>
        </w:rPr>
        <w:t>obertura solo para bienes y espacios comunes)</w:t>
      </w:r>
    </w:p>
    <w:p w:rsidR="00CF150F" w:rsidRPr="00CF150F" w:rsidRDefault="00CF150F" w:rsidP="008E6583">
      <w:pPr>
        <w:numPr>
          <w:ilvl w:val="0"/>
          <w:numId w:val="11"/>
        </w:numPr>
        <w:spacing w:line="240" w:lineRule="atLeast"/>
        <w:jc w:val="both"/>
        <w:rPr>
          <w:rFonts w:ascii="Verdana" w:hAnsi="Verdana" w:cs="Arial"/>
          <w:bCs/>
          <w:sz w:val="15"/>
          <w:szCs w:val="15"/>
        </w:rPr>
      </w:pPr>
      <w:r w:rsidRPr="00CF150F">
        <w:rPr>
          <w:rFonts w:ascii="Verdana" w:hAnsi="Verdana" w:cs="Arial"/>
          <w:bCs/>
          <w:sz w:val="15"/>
          <w:szCs w:val="15"/>
          <w:highlight w:val="green"/>
        </w:rPr>
        <w:t xml:space="preserve">Se incluye Asistencia. </w:t>
      </w:r>
      <w:r w:rsidRPr="00CF150F">
        <w:rPr>
          <w:rFonts w:ascii="Verdana" w:hAnsi="Verdana"/>
          <w:sz w:val="15"/>
          <w:szCs w:val="15"/>
          <w:highlight w:val="green"/>
        </w:rPr>
        <w:t>(</w:t>
      </w:r>
      <w:r>
        <w:rPr>
          <w:rFonts w:ascii="Verdana" w:hAnsi="Verdana"/>
          <w:sz w:val="15"/>
          <w:szCs w:val="15"/>
          <w:highlight w:val="green"/>
        </w:rPr>
        <w:t>C</w:t>
      </w:r>
      <w:r w:rsidRPr="00387784">
        <w:rPr>
          <w:rFonts w:ascii="Verdana" w:hAnsi="Verdana"/>
          <w:sz w:val="15"/>
          <w:szCs w:val="15"/>
          <w:highlight w:val="green"/>
        </w:rPr>
        <w:t>obertura solo para bienes y espacios comunes)</w:t>
      </w:r>
    </w:p>
    <w:p w:rsidR="00CF150F" w:rsidRPr="00E02796" w:rsidRDefault="00CF150F" w:rsidP="008E6583">
      <w:pPr>
        <w:numPr>
          <w:ilvl w:val="0"/>
          <w:numId w:val="11"/>
        </w:numPr>
        <w:spacing w:line="240" w:lineRule="atLeast"/>
        <w:jc w:val="both"/>
        <w:rPr>
          <w:rFonts w:ascii="Verdana" w:hAnsi="Verdana" w:cs="Arial"/>
          <w:bCs/>
          <w:sz w:val="15"/>
          <w:szCs w:val="15"/>
        </w:rPr>
      </w:pPr>
      <w:r w:rsidRPr="00CF150F">
        <w:rPr>
          <w:rFonts w:ascii="Verdana" w:hAnsi="Verdana"/>
          <w:sz w:val="15"/>
          <w:szCs w:val="15"/>
          <w:highlight w:val="green"/>
        </w:rPr>
        <w:t>Terrorismo (POL 120150692) (Cober</w:t>
      </w:r>
      <w:r w:rsidRPr="00387784">
        <w:rPr>
          <w:rFonts w:ascii="Verdana" w:hAnsi="Verdana"/>
          <w:sz w:val="15"/>
          <w:szCs w:val="15"/>
          <w:highlight w:val="green"/>
        </w:rPr>
        <w:t>tura solo para bienes y espacios comunes)</w:t>
      </w:r>
    </w:p>
    <w:p w:rsidR="00E02796" w:rsidRPr="00901693" w:rsidRDefault="00E02796" w:rsidP="00CF2310">
      <w:pPr>
        <w:jc w:val="both"/>
        <w:rPr>
          <w:rFonts w:ascii="Verdana" w:hAnsi="Verdana" w:cs="Arial"/>
          <w:b/>
          <w:sz w:val="15"/>
          <w:szCs w:val="15"/>
          <w:u w:val="single"/>
        </w:rPr>
      </w:pPr>
    </w:p>
    <w:p w:rsidR="00CF2310" w:rsidRPr="00901693" w:rsidRDefault="00CF2310" w:rsidP="00CF2310">
      <w:pPr>
        <w:jc w:val="both"/>
        <w:rPr>
          <w:rFonts w:ascii="Verdana" w:hAnsi="Verdana" w:cs="Arial"/>
          <w:sz w:val="15"/>
          <w:szCs w:val="15"/>
        </w:rPr>
      </w:pPr>
    </w:p>
    <w:p w:rsidR="00CF2310" w:rsidRPr="00901693" w:rsidRDefault="00EE097A" w:rsidP="00CF2310">
      <w:pPr>
        <w:jc w:val="both"/>
        <w:rPr>
          <w:rFonts w:ascii="Verdana" w:hAnsi="Verdana" w:cs="Arial"/>
          <w:b/>
          <w:sz w:val="15"/>
          <w:szCs w:val="15"/>
          <w:u w:val="single"/>
        </w:rPr>
      </w:pPr>
      <w:r>
        <w:rPr>
          <w:rFonts w:ascii="Verdana" w:hAnsi="Verdana" w:cs="Arial"/>
          <w:b/>
          <w:sz w:val="15"/>
          <w:szCs w:val="15"/>
          <w:u w:val="single"/>
        </w:rPr>
        <w:t>Límite</w:t>
      </w:r>
      <w:r w:rsidR="00CF2310" w:rsidRPr="00901693">
        <w:rPr>
          <w:rFonts w:ascii="Verdana" w:hAnsi="Verdana" w:cs="Arial"/>
          <w:b/>
          <w:sz w:val="15"/>
          <w:szCs w:val="15"/>
          <w:u w:val="single"/>
        </w:rPr>
        <w:t>s Asegurados</w:t>
      </w:r>
    </w:p>
    <w:p w:rsidR="00CF2310" w:rsidRPr="00901693" w:rsidRDefault="00CF2310" w:rsidP="00CF2310">
      <w:pPr>
        <w:jc w:val="both"/>
        <w:rPr>
          <w:rFonts w:ascii="Verdana" w:hAnsi="Verdana" w:cs="Arial"/>
          <w:sz w:val="15"/>
          <w:szCs w:val="15"/>
        </w:rPr>
      </w:pPr>
      <w:r w:rsidRPr="00901693">
        <w:rPr>
          <w:rFonts w:ascii="Verdana" w:hAnsi="Verdana" w:cs="Arial"/>
          <w:sz w:val="15"/>
          <w:szCs w:val="15"/>
        </w:rPr>
        <w:lastRenderedPageBreak/>
        <w:t>Los sublímites de indemnización que se indican a continuación rigen de la siguiente forma:</w:t>
      </w:r>
    </w:p>
    <w:p w:rsidR="00CF2310" w:rsidRPr="00901693" w:rsidRDefault="00CF2310" w:rsidP="008E6583">
      <w:pPr>
        <w:pStyle w:val="Prrafodelista"/>
        <w:numPr>
          <w:ilvl w:val="0"/>
          <w:numId w:val="13"/>
        </w:numPr>
        <w:contextualSpacing/>
        <w:jc w:val="both"/>
        <w:rPr>
          <w:rFonts w:ascii="Verdana" w:hAnsi="Verdana" w:cs="Arial"/>
          <w:sz w:val="15"/>
          <w:szCs w:val="15"/>
        </w:rPr>
      </w:pPr>
      <w:r w:rsidRPr="00901693">
        <w:rPr>
          <w:rFonts w:ascii="Verdana" w:hAnsi="Verdana" w:cs="Arial"/>
          <w:sz w:val="15"/>
          <w:szCs w:val="15"/>
        </w:rPr>
        <w:t>Únicos y combinados para Bienes Físicos.</w:t>
      </w:r>
    </w:p>
    <w:p w:rsidR="00CF2310" w:rsidRPr="00901693" w:rsidRDefault="00CF2310" w:rsidP="008E6583">
      <w:pPr>
        <w:pStyle w:val="Prrafodelista"/>
        <w:numPr>
          <w:ilvl w:val="0"/>
          <w:numId w:val="13"/>
        </w:numPr>
        <w:contextualSpacing/>
        <w:jc w:val="both"/>
        <w:rPr>
          <w:rFonts w:ascii="Verdana" w:hAnsi="Verdana" w:cs="Arial"/>
          <w:sz w:val="15"/>
          <w:szCs w:val="15"/>
        </w:rPr>
      </w:pPr>
      <w:r w:rsidRPr="00901693">
        <w:rPr>
          <w:rFonts w:ascii="Verdana" w:hAnsi="Verdana" w:cs="Arial"/>
          <w:sz w:val="15"/>
          <w:szCs w:val="15"/>
        </w:rPr>
        <w:t>Por evento y en calidad de agregado anual, no pudiendo los eventuales cúmulos de indemnizaciones exceder del límite mencionado dentro de la vigencia del seguro.</w:t>
      </w:r>
    </w:p>
    <w:p w:rsidR="00CF2310" w:rsidRPr="00901693" w:rsidRDefault="00CF2310" w:rsidP="008E6583">
      <w:pPr>
        <w:pStyle w:val="Prrafodelista"/>
        <w:numPr>
          <w:ilvl w:val="0"/>
          <w:numId w:val="13"/>
        </w:numPr>
        <w:contextualSpacing/>
        <w:jc w:val="both"/>
        <w:rPr>
          <w:rFonts w:ascii="Verdana" w:hAnsi="Verdana" w:cs="Arial"/>
          <w:sz w:val="15"/>
          <w:szCs w:val="15"/>
        </w:rPr>
      </w:pPr>
      <w:r w:rsidRPr="00901693">
        <w:rPr>
          <w:rFonts w:ascii="Verdana" w:hAnsi="Verdana" w:cs="Arial"/>
          <w:sz w:val="15"/>
          <w:szCs w:val="15"/>
        </w:rPr>
        <w:t>Rigen para todas para todas las ubicaciones y/o empresas en conjunto, como si fueran una sola.</w:t>
      </w:r>
    </w:p>
    <w:p w:rsidR="00CF2310" w:rsidRPr="00901693" w:rsidRDefault="00CF2310" w:rsidP="008E6583">
      <w:pPr>
        <w:pStyle w:val="Prrafodelista"/>
        <w:numPr>
          <w:ilvl w:val="0"/>
          <w:numId w:val="13"/>
        </w:numPr>
        <w:contextualSpacing/>
        <w:jc w:val="both"/>
        <w:rPr>
          <w:rFonts w:ascii="Verdana" w:hAnsi="Verdana" w:cs="Arial"/>
          <w:sz w:val="15"/>
          <w:szCs w:val="15"/>
        </w:rPr>
      </w:pPr>
      <w:r w:rsidRPr="00901693">
        <w:rPr>
          <w:rFonts w:ascii="Verdana" w:hAnsi="Verdana" w:cs="Arial"/>
          <w:sz w:val="15"/>
          <w:szCs w:val="15"/>
        </w:rPr>
        <w:t>Se entienden incluidos y/o considerados en el monto asegurado o en el límite de indemnización según la modalidad escogida.</w:t>
      </w:r>
    </w:p>
    <w:p w:rsidR="00CF2310" w:rsidRDefault="00CF2310" w:rsidP="008E6583">
      <w:pPr>
        <w:pStyle w:val="Prrafodelista"/>
        <w:numPr>
          <w:ilvl w:val="0"/>
          <w:numId w:val="13"/>
        </w:numPr>
        <w:contextualSpacing/>
        <w:jc w:val="both"/>
        <w:rPr>
          <w:rFonts w:ascii="Verdana" w:hAnsi="Verdana" w:cs="Arial"/>
          <w:sz w:val="15"/>
          <w:szCs w:val="15"/>
        </w:rPr>
      </w:pPr>
      <w:r w:rsidRPr="00901693">
        <w:rPr>
          <w:rFonts w:ascii="Verdana" w:hAnsi="Verdana" w:cs="Arial"/>
          <w:sz w:val="15"/>
          <w:szCs w:val="15"/>
        </w:rPr>
        <w:t>En caso de infra Seguro, se reducirán en la misma proporción.</w:t>
      </w:r>
    </w:p>
    <w:p w:rsidR="00A37A8C" w:rsidRDefault="00A37A8C" w:rsidP="00A37A8C">
      <w:pPr>
        <w:contextualSpacing/>
        <w:jc w:val="both"/>
        <w:rPr>
          <w:rFonts w:ascii="Verdana" w:hAnsi="Verdana" w:cs="Arial"/>
          <w:sz w:val="15"/>
          <w:szCs w:val="15"/>
        </w:rPr>
      </w:pPr>
    </w:p>
    <w:p w:rsidR="00A37A8C" w:rsidRPr="00A752C2" w:rsidRDefault="00A37A8C" w:rsidP="00A37A8C">
      <w:pPr>
        <w:pStyle w:val="NormalWeb"/>
        <w:pBdr>
          <w:top w:val="single" w:sz="4" w:space="1" w:color="auto"/>
          <w:bottom w:val="single" w:sz="4" w:space="1" w:color="auto"/>
        </w:pBdr>
        <w:spacing w:before="0" w:after="0"/>
        <w:ind w:right="-235"/>
        <w:rPr>
          <w:rFonts w:ascii="Verdana" w:hAnsi="Verdana"/>
          <w:bCs/>
          <w:sz w:val="15"/>
        </w:rPr>
      </w:pPr>
      <w:r w:rsidRPr="00A37A8C">
        <w:rPr>
          <w:rFonts w:ascii="Verdana" w:hAnsi="Verdana"/>
          <w:b/>
          <w:sz w:val="15"/>
        </w:rPr>
        <w:t>Incendio y Daños materiales por actos terrorista</w:t>
      </w:r>
      <w:r>
        <w:rPr>
          <w:rFonts w:ascii="Verdana" w:hAnsi="Verdana"/>
          <w:b/>
          <w:sz w:val="15"/>
        </w:rPr>
        <w:t>s CAD 1 2014 0004</w:t>
      </w:r>
    </w:p>
    <w:p w:rsidR="00875F86" w:rsidRDefault="00A37A8C" w:rsidP="00A37A8C">
      <w:pPr>
        <w:jc w:val="both"/>
        <w:rPr>
          <w:rFonts w:ascii="Verdana" w:hAnsi="Verdana" w:cs="Arial"/>
          <w:sz w:val="15"/>
          <w:szCs w:val="15"/>
        </w:rPr>
      </w:pPr>
      <w:r>
        <w:rPr>
          <w:rFonts w:ascii="Verdana" w:hAnsi="Verdana" w:cs="Arial"/>
          <w:sz w:val="15"/>
          <w:szCs w:val="15"/>
        </w:rPr>
        <w:t>L</w:t>
      </w:r>
      <w:r w:rsidRPr="00A37A8C">
        <w:rPr>
          <w:rFonts w:ascii="Verdana" w:hAnsi="Verdana" w:cs="Arial"/>
          <w:sz w:val="15"/>
          <w:szCs w:val="15"/>
        </w:rPr>
        <w:t xml:space="preserve">a presente cláusula cubre el incendio y los daños materiales que sufran los bienes asegurados ocasionados por: </w:t>
      </w:r>
    </w:p>
    <w:p w:rsidR="00875F86" w:rsidRDefault="00875F86" w:rsidP="00A37A8C">
      <w:pPr>
        <w:jc w:val="both"/>
        <w:rPr>
          <w:rFonts w:ascii="Verdana" w:hAnsi="Verdana" w:cs="Arial"/>
          <w:sz w:val="15"/>
          <w:szCs w:val="15"/>
        </w:rPr>
      </w:pPr>
    </w:p>
    <w:p w:rsidR="000532A4" w:rsidRDefault="00A37A8C" w:rsidP="00A37A8C">
      <w:pPr>
        <w:jc w:val="both"/>
        <w:rPr>
          <w:rFonts w:ascii="Verdana" w:hAnsi="Verdana" w:cs="Arial"/>
          <w:sz w:val="15"/>
          <w:szCs w:val="15"/>
        </w:rPr>
      </w:pPr>
      <w:r w:rsidRPr="00A37A8C">
        <w:rPr>
          <w:rFonts w:ascii="Verdana" w:hAnsi="Verdana" w:cs="Arial"/>
          <w:sz w:val="15"/>
          <w:szCs w:val="15"/>
        </w:rPr>
        <w:t xml:space="preserve">a. Actos terroristas. Para los efectos de esta cláusula, un acto terrorista consiste en una conducta calificada como tal por la ley, así como el uso de fuerza o violencia o la amenaza de ésta, por parte de cualquier persona o grupo, motivado por causas políticas, religiosas, ideológicas o similares, con la intención de ejercer influencia sobre cualquier gobierno o de atemorizar a la población, o a cualquier segmento de la misma. </w:t>
      </w:r>
    </w:p>
    <w:p w:rsidR="000532A4" w:rsidRDefault="000532A4" w:rsidP="00A37A8C">
      <w:pPr>
        <w:jc w:val="both"/>
        <w:rPr>
          <w:rFonts w:ascii="Verdana" w:hAnsi="Verdana" w:cs="Arial"/>
          <w:sz w:val="15"/>
          <w:szCs w:val="15"/>
        </w:rPr>
      </w:pPr>
    </w:p>
    <w:p w:rsidR="000532A4" w:rsidRDefault="00A37A8C" w:rsidP="00A37A8C">
      <w:pPr>
        <w:jc w:val="both"/>
        <w:rPr>
          <w:rFonts w:ascii="Verdana" w:hAnsi="Verdana" w:cs="Arial"/>
          <w:sz w:val="15"/>
          <w:szCs w:val="15"/>
        </w:rPr>
      </w:pPr>
      <w:r w:rsidRPr="00A37A8C">
        <w:rPr>
          <w:rFonts w:ascii="Verdana" w:hAnsi="Verdana" w:cs="Arial"/>
          <w:sz w:val="15"/>
          <w:szCs w:val="15"/>
        </w:rPr>
        <w:t>b. Hechos que las leyes califiquen como delitos contra la seguridad del Estado.</w:t>
      </w:r>
    </w:p>
    <w:p w:rsidR="000532A4" w:rsidRDefault="000532A4" w:rsidP="00A37A8C">
      <w:pPr>
        <w:jc w:val="both"/>
        <w:rPr>
          <w:rFonts w:ascii="Verdana" w:hAnsi="Verdana" w:cs="Arial"/>
          <w:sz w:val="15"/>
          <w:szCs w:val="15"/>
        </w:rPr>
      </w:pPr>
    </w:p>
    <w:p w:rsidR="00A37A8C" w:rsidRPr="00A37A8C" w:rsidRDefault="00A37A8C" w:rsidP="00A37A8C">
      <w:pPr>
        <w:jc w:val="both"/>
        <w:rPr>
          <w:rFonts w:ascii="Verdana" w:hAnsi="Verdana" w:cs="Arial"/>
          <w:sz w:val="15"/>
          <w:szCs w:val="15"/>
        </w:rPr>
      </w:pPr>
      <w:r w:rsidRPr="00A37A8C">
        <w:rPr>
          <w:rFonts w:ascii="Verdana" w:hAnsi="Verdana" w:cs="Arial"/>
          <w:sz w:val="15"/>
          <w:szCs w:val="15"/>
        </w:rPr>
        <w:t>c. Actos maliciosos o actos de sabotaje por parte de los propios trabajadores o terceros</w:t>
      </w:r>
    </w:p>
    <w:p w:rsidR="00A37A8C" w:rsidRPr="00800CF5" w:rsidRDefault="00A37A8C" w:rsidP="00A37A8C">
      <w:pPr>
        <w:jc w:val="both"/>
        <w:rPr>
          <w:rFonts w:ascii="Verdana" w:hAnsi="Verdana" w:cs="Arial"/>
          <w:sz w:val="15"/>
          <w:szCs w:val="15"/>
        </w:rPr>
      </w:pPr>
    </w:p>
    <w:p w:rsidR="000532A4" w:rsidRDefault="000532A4" w:rsidP="000532A4">
      <w:pPr>
        <w:jc w:val="both"/>
        <w:rPr>
          <w:rFonts w:ascii="Arial" w:hAnsi="Arial" w:cs="Arial"/>
          <w:sz w:val="16"/>
          <w:szCs w:val="16"/>
        </w:rPr>
      </w:pPr>
      <w:r w:rsidRPr="00781CD7">
        <w:rPr>
          <w:rFonts w:ascii="Arial" w:hAnsi="Arial" w:cs="Arial"/>
          <w:sz w:val="16"/>
          <w:szCs w:val="16"/>
        </w:rPr>
        <w:t xml:space="preserve">Tope Máximo UF </w:t>
      </w:r>
      <w:r>
        <w:rPr>
          <w:rFonts w:ascii="Arial" w:hAnsi="Arial" w:cs="Arial"/>
          <w:sz w:val="16"/>
          <w:szCs w:val="16"/>
        </w:rPr>
        <w:t>50.000</w:t>
      </w:r>
      <w:r w:rsidRPr="00781CD7">
        <w:rPr>
          <w:rFonts w:ascii="Arial" w:hAnsi="Arial" w:cs="Arial"/>
          <w:sz w:val="16"/>
          <w:szCs w:val="16"/>
        </w:rPr>
        <w:t xml:space="preserve"> para la</w:t>
      </w:r>
      <w:r>
        <w:rPr>
          <w:rFonts w:ascii="Arial" w:hAnsi="Arial" w:cs="Arial"/>
          <w:sz w:val="16"/>
          <w:szCs w:val="16"/>
        </w:rPr>
        <w:t xml:space="preserve"> totalidad del riesgo expuesto.</w:t>
      </w:r>
    </w:p>
    <w:p w:rsidR="00A37A8C" w:rsidRPr="00A37A8C" w:rsidRDefault="00A37A8C" w:rsidP="00A37A8C">
      <w:pPr>
        <w:contextualSpacing/>
        <w:jc w:val="both"/>
        <w:rPr>
          <w:rFonts w:ascii="Verdana" w:hAnsi="Verdana" w:cs="Arial"/>
          <w:sz w:val="15"/>
          <w:szCs w:val="15"/>
        </w:rPr>
      </w:pPr>
    </w:p>
    <w:p w:rsidR="00CF2310" w:rsidRDefault="00CF2310" w:rsidP="00AE6945">
      <w:pPr>
        <w:jc w:val="both"/>
        <w:rPr>
          <w:rFonts w:ascii="Verdana" w:hAnsi="Verdana"/>
          <w:sz w:val="15"/>
          <w:szCs w:val="15"/>
        </w:rPr>
      </w:pPr>
    </w:p>
    <w:p w:rsidR="009F4BA4" w:rsidRPr="003F1850" w:rsidRDefault="00700EB7" w:rsidP="006605D2">
      <w:pPr>
        <w:pStyle w:val="NormalWeb"/>
        <w:pBdr>
          <w:top w:val="single" w:sz="4" w:space="1" w:color="auto"/>
          <w:bottom w:val="single" w:sz="4" w:space="1" w:color="auto"/>
        </w:pBdr>
        <w:spacing w:before="0" w:after="0"/>
        <w:ind w:right="-235"/>
        <w:rPr>
          <w:rFonts w:ascii="Verdana" w:hAnsi="Verdana"/>
          <w:b/>
          <w:bCs/>
          <w:sz w:val="15"/>
        </w:rPr>
      </w:pPr>
      <w:r w:rsidRPr="00E02796">
        <w:rPr>
          <w:rFonts w:ascii="Verdana" w:hAnsi="Verdana"/>
          <w:b/>
          <w:sz w:val="15"/>
        </w:rPr>
        <w:t>Ro</w:t>
      </w:r>
      <w:r w:rsidR="00E02796">
        <w:rPr>
          <w:rFonts w:ascii="Verdana" w:hAnsi="Verdana"/>
          <w:b/>
          <w:sz w:val="15"/>
        </w:rPr>
        <w:t>tura de Cristales</w:t>
      </w:r>
      <w:r w:rsidR="00F442A4">
        <w:rPr>
          <w:rFonts w:ascii="Verdana" w:hAnsi="Verdana"/>
          <w:b/>
          <w:sz w:val="15"/>
        </w:rPr>
        <w:t xml:space="preserve"> </w:t>
      </w:r>
      <w:r w:rsidR="00E1768A" w:rsidRPr="003F1850">
        <w:rPr>
          <w:rFonts w:ascii="Verdana" w:hAnsi="Verdana"/>
          <w:b/>
          <w:sz w:val="15"/>
          <w:szCs w:val="15"/>
          <w:highlight w:val="green"/>
        </w:rPr>
        <w:t>(Cobertura para bienes comunes y/o departamentos)</w:t>
      </w:r>
    </w:p>
    <w:p w:rsidR="00E02796" w:rsidRPr="00E02796" w:rsidRDefault="00E02796" w:rsidP="00E02796">
      <w:pPr>
        <w:spacing w:line="240" w:lineRule="atLeast"/>
        <w:jc w:val="both"/>
        <w:rPr>
          <w:rFonts w:ascii="Verdana" w:hAnsi="Verdana" w:cs="Arial"/>
          <w:sz w:val="15"/>
          <w:szCs w:val="15"/>
        </w:rPr>
      </w:pPr>
      <w:r w:rsidRPr="00E02796">
        <w:rPr>
          <w:rFonts w:ascii="Verdana" w:hAnsi="Verdana" w:cs="Arial"/>
          <w:sz w:val="15"/>
          <w:szCs w:val="15"/>
        </w:rPr>
        <w:t xml:space="preserve">Este seguro cubre rotura, y su posterior instalación, de cristales, vidrios, espejos, del edificio principal de bien común.  (Excluye cristales, vidrios, y otros similares, no adheridos a la estructura del edificio).Hasta un Sub. Límite máximo de UF 50.- por pieza afectada, sujeto a un tope máximo de </w:t>
      </w:r>
      <w:r w:rsidRPr="00E1768A">
        <w:rPr>
          <w:rFonts w:ascii="Verdana" w:hAnsi="Verdana" w:cs="Arial"/>
          <w:strike/>
          <w:color w:val="FF0000"/>
          <w:sz w:val="15"/>
          <w:szCs w:val="15"/>
        </w:rPr>
        <w:t xml:space="preserve">UF </w:t>
      </w:r>
      <w:r w:rsidR="00FB307A" w:rsidRPr="00E1768A">
        <w:rPr>
          <w:rFonts w:ascii="Verdana" w:hAnsi="Verdana" w:cs="Arial"/>
          <w:strike/>
          <w:color w:val="FF0000"/>
          <w:sz w:val="15"/>
          <w:szCs w:val="15"/>
        </w:rPr>
        <w:t>500</w:t>
      </w:r>
      <w:r w:rsidR="00E1768A">
        <w:rPr>
          <w:rFonts w:ascii="Verdana" w:hAnsi="Verdana" w:cs="Arial"/>
          <w:strike/>
          <w:color w:val="FF0000"/>
          <w:sz w:val="15"/>
          <w:szCs w:val="15"/>
        </w:rPr>
        <w:t xml:space="preserve"> </w:t>
      </w:r>
      <w:r w:rsidR="00E1768A" w:rsidRPr="00E1768A">
        <w:rPr>
          <w:rFonts w:ascii="Verdana" w:hAnsi="Verdana" w:cs="Arial"/>
          <w:sz w:val="15"/>
          <w:szCs w:val="15"/>
          <w:highlight w:val="green"/>
        </w:rPr>
        <w:t>UF 1.000</w:t>
      </w:r>
      <w:r w:rsidRPr="00E02796">
        <w:rPr>
          <w:rFonts w:ascii="Verdana" w:hAnsi="Verdana" w:cs="Arial"/>
          <w:sz w:val="15"/>
          <w:szCs w:val="15"/>
        </w:rPr>
        <w:t>.- para la Totalidad del Riesgo expuesto.</w:t>
      </w:r>
    </w:p>
    <w:p w:rsidR="00E02796" w:rsidRPr="00E02796" w:rsidRDefault="00E02796" w:rsidP="00E02796">
      <w:pPr>
        <w:tabs>
          <w:tab w:val="left" w:pos="0"/>
          <w:tab w:val="left" w:pos="432"/>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240" w:lineRule="atLeast"/>
        <w:jc w:val="both"/>
        <w:rPr>
          <w:rFonts w:ascii="Verdana" w:hAnsi="Verdana" w:cs="Arial"/>
          <w:sz w:val="15"/>
          <w:szCs w:val="15"/>
        </w:rPr>
      </w:pPr>
      <w:r w:rsidRPr="00E02796">
        <w:rPr>
          <w:rFonts w:ascii="Verdana" w:hAnsi="Verdana" w:cs="Arial"/>
          <w:sz w:val="15"/>
          <w:szCs w:val="15"/>
        </w:rPr>
        <w:t>Según el límite de indemnización por evento y vigencia de:</w:t>
      </w:r>
    </w:p>
    <w:p w:rsidR="0091200A" w:rsidRDefault="0091200A" w:rsidP="002C55F3">
      <w:pPr>
        <w:jc w:val="both"/>
        <w:rPr>
          <w:rFonts w:ascii="Verdana" w:hAnsi="Verdana" w:cs="Arial"/>
          <w:sz w:val="15"/>
          <w:szCs w:val="15"/>
        </w:rPr>
      </w:pPr>
    </w:p>
    <w:p w:rsidR="00753D4E" w:rsidRPr="00753D4E" w:rsidRDefault="00E02796" w:rsidP="002C55F3">
      <w:pPr>
        <w:jc w:val="both"/>
        <w:rPr>
          <w:rFonts w:ascii="Verdana" w:hAnsi="Verdana" w:cs="Arial"/>
          <w:sz w:val="15"/>
          <w:szCs w:val="15"/>
        </w:rPr>
      </w:pPr>
      <w:r w:rsidRPr="00753D4E">
        <w:rPr>
          <w:rFonts w:ascii="Verdana" w:hAnsi="Verdana" w:cs="Arial"/>
          <w:sz w:val="15"/>
          <w:szCs w:val="15"/>
        </w:rPr>
        <w:t xml:space="preserve">Tope Máximo </w:t>
      </w:r>
      <w:r w:rsidRPr="00E1768A">
        <w:rPr>
          <w:rFonts w:ascii="Verdana" w:hAnsi="Verdana" w:cs="Arial"/>
          <w:strike/>
          <w:color w:val="FF0000"/>
          <w:sz w:val="15"/>
          <w:szCs w:val="15"/>
        </w:rPr>
        <w:t>UF 500</w:t>
      </w:r>
      <w:r w:rsidR="00E1768A">
        <w:rPr>
          <w:rFonts w:ascii="Verdana" w:hAnsi="Verdana" w:cs="Arial"/>
          <w:strike/>
          <w:color w:val="FF0000"/>
          <w:sz w:val="15"/>
          <w:szCs w:val="15"/>
        </w:rPr>
        <w:t xml:space="preserve"> </w:t>
      </w:r>
      <w:r w:rsidR="00E1768A" w:rsidRPr="00E1768A">
        <w:rPr>
          <w:rFonts w:ascii="Verdana" w:hAnsi="Verdana" w:cs="Arial"/>
          <w:sz w:val="15"/>
          <w:szCs w:val="15"/>
          <w:highlight w:val="green"/>
        </w:rPr>
        <w:t>UF 1.000</w:t>
      </w:r>
      <w:r w:rsidRPr="00E1768A">
        <w:rPr>
          <w:rFonts w:ascii="Verdana" w:hAnsi="Verdana" w:cs="Arial"/>
          <w:color w:val="FF0000"/>
          <w:sz w:val="15"/>
          <w:szCs w:val="15"/>
        </w:rPr>
        <w:t xml:space="preserve"> </w:t>
      </w:r>
      <w:r w:rsidRPr="00753D4E">
        <w:rPr>
          <w:rFonts w:ascii="Verdana" w:hAnsi="Verdana" w:cs="Arial"/>
          <w:sz w:val="15"/>
          <w:szCs w:val="15"/>
        </w:rPr>
        <w:t>para la totalidad del riesgo expuesto.</w:t>
      </w:r>
      <w:r w:rsidR="00753D4E" w:rsidRPr="00753D4E">
        <w:rPr>
          <w:rFonts w:ascii="Verdana" w:hAnsi="Verdana" w:cs="Arial"/>
          <w:sz w:val="15"/>
          <w:szCs w:val="15"/>
        </w:rPr>
        <w:t xml:space="preserve"> </w:t>
      </w:r>
    </w:p>
    <w:p w:rsidR="00753D4E" w:rsidRPr="00753D4E" w:rsidRDefault="00753D4E" w:rsidP="002C55F3">
      <w:pPr>
        <w:jc w:val="both"/>
        <w:rPr>
          <w:rFonts w:ascii="Verdana" w:hAnsi="Verdana" w:cs="Arial"/>
          <w:sz w:val="15"/>
          <w:szCs w:val="15"/>
        </w:rPr>
      </w:pPr>
    </w:p>
    <w:p w:rsidR="002C55F3" w:rsidRPr="00753D4E" w:rsidRDefault="00753D4E" w:rsidP="002C55F3">
      <w:pPr>
        <w:jc w:val="both"/>
        <w:rPr>
          <w:rFonts w:ascii="Verdana" w:hAnsi="Verdana" w:cs="Arial"/>
          <w:sz w:val="15"/>
          <w:szCs w:val="15"/>
        </w:rPr>
      </w:pPr>
      <w:r w:rsidRPr="00E1768A">
        <w:rPr>
          <w:rFonts w:ascii="Verdana" w:hAnsi="Verdana" w:cs="Arial"/>
          <w:sz w:val="15"/>
          <w:szCs w:val="15"/>
        </w:rPr>
        <w:t>Se amplía a cubrir Cristales en Departamentos individualizados en la presente póliza con UF 25 por evento y 150 en la vigencia de la póliza.</w:t>
      </w:r>
    </w:p>
    <w:p w:rsidR="00E02796" w:rsidRPr="00800CF5" w:rsidRDefault="00E02796" w:rsidP="002C55F3">
      <w:pPr>
        <w:jc w:val="both"/>
        <w:rPr>
          <w:rFonts w:ascii="Verdana" w:hAnsi="Verdana" w:cs="Arial"/>
          <w:sz w:val="15"/>
          <w:szCs w:val="15"/>
        </w:rPr>
      </w:pPr>
    </w:p>
    <w:p w:rsidR="002C55F3" w:rsidRPr="00800CF5" w:rsidRDefault="002C55F3" w:rsidP="00FF1AE8">
      <w:pPr>
        <w:pStyle w:val="NormalWeb"/>
        <w:spacing w:before="0" w:after="0"/>
        <w:ind w:left="360" w:right="-235"/>
        <w:jc w:val="both"/>
        <w:rPr>
          <w:rFonts w:ascii="Verdana" w:hAnsi="Verdana"/>
          <w:b/>
          <w:bCs/>
          <w:sz w:val="15"/>
        </w:rPr>
      </w:pPr>
    </w:p>
    <w:p w:rsidR="00955AFE" w:rsidRPr="00800CF5" w:rsidRDefault="00E02796" w:rsidP="00800CF5">
      <w:pPr>
        <w:pStyle w:val="NormalWeb"/>
        <w:pBdr>
          <w:top w:val="single" w:sz="4" w:space="1" w:color="auto"/>
          <w:bottom w:val="single" w:sz="4" w:space="1" w:color="auto"/>
        </w:pBdr>
        <w:spacing w:before="0" w:after="0"/>
        <w:ind w:right="-235"/>
        <w:jc w:val="both"/>
        <w:rPr>
          <w:rFonts w:ascii="Verdana" w:hAnsi="Verdana"/>
          <w:b/>
          <w:sz w:val="15"/>
        </w:rPr>
      </w:pPr>
      <w:r>
        <w:rPr>
          <w:rFonts w:ascii="Verdana" w:hAnsi="Verdana"/>
          <w:b/>
          <w:sz w:val="15"/>
        </w:rPr>
        <w:t xml:space="preserve">Avería de </w:t>
      </w:r>
      <w:r w:rsidRPr="00753D4E">
        <w:rPr>
          <w:rFonts w:ascii="Verdana" w:hAnsi="Verdana"/>
          <w:b/>
          <w:sz w:val="15"/>
        </w:rPr>
        <w:t>maquinarias</w:t>
      </w:r>
      <w:r w:rsidR="00FE290B" w:rsidRPr="00753D4E">
        <w:rPr>
          <w:rFonts w:ascii="Verdana" w:hAnsi="Verdana"/>
          <w:b/>
          <w:sz w:val="15"/>
        </w:rPr>
        <w:t>(cobertura para bienes y espacios comunes)</w:t>
      </w:r>
    </w:p>
    <w:p w:rsidR="00F759F0" w:rsidRPr="00F759F0" w:rsidRDefault="00F759F0" w:rsidP="00F759F0">
      <w:pPr>
        <w:tabs>
          <w:tab w:val="left" w:pos="0"/>
          <w:tab w:val="left" w:pos="432"/>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240" w:lineRule="atLeast"/>
        <w:jc w:val="both"/>
        <w:rPr>
          <w:rFonts w:ascii="Verdana" w:hAnsi="Verdana" w:cs="Arial"/>
          <w:sz w:val="15"/>
          <w:szCs w:val="15"/>
        </w:rPr>
      </w:pPr>
      <w:r w:rsidRPr="00F759F0">
        <w:rPr>
          <w:rFonts w:ascii="Verdana" w:hAnsi="Verdana" w:cs="Arial"/>
          <w:sz w:val="15"/>
          <w:szCs w:val="15"/>
        </w:rPr>
        <w:t>Se entiende que la presente cobertura se extiende a cubrir la pérdida o daños causados o derivados de una falla o ruptura repentina y accidental de maquinaria, o partes(s) de la(s) misma(s), exclusivamente para ascensores, bombas hidráulicas, generadores eléctricos, Calderas o similares de la comunidad asegurada.</w:t>
      </w:r>
    </w:p>
    <w:p w:rsidR="00F759F0" w:rsidRDefault="00F759F0" w:rsidP="00F759F0">
      <w:pPr>
        <w:tabs>
          <w:tab w:val="left" w:pos="0"/>
          <w:tab w:val="left" w:pos="432"/>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240" w:lineRule="atLeast"/>
        <w:jc w:val="both"/>
        <w:rPr>
          <w:rFonts w:ascii="Verdana" w:hAnsi="Verdana" w:cs="Arial"/>
          <w:sz w:val="15"/>
          <w:szCs w:val="15"/>
        </w:rPr>
      </w:pPr>
      <w:r w:rsidRPr="00F759F0">
        <w:rPr>
          <w:rFonts w:ascii="Verdana" w:hAnsi="Verdana" w:cs="Arial"/>
          <w:sz w:val="15"/>
          <w:szCs w:val="15"/>
        </w:rPr>
        <w:t xml:space="preserve">Demandando reparación o reposición total o parcial del bien así dañado, para equipos con antigüedad de hasta </w:t>
      </w:r>
      <w:r w:rsidR="00FB307A" w:rsidRPr="00BE1509">
        <w:rPr>
          <w:rFonts w:ascii="Verdana" w:hAnsi="Verdana" w:cs="Arial"/>
          <w:sz w:val="15"/>
          <w:szCs w:val="15"/>
        </w:rPr>
        <w:t>10</w:t>
      </w:r>
      <w:r>
        <w:rPr>
          <w:rFonts w:ascii="Verdana" w:hAnsi="Verdana" w:cs="Arial"/>
          <w:sz w:val="15"/>
          <w:szCs w:val="15"/>
        </w:rPr>
        <w:t xml:space="preserve"> años.</w:t>
      </w:r>
    </w:p>
    <w:p w:rsidR="00F759F0" w:rsidRDefault="00F759F0" w:rsidP="00F759F0">
      <w:pPr>
        <w:tabs>
          <w:tab w:val="left" w:pos="0"/>
          <w:tab w:val="left" w:pos="432"/>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240" w:lineRule="atLeast"/>
        <w:jc w:val="both"/>
        <w:rPr>
          <w:rFonts w:ascii="Verdana" w:hAnsi="Verdana" w:cs="Arial"/>
          <w:sz w:val="15"/>
          <w:szCs w:val="15"/>
        </w:rPr>
      </w:pPr>
    </w:p>
    <w:p w:rsidR="00F759F0" w:rsidRDefault="00F759F0" w:rsidP="00F759F0">
      <w:pPr>
        <w:jc w:val="both"/>
        <w:rPr>
          <w:rFonts w:ascii="Verdana" w:hAnsi="Verdana" w:cs="Arial"/>
          <w:sz w:val="15"/>
          <w:szCs w:val="15"/>
        </w:rPr>
      </w:pPr>
      <w:r w:rsidRPr="00F759F0">
        <w:rPr>
          <w:rFonts w:ascii="Verdana" w:hAnsi="Verdana" w:cs="Arial"/>
          <w:sz w:val="15"/>
          <w:szCs w:val="15"/>
        </w:rPr>
        <w:t>Tope Máximo UF 2.000 para la totalidad del riesgo expuesto</w:t>
      </w:r>
      <w:r w:rsidR="00E1768A">
        <w:rPr>
          <w:rFonts w:ascii="Verdana" w:hAnsi="Verdana" w:cs="Arial"/>
          <w:sz w:val="15"/>
          <w:szCs w:val="15"/>
        </w:rPr>
        <w:t xml:space="preserve"> </w:t>
      </w:r>
      <w:r w:rsidR="00E1768A" w:rsidRPr="00E1768A">
        <w:rPr>
          <w:rFonts w:ascii="Verdana" w:hAnsi="Verdana" w:cs="Arial"/>
          <w:sz w:val="15"/>
          <w:szCs w:val="15"/>
          <w:highlight w:val="green"/>
        </w:rPr>
        <w:t>para Montos Asegurados menores o iguales a UF 200.000</w:t>
      </w:r>
      <w:r w:rsidRPr="00F759F0">
        <w:rPr>
          <w:rFonts w:ascii="Verdana" w:hAnsi="Verdana" w:cs="Arial"/>
          <w:sz w:val="15"/>
          <w:szCs w:val="15"/>
        </w:rPr>
        <w:t>.</w:t>
      </w:r>
    </w:p>
    <w:p w:rsidR="00E1768A" w:rsidRPr="00F759F0" w:rsidRDefault="00E1768A" w:rsidP="00F759F0">
      <w:pPr>
        <w:jc w:val="both"/>
        <w:rPr>
          <w:rFonts w:ascii="Verdana" w:hAnsi="Verdana" w:cs="Arial"/>
          <w:sz w:val="15"/>
          <w:szCs w:val="15"/>
        </w:rPr>
      </w:pPr>
      <w:r w:rsidRPr="00E1768A">
        <w:rPr>
          <w:rFonts w:ascii="Verdana" w:hAnsi="Verdana" w:cs="Arial"/>
          <w:sz w:val="15"/>
          <w:szCs w:val="15"/>
          <w:highlight w:val="green"/>
        </w:rPr>
        <w:t>Tope Máximo UF 3.000 para la totalidad del riesgo expuesto para Montos Asegurados mayores a UF 200.000.</w:t>
      </w:r>
    </w:p>
    <w:p w:rsidR="00F759F0" w:rsidRPr="00F759F0" w:rsidRDefault="00F759F0" w:rsidP="00F759F0">
      <w:pPr>
        <w:tabs>
          <w:tab w:val="left" w:pos="0"/>
          <w:tab w:val="left" w:pos="432"/>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240" w:lineRule="atLeast"/>
        <w:jc w:val="both"/>
        <w:rPr>
          <w:rFonts w:ascii="Verdana" w:hAnsi="Verdana" w:cs="Arial"/>
          <w:sz w:val="15"/>
          <w:szCs w:val="15"/>
        </w:rPr>
      </w:pPr>
    </w:p>
    <w:p w:rsidR="00F759F0" w:rsidRDefault="00F759F0" w:rsidP="00F759F0">
      <w:pPr>
        <w:tabs>
          <w:tab w:val="left" w:pos="0"/>
          <w:tab w:val="left" w:pos="432"/>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240" w:lineRule="atLeast"/>
        <w:jc w:val="both"/>
        <w:rPr>
          <w:rFonts w:ascii="Verdana" w:hAnsi="Verdana" w:cs="Arial"/>
          <w:sz w:val="15"/>
          <w:szCs w:val="15"/>
        </w:rPr>
      </w:pPr>
      <w:r w:rsidRPr="00F759F0">
        <w:rPr>
          <w:rFonts w:ascii="Verdana" w:hAnsi="Verdana" w:cs="Arial"/>
          <w:sz w:val="15"/>
          <w:szCs w:val="15"/>
        </w:rPr>
        <w:t xml:space="preserve">Para equipos con antigüedad mayor a 15 años </w:t>
      </w:r>
      <w:r>
        <w:rPr>
          <w:rFonts w:ascii="Verdana" w:hAnsi="Verdana" w:cs="Arial"/>
          <w:sz w:val="15"/>
          <w:szCs w:val="15"/>
        </w:rPr>
        <w:t>aplica una</w:t>
      </w:r>
      <w:r w:rsidRPr="00F759F0">
        <w:rPr>
          <w:rFonts w:ascii="Verdana" w:hAnsi="Verdana" w:cs="Arial"/>
          <w:sz w:val="15"/>
          <w:szCs w:val="15"/>
        </w:rPr>
        <w:t xml:space="preserve"> cobertura con un tope anual de UF 1.000</w:t>
      </w:r>
    </w:p>
    <w:p w:rsidR="00F759F0" w:rsidRDefault="00F759F0" w:rsidP="00F759F0">
      <w:pPr>
        <w:tabs>
          <w:tab w:val="left" w:pos="0"/>
          <w:tab w:val="left" w:pos="432"/>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240" w:lineRule="atLeast"/>
        <w:jc w:val="both"/>
        <w:rPr>
          <w:rFonts w:ascii="Verdana" w:hAnsi="Verdana" w:cs="Arial"/>
          <w:sz w:val="15"/>
          <w:szCs w:val="15"/>
        </w:rPr>
      </w:pPr>
    </w:p>
    <w:p w:rsidR="00F759F0" w:rsidRPr="00F759F0" w:rsidRDefault="00F759F0" w:rsidP="00F759F0">
      <w:pPr>
        <w:tabs>
          <w:tab w:val="left" w:pos="0"/>
          <w:tab w:val="left" w:pos="432"/>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240" w:lineRule="atLeast"/>
        <w:jc w:val="both"/>
        <w:rPr>
          <w:rFonts w:ascii="Verdana" w:hAnsi="Verdana" w:cs="Arial"/>
          <w:sz w:val="15"/>
          <w:szCs w:val="15"/>
        </w:rPr>
      </w:pPr>
      <w:r w:rsidRPr="00F759F0">
        <w:rPr>
          <w:rFonts w:ascii="Verdana" w:hAnsi="Verdana" w:cs="Arial"/>
          <w:sz w:val="15"/>
          <w:szCs w:val="15"/>
        </w:rPr>
        <w:t>GARANTÍAS DE SUSCRIPCIÓN PARA AVERÍA DE MAQUINARIAS</w:t>
      </w:r>
    </w:p>
    <w:p w:rsidR="00F759F0" w:rsidRPr="00F759F0" w:rsidRDefault="00F759F0" w:rsidP="008E6583">
      <w:pPr>
        <w:numPr>
          <w:ilvl w:val="0"/>
          <w:numId w:val="14"/>
        </w:numPr>
        <w:tabs>
          <w:tab w:val="left" w:pos="0"/>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240" w:lineRule="atLeast"/>
        <w:jc w:val="both"/>
        <w:rPr>
          <w:rFonts w:ascii="Verdana" w:hAnsi="Verdana" w:cs="Arial"/>
          <w:sz w:val="15"/>
          <w:szCs w:val="15"/>
        </w:rPr>
      </w:pPr>
      <w:r w:rsidRPr="00F759F0">
        <w:rPr>
          <w:rFonts w:ascii="Verdana" w:hAnsi="Verdana" w:cs="Arial"/>
          <w:sz w:val="15"/>
          <w:szCs w:val="15"/>
        </w:rPr>
        <w:t>Garantizado que exista servicio técnico en Chile para los repuestos más frecuentes y en stock permanente.</w:t>
      </w:r>
    </w:p>
    <w:p w:rsidR="00F759F0" w:rsidRPr="00F759F0" w:rsidRDefault="00F759F0" w:rsidP="008E6583">
      <w:pPr>
        <w:numPr>
          <w:ilvl w:val="0"/>
          <w:numId w:val="14"/>
        </w:numPr>
        <w:tabs>
          <w:tab w:val="left" w:pos="72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240" w:lineRule="atLeast"/>
        <w:jc w:val="both"/>
        <w:rPr>
          <w:rFonts w:ascii="Verdana" w:hAnsi="Verdana" w:cs="Arial"/>
          <w:sz w:val="15"/>
          <w:szCs w:val="15"/>
        </w:rPr>
      </w:pPr>
      <w:r w:rsidRPr="00F759F0">
        <w:rPr>
          <w:rFonts w:ascii="Verdana" w:hAnsi="Verdana" w:cs="Arial"/>
          <w:sz w:val="15"/>
          <w:szCs w:val="15"/>
        </w:rPr>
        <w:t>Que se ha capacitado en forma correcta a los empleados de la Comunidad para ejecutar labores de mantenimiento de la maquinaria y/o quipos.</w:t>
      </w:r>
    </w:p>
    <w:p w:rsidR="00F759F0" w:rsidRPr="00F759F0" w:rsidRDefault="00F759F0" w:rsidP="008E6583">
      <w:pPr>
        <w:numPr>
          <w:ilvl w:val="0"/>
          <w:numId w:val="14"/>
        </w:numPr>
        <w:tabs>
          <w:tab w:val="left" w:pos="0"/>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240" w:lineRule="atLeast"/>
        <w:jc w:val="both"/>
        <w:rPr>
          <w:rFonts w:ascii="Verdana" w:hAnsi="Verdana" w:cs="Arial"/>
          <w:sz w:val="15"/>
          <w:szCs w:val="15"/>
        </w:rPr>
      </w:pPr>
      <w:r w:rsidRPr="00F759F0">
        <w:rPr>
          <w:rFonts w:ascii="Verdana" w:hAnsi="Verdana" w:cs="Arial"/>
          <w:sz w:val="15"/>
          <w:szCs w:val="15"/>
        </w:rPr>
        <w:t xml:space="preserve">El uso cotidiano y los trabajos de mantenimiento se realizan siguiendo estrictamente las recomendaciones del fabricante, manteniendo un registro escrito de lo efectuado. </w:t>
      </w:r>
    </w:p>
    <w:p w:rsidR="00F759F0" w:rsidRPr="00F759F0" w:rsidRDefault="00F759F0" w:rsidP="008E6583">
      <w:pPr>
        <w:numPr>
          <w:ilvl w:val="0"/>
          <w:numId w:val="14"/>
        </w:numPr>
        <w:tabs>
          <w:tab w:val="left" w:pos="0"/>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240" w:lineRule="atLeast"/>
        <w:jc w:val="both"/>
        <w:rPr>
          <w:rFonts w:ascii="Verdana" w:hAnsi="Verdana" w:cs="Arial"/>
          <w:sz w:val="15"/>
          <w:szCs w:val="15"/>
        </w:rPr>
      </w:pPr>
      <w:r w:rsidRPr="00F759F0">
        <w:rPr>
          <w:rFonts w:ascii="Verdana" w:hAnsi="Verdana" w:cs="Arial"/>
          <w:sz w:val="15"/>
          <w:szCs w:val="15"/>
        </w:rPr>
        <w:t>Esta cobertura no incluye daño eléctrico.</w:t>
      </w:r>
    </w:p>
    <w:p w:rsidR="00DB382F" w:rsidRPr="00800CF5" w:rsidRDefault="00DB382F" w:rsidP="00FF1AE8">
      <w:pPr>
        <w:widowControl w:val="0"/>
        <w:tabs>
          <w:tab w:val="left" w:pos="-720"/>
        </w:tabs>
        <w:suppressAutoHyphens/>
        <w:ind w:right="-235"/>
        <w:jc w:val="both"/>
        <w:rPr>
          <w:rFonts w:ascii="Verdana" w:eastAsia="Arial Unicode MS" w:hAnsi="Verdana"/>
          <w:sz w:val="15"/>
          <w:szCs w:val="20"/>
        </w:rPr>
      </w:pPr>
    </w:p>
    <w:p w:rsidR="00D3524E" w:rsidRPr="00800CF5" w:rsidRDefault="00DC08ED" w:rsidP="00E35E8B">
      <w:pPr>
        <w:pStyle w:val="NormalWeb"/>
        <w:pBdr>
          <w:top w:val="single" w:sz="4" w:space="1" w:color="auto"/>
          <w:bottom w:val="single" w:sz="4" w:space="1" w:color="auto"/>
        </w:pBdr>
        <w:spacing w:before="0" w:after="0"/>
        <w:ind w:right="-235"/>
        <w:jc w:val="both"/>
        <w:rPr>
          <w:rFonts w:ascii="Verdana" w:hAnsi="Verdana"/>
          <w:b/>
          <w:sz w:val="15"/>
        </w:rPr>
      </w:pPr>
      <w:r w:rsidRPr="00800CF5">
        <w:rPr>
          <w:rFonts w:ascii="Verdana" w:hAnsi="Verdana"/>
          <w:b/>
          <w:sz w:val="15"/>
        </w:rPr>
        <w:t>I</w:t>
      </w:r>
      <w:r w:rsidRPr="00753D4E">
        <w:rPr>
          <w:rFonts w:ascii="Verdana" w:hAnsi="Verdana"/>
          <w:b/>
          <w:sz w:val="15"/>
        </w:rPr>
        <w:t>nstalaciones</w:t>
      </w:r>
      <w:r w:rsidR="00E1768A">
        <w:rPr>
          <w:rFonts w:ascii="Verdana" w:hAnsi="Verdana"/>
          <w:b/>
          <w:sz w:val="15"/>
        </w:rPr>
        <w:t xml:space="preserve"> </w:t>
      </w:r>
      <w:r w:rsidR="00FE290B" w:rsidRPr="00753D4E">
        <w:rPr>
          <w:rFonts w:ascii="Verdana" w:hAnsi="Verdana"/>
          <w:b/>
          <w:sz w:val="15"/>
        </w:rPr>
        <w:t>y equipos Electrónico</w:t>
      </w:r>
      <w:r w:rsidR="004F4DDF" w:rsidRPr="00753D4E">
        <w:rPr>
          <w:rFonts w:ascii="Verdana" w:hAnsi="Verdana"/>
          <w:b/>
          <w:sz w:val="15"/>
        </w:rPr>
        <w:t xml:space="preserve">s </w:t>
      </w:r>
      <w:r w:rsidR="00E1768A">
        <w:rPr>
          <w:rFonts w:ascii="Verdana" w:hAnsi="Verdana"/>
          <w:b/>
          <w:sz w:val="15"/>
        </w:rPr>
        <w:t>(C</w:t>
      </w:r>
      <w:r w:rsidR="00FE290B" w:rsidRPr="00753D4E">
        <w:rPr>
          <w:rFonts w:ascii="Verdana" w:hAnsi="Verdana"/>
          <w:b/>
          <w:sz w:val="15"/>
        </w:rPr>
        <w:t>obertura para bienes y espacios comunes)</w:t>
      </w:r>
    </w:p>
    <w:p w:rsidR="007E6162" w:rsidRPr="00800CF5" w:rsidRDefault="00AE6945" w:rsidP="00FF1AE8">
      <w:pPr>
        <w:pStyle w:val="NormalWeb"/>
        <w:spacing w:before="0" w:after="0"/>
        <w:ind w:right="-235"/>
        <w:jc w:val="both"/>
        <w:rPr>
          <w:rFonts w:ascii="Verdana" w:hAnsi="Verdana"/>
          <w:strike/>
          <w:sz w:val="15"/>
        </w:rPr>
      </w:pPr>
      <w:r w:rsidRPr="00800CF5">
        <w:rPr>
          <w:rFonts w:ascii="Verdana" w:hAnsi="Verdana"/>
          <w:sz w:val="15"/>
        </w:rPr>
        <w:t xml:space="preserve">Se entiende que la presente cobertura aplica exclusivamente para equipos electrónicos e instalaciones, depositados dentro de las dependencias del condominio. Reposición a nuevo para equipos hasta </w:t>
      </w:r>
      <w:r w:rsidR="00F759F0">
        <w:rPr>
          <w:rFonts w:ascii="Verdana" w:hAnsi="Verdana"/>
          <w:sz w:val="15"/>
        </w:rPr>
        <w:t>5</w:t>
      </w:r>
      <w:r w:rsidRPr="00800CF5">
        <w:rPr>
          <w:rFonts w:ascii="Verdana" w:hAnsi="Verdana"/>
          <w:sz w:val="15"/>
        </w:rPr>
        <w:t xml:space="preserve"> años de antigüedad</w:t>
      </w:r>
      <w:r w:rsidR="004764DE" w:rsidRPr="00800CF5">
        <w:rPr>
          <w:rFonts w:ascii="Verdana" w:hAnsi="Verdana"/>
          <w:sz w:val="15"/>
        </w:rPr>
        <w:t>.</w:t>
      </w:r>
    </w:p>
    <w:p w:rsidR="00F759F0" w:rsidRDefault="00F759F0" w:rsidP="00FF1AE8">
      <w:pPr>
        <w:pStyle w:val="NormalWeb"/>
        <w:spacing w:before="0" w:after="0"/>
        <w:ind w:right="-235"/>
        <w:jc w:val="both"/>
        <w:rPr>
          <w:rFonts w:ascii="Verdana" w:hAnsi="Verdana"/>
          <w:sz w:val="15"/>
        </w:rPr>
      </w:pPr>
    </w:p>
    <w:p w:rsidR="00F759F0" w:rsidRDefault="00F759F0" w:rsidP="00F759F0">
      <w:pPr>
        <w:jc w:val="both"/>
        <w:rPr>
          <w:rFonts w:ascii="Verdana" w:hAnsi="Verdana" w:cs="Arial"/>
          <w:sz w:val="15"/>
          <w:szCs w:val="15"/>
        </w:rPr>
      </w:pPr>
      <w:r w:rsidRPr="00F759F0">
        <w:rPr>
          <w:rFonts w:ascii="Verdana" w:hAnsi="Verdana" w:cs="Arial"/>
          <w:sz w:val="15"/>
          <w:szCs w:val="15"/>
        </w:rPr>
        <w:t xml:space="preserve">Tope Máximo UF </w:t>
      </w:r>
      <w:r w:rsidRPr="00126EBE">
        <w:rPr>
          <w:rFonts w:ascii="Verdana" w:hAnsi="Verdana" w:cs="Arial"/>
          <w:strike/>
          <w:color w:val="FF0000"/>
          <w:sz w:val="15"/>
          <w:szCs w:val="15"/>
        </w:rPr>
        <w:t>500</w:t>
      </w:r>
      <w:r>
        <w:rPr>
          <w:rFonts w:ascii="Verdana" w:hAnsi="Verdana" w:cs="Arial"/>
          <w:sz w:val="15"/>
          <w:szCs w:val="15"/>
        </w:rPr>
        <w:t xml:space="preserve"> </w:t>
      </w:r>
      <w:r w:rsidR="00126EBE" w:rsidRPr="00126EBE">
        <w:rPr>
          <w:rFonts w:ascii="Verdana" w:hAnsi="Verdana" w:cs="Arial"/>
          <w:sz w:val="15"/>
          <w:szCs w:val="15"/>
          <w:highlight w:val="green"/>
        </w:rPr>
        <w:t>1.000</w:t>
      </w:r>
      <w:r w:rsidR="00126EBE">
        <w:rPr>
          <w:rFonts w:ascii="Verdana" w:hAnsi="Verdana" w:cs="Arial"/>
          <w:sz w:val="15"/>
          <w:szCs w:val="15"/>
        </w:rPr>
        <w:t xml:space="preserve"> </w:t>
      </w:r>
      <w:r>
        <w:rPr>
          <w:rFonts w:ascii="Verdana" w:hAnsi="Verdana" w:cs="Arial"/>
          <w:sz w:val="15"/>
          <w:szCs w:val="15"/>
        </w:rPr>
        <w:t>por evento y agregado anual</w:t>
      </w:r>
      <w:r w:rsidR="00126EBE">
        <w:rPr>
          <w:rFonts w:ascii="Verdana" w:hAnsi="Verdana" w:cs="Arial"/>
          <w:sz w:val="15"/>
          <w:szCs w:val="15"/>
        </w:rPr>
        <w:t xml:space="preserve"> </w:t>
      </w:r>
      <w:r w:rsidR="00126EBE" w:rsidRPr="00126EBE">
        <w:rPr>
          <w:rFonts w:ascii="Verdana" w:hAnsi="Verdana" w:cs="Arial"/>
          <w:sz w:val="15"/>
          <w:szCs w:val="15"/>
          <w:highlight w:val="green"/>
        </w:rPr>
        <w:t>para Montos Asegurados menores o iguales a UF 200.000</w:t>
      </w:r>
      <w:r w:rsidRPr="00126EBE">
        <w:rPr>
          <w:rFonts w:ascii="Verdana" w:hAnsi="Verdana" w:cs="Arial"/>
          <w:sz w:val="15"/>
          <w:szCs w:val="15"/>
          <w:highlight w:val="green"/>
        </w:rPr>
        <w:t>.</w:t>
      </w:r>
    </w:p>
    <w:p w:rsidR="00126EBE" w:rsidRDefault="00126EBE" w:rsidP="00F759F0">
      <w:pPr>
        <w:jc w:val="both"/>
        <w:rPr>
          <w:rFonts w:ascii="Verdana" w:hAnsi="Verdana" w:cs="Arial"/>
          <w:sz w:val="15"/>
          <w:szCs w:val="15"/>
        </w:rPr>
      </w:pPr>
      <w:r w:rsidRPr="00126EBE">
        <w:rPr>
          <w:rFonts w:ascii="Verdana" w:hAnsi="Verdana" w:cs="Arial"/>
          <w:sz w:val="15"/>
          <w:szCs w:val="15"/>
          <w:highlight w:val="green"/>
        </w:rPr>
        <w:t>Tope Máximo UF 2.000 por evento y agregado anual para Montos Asegurados mayores a UF 200.000.</w:t>
      </w:r>
    </w:p>
    <w:p w:rsidR="00F759F0" w:rsidRPr="00F759F0" w:rsidRDefault="00F759F0" w:rsidP="00F759F0">
      <w:pPr>
        <w:jc w:val="both"/>
        <w:rPr>
          <w:rFonts w:ascii="Verdana" w:eastAsia="Arial Unicode MS" w:hAnsi="Verdana"/>
          <w:sz w:val="15"/>
          <w:szCs w:val="20"/>
        </w:rPr>
      </w:pPr>
    </w:p>
    <w:p w:rsidR="00AF1F96" w:rsidRDefault="00F759F0" w:rsidP="00F759F0">
      <w:pPr>
        <w:tabs>
          <w:tab w:val="left" w:pos="0"/>
          <w:tab w:val="left" w:pos="432"/>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240" w:lineRule="atLeast"/>
        <w:jc w:val="both"/>
        <w:rPr>
          <w:rFonts w:ascii="Verdana" w:eastAsia="Arial Unicode MS" w:hAnsi="Verdana"/>
          <w:sz w:val="15"/>
          <w:szCs w:val="20"/>
        </w:rPr>
      </w:pPr>
      <w:r w:rsidRPr="00F759F0">
        <w:rPr>
          <w:rFonts w:ascii="Verdana" w:eastAsia="Arial Unicode MS" w:hAnsi="Verdana"/>
          <w:sz w:val="15"/>
          <w:szCs w:val="20"/>
        </w:rPr>
        <w:t xml:space="preserve">Para equipos con antigüedad mayor a 5 años aplique cobertura de UF </w:t>
      </w:r>
      <w:r>
        <w:rPr>
          <w:rFonts w:ascii="Verdana" w:eastAsia="Arial Unicode MS" w:hAnsi="Verdana"/>
          <w:sz w:val="15"/>
          <w:szCs w:val="20"/>
        </w:rPr>
        <w:t>250 por evento y agregado anual.</w:t>
      </w:r>
    </w:p>
    <w:p w:rsidR="00F759F0" w:rsidRDefault="00F759F0" w:rsidP="00F759F0">
      <w:pPr>
        <w:tabs>
          <w:tab w:val="left" w:pos="0"/>
          <w:tab w:val="left" w:pos="432"/>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240" w:lineRule="atLeast"/>
        <w:jc w:val="both"/>
        <w:rPr>
          <w:rFonts w:ascii="Verdana" w:hAnsi="Verdana"/>
          <w:sz w:val="15"/>
        </w:rPr>
      </w:pPr>
    </w:p>
    <w:p w:rsidR="001C3D44" w:rsidRPr="003F1850" w:rsidRDefault="00F759F0" w:rsidP="003F1850">
      <w:pPr>
        <w:pStyle w:val="NormalWeb"/>
        <w:pBdr>
          <w:top w:val="single" w:sz="4" w:space="1" w:color="auto"/>
          <w:bottom w:val="single" w:sz="4" w:space="1" w:color="auto"/>
        </w:pBdr>
        <w:spacing w:before="0" w:after="0"/>
        <w:ind w:right="-235"/>
        <w:rPr>
          <w:rFonts w:ascii="Verdana" w:hAnsi="Verdana"/>
          <w:b/>
          <w:bCs/>
          <w:sz w:val="15"/>
        </w:rPr>
      </w:pPr>
      <w:r>
        <w:rPr>
          <w:rFonts w:ascii="Verdana" w:hAnsi="Verdana"/>
          <w:b/>
          <w:sz w:val="15"/>
        </w:rPr>
        <w:t>Remoción de escombros</w:t>
      </w:r>
      <w:r w:rsidR="006643CF">
        <w:rPr>
          <w:rFonts w:ascii="Verdana" w:hAnsi="Verdana"/>
          <w:b/>
          <w:sz w:val="15"/>
        </w:rPr>
        <w:t xml:space="preserve"> CAD 1 2013 0924</w:t>
      </w:r>
      <w:r w:rsidR="003F1850">
        <w:rPr>
          <w:rFonts w:ascii="Verdana" w:hAnsi="Verdana"/>
          <w:b/>
          <w:sz w:val="15"/>
        </w:rPr>
        <w:t xml:space="preserve"> </w:t>
      </w:r>
      <w:r w:rsidR="003F1850" w:rsidRPr="003F1850">
        <w:rPr>
          <w:rFonts w:ascii="Verdana" w:hAnsi="Verdana"/>
          <w:b/>
          <w:sz w:val="15"/>
          <w:szCs w:val="15"/>
          <w:highlight w:val="green"/>
        </w:rPr>
        <w:t>(Cobertura para bienes comunes y/o departamentos)</w:t>
      </w:r>
      <w:r w:rsidR="003F1850">
        <w:rPr>
          <w:rFonts w:ascii="Verdana" w:hAnsi="Verdana"/>
          <w:b/>
          <w:bCs/>
          <w:sz w:val="15"/>
        </w:rPr>
        <w:t xml:space="preserve"> </w:t>
      </w:r>
      <w:r w:rsidR="003F1850">
        <w:rPr>
          <w:rFonts w:ascii="Verdana" w:hAnsi="Verdana"/>
          <w:b/>
          <w:bCs/>
          <w:sz w:val="15"/>
        </w:rPr>
        <w:tab/>
      </w:r>
    </w:p>
    <w:p w:rsidR="00F759F0" w:rsidRDefault="00F759F0" w:rsidP="00F759F0">
      <w:pPr>
        <w:jc w:val="both"/>
        <w:rPr>
          <w:rFonts w:ascii="Verdana" w:eastAsia="Arial Unicode MS" w:hAnsi="Verdana"/>
          <w:sz w:val="15"/>
          <w:szCs w:val="20"/>
        </w:rPr>
      </w:pPr>
      <w:r w:rsidRPr="00F759F0">
        <w:rPr>
          <w:rFonts w:ascii="Verdana" w:eastAsia="Arial Unicode MS" w:hAnsi="Verdana"/>
          <w:sz w:val="15"/>
          <w:szCs w:val="20"/>
        </w:rPr>
        <w:t>Gastos por remoción de escombros y/u otros gastos incurridos en relación con las operaciones de despeje del lugar o sitio del siniestro amparado por la presente póliza como consecuencia de un riesgo cubierto por la póliza</w:t>
      </w:r>
      <w:r>
        <w:rPr>
          <w:rFonts w:ascii="Verdana" w:eastAsia="Arial Unicode MS" w:hAnsi="Verdana"/>
          <w:sz w:val="15"/>
          <w:szCs w:val="20"/>
        </w:rPr>
        <w:t>.</w:t>
      </w:r>
    </w:p>
    <w:p w:rsidR="00F759F0" w:rsidRDefault="00F759F0" w:rsidP="00F759F0">
      <w:pPr>
        <w:jc w:val="both"/>
        <w:rPr>
          <w:rFonts w:ascii="Verdana" w:eastAsia="Arial Unicode MS" w:hAnsi="Verdana"/>
          <w:sz w:val="15"/>
          <w:szCs w:val="20"/>
        </w:rPr>
      </w:pPr>
    </w:p>
    <w:p w:rsidR="00AE6945" w:rsidRPr="0010494C" w:rsidRDefault="00F759F0" w:rsidP="0010494C">
      <w:pPr>
        <w:jc w:val="both"/>
        <w:rPr>
          <w:rFonts w:ascii="Verdana" w:eastAsia="Arial Unicode MS" w:hAnsi="Verdana"/>
          <w:sz w:val="15"/>
          <w:szCs w:val="20"/>
        </w:rPr>
      </w:pPr>
      <w:r w:rsidRPr="00F759F0">
        <w:rPr>
          <w:rFonts w:ascii="Verdana" w:eastAsia="Arial Unicode MS" w:hAnsi="Verdana"/>
          <w:sz w:val="15"/>
          <w:szCs w:val="20"/>
        </w:rPr>
        <w:t xml:space="preserve">Límite </w:t>
      </w:r>
      <w:r>
        <w:rPr>
          <w:rFonts w:ascii="Verdana" w:eastAsia="Arial Unicode MS" w:hAnsi="Verdana"/>
          <w:sz w:val="15"/>
          <w:szCs w:val="20"/>
        </w:rPr>
        <w:t>de UF 3.000 por evento y agregado anual.</w:t>
      </w:r>
    </w:p>
    <w:p w:rsidR="00E41A66" w:rsidRPr="00800CF5" w:rsidRDefault="00E41A66" w:rsidP="00FF1AE8">
      <w:pPr>
        <w:ind w:left="426" w:right="-235" w:hanging="284"/>
        <w:jc w:val="both"/>
        <w:rPr>
          <w:rFonts w:ascii="Verdana" w:hAnsi="Verdana"/>
          <w:sz w:val="15"/>
          <w:szCs w:val="15"/>
        </w:rPr>
      </w:pPr>
    </w:p>
    <w:p w:rsidR="00AE6945" w:rsidRPr="003F1850" w:rsidRDefault="00AE6945" w:rsidP="003F1850">
      <w:pPr>
        <w:pStyle w:val="NormalWeb"/>
        <w:pBdr>
          <w:top w:val="single" w:sz="4" w:space="1" w:color="auto"/>
          <w:bottom w:val="single" w:sz="4" w:space="1" w:color="auto"/>
        </w:pBdr>
        <w:spacing w:before="0" w:after="0"/>
        <w:ind w:right="-235"/>
        <w:rPr>
          <w:rFonts w:ascii="Verdana" w:hAnsi="Verdana"/>
          <w:b/>
          <w:bCs/>
          <w:sz w:val="15"/>
        </w:rPr>
      </w:pPr>
      <w:r w:rsidRPr="00800CF5">
        <w:rPr>
          <w:rFonts w:ascii="Verdana" w:hAnsi="Verdana"/>
          <w:b/>
          <w:sz w:val="15"/>
        </w:rPr>
        <w:t xml:space="preserve">Pérdida de Entradas </w:t>
      </w:r>
      <w:r w:rsidR="00081762" w:rsidRPr="00800CF5">
        <w:rPr>
          <w:rFonts w:ascii="Verdana" w:hAnsi="Verdana"/>
          <w:b/>
          <w:sz w:val="15"/>
        </w:rPr>
        <w:t>por Arriendo</w:t>
      </w:r>
      <w:r w:rsidR="003F1850">
        <w:rPr>
          <w:rFonts w:ascii="Verdana" w:hAnsi="Verdana"/>
          <w:b/>
          <w:sz w:val="15"/>
        </w:rPr>
        <w:t xml:space="preserve"> </w:t>
      </w:r>
      <w:r w:rsidR="003F1850" w:rsidRPr="003F1850">
        <w:rPr>
          <w:rFonts w:ascii="Verdana" w:hAnsi="Verdana"/>
          <w:b/>
          <w:sz w:val="15"/>
          <w:szCs w:val="15"/>
          <w:highlight w:val="green"/>
        </w:rPr>
        <w:t>(Cobertura para bienes comunes y/o departamentos)</w:t>
      </w:r>
    </w:p>
    <w:p w:rsidR="0091200A" w:rsidRPr="00921503" w:rsidRDefault="00AE6945" w:rsidP="0010494C">
      <w:pPr>
        <w:jc w:val="both"/>
        <w:rPr>
          <w:rFonts w:ascii="Verdana" w:hAnsi="Verdana" w:cs="Arial"/>
          <w:sz w:val="15"/>
          <w:szCs w:val="15"/>
        </w:rPr>
      </w:pPr>
      <w:r w:rsidRPr="00800CF5">
        <w:rPr>
          <w:rFonts w:ascii="Verdana" w:hAnsi="Verdana"/>
          <w:sz w:val="15"/>
        </w:rPr>
        <w:t>En caso de contratar el seguro por el condominio, incluyen bienes comunes y departamentos, se define que las pérdidas de e</w:t>
      </w:r>
      <w:r w:rsidRPr="00921503">
        <w:rPr>
          <w:rFonts w:ascii="Verdana" w:hAnsi="Verdana"/>
          <w:sz w:val="15"/>
          <w:szCs w:val="15"/>
        </w:rPr>
        <w:t>ntreg</w:t>
      </w:r>
      <w:r w:rsidR="0010494C" w:rsidRPr="00921503">
        <w:rPr>
          <w:rFonts w:ascii="Verdana" w:hAnsi="Verdana"/>
          <w:sz w:val="15"/>
          <w:szCs w:val="15"/>
        </w:rPr>
        <w:t>a por arriendo corresponderán a 1% del monto asegurado de los departamentos con un tope mensual de UF 50, y un máximo de 6 meses.</w:t>
      </w:r>
    </w:p>
    <w:p w:rsidR="00E35E8B" w:rsidRPr="00921503" w:rsidRDefault="00E35E8B" w:rsidP="00AE6945">
      <w:pPr>
        <w:pStyle w:val="NormalWeb"/>
        <w:spacing w:before="0" w:after="0"/>
        <w:ind w:right="-235"/>
        <w:jc w:val="both"/>
        <w:rPr>
          <w:rFonts w:ascii="Verdana" w:hAnsi="Verdana"/>
          <w:sz w:val="15"/>
          <w:szCs w:val="15"/>
        </w:rPr>
      </w:pPr>
    </w:p>
    <w:p w:rsidR="00E35E8B" w:rsidRPr="00921503" w:rsidRDefault="0010494C" w:rsidP="00E35E8B">
      <w:pPr>
        <w:pStyle w:val="NormalWeb"/>
        <w:pBdr>
          <w:top w:val="single" w:sz="4" w:space="1" w:color="auto"/>
          <w:bottom w:val="single" w:sz="4" w:space="1" w:color="auto"/>
        </w:pBdr>
        <w:spacing w:before="0" w:after="0"/>
        <w:ind w:right="-235"/>
        <w:jc w:val="both"/>
        <w:rPr>
          <w:rFonts w:ascii="Verdana" w:hAnsi="Verdana"/>
          <w:b/>
          <w:sz w:val="15"/>
          <w:szCs w:val="15"/>
        </w:rPr>
      </w:pPr>
      <w:r w:rsidRPr="00921503">
        <w:rPr>
          <w:rFonts w:ascii="Verdana" w:hAnsi="Verdana"/>
          <w:b/>
          <w:sz w:val="15"/>
          <w:szCs w:val="15"/>
        </w:rPr>
        <w:t>Respon</w:t>
      </w:r>
      <w:r w:rsidR="006033D0">
        <w:rPr>
          <w:rFonts w:ascii="Verdana" w:hAnsi="Verdana"/>
          <w:b/>
          <w:sz w:val="15"/>
          <w:szCs w:val="15"/>
        </w:rPr>
        <w:t>sabilidad Civil POL 1  2013 1531</w:t>
      </w:r>
      <w:r w:rsidR="008C28F2">
        <w:rPr>
          <w:rFonts w:ascii="Verdana" w:hAnsi="Verdana"/>
          <w:b/>
          <w:sz w:val="15"/>
          <w:szCs w:val="15"/>
        </w:rPr>
        <w:t xml:space="preserve"> </w:t>
      </w:r>
      <w:r w:rsidR="008C28F2" w:rsidRPr="003F1850">
        <w:rPr>
          <w:rFonts w:ascii="Verdana" w:hAnsi="Verdana"/>
          <w:b/>
          <w:sz w:val="15"/>
          <w:szCs w:val="15"/>
          <w:highlight w:val="green"/>
        </w:rPr>
        <w:t>(Cobertura para bienes comunes y/o departamentos)</w:t>
      </w:r>
      <w:r w:rsidR="008C28F2">
        <w:rPr>
          <w:rFonts w:ascii="Verdana" w:hAnsi="Verdana"/>
          <w:b/>
          <w:sz w:val="15"/>
          <w:szCs w:val="15"/>
        </w:rPr>
        <w:t xml:space="preserve"> </w:t>
      </w:r>
      <w:r w:rsidR="008C28F2" w:rsidRPr="008C28F2">
        <w:rPr>
          <w:rFonts w:ascii="Verdana" w:hAnsi="Verdana"/>
          <w:b/>
          <w:sz w:val="15"/>
          <w:szCs w:val="15"/>
          <w:highlight w:val="green"/>
        </w:rPr>
        <w:t>(Monto Asegurado mayor a UF 250.000 únicamente aplica a bienes y espacios comunes)</w:t>
      </w:r>
    </w:p>
    <w:p w:rsidR="00FE290B" w:rsidRPr="008C28F2" w:rsidRDefault="00FE290B" w:rsidP="00FE290B">
      <w:pPr>
        <w:jc w:val="both"/>
        <w:rPr>
          <w:rFonts w:ascii="Verdana" w:hAnsi="Verdana"/>
          <w:strike/>
          <w:color w:val="FF0000"/>
          <w:sz w:val="15"/>
          <w:szCs w:val="15"/>
        </w:rPr>
      </w:pPr>
      <w:r w:rsidRPr="008C28F2">
        <w:rPr>
          <w:rFonts w:ascii="Verdana" w:hAnsi="Verdana"/>
          <w:strike/>
          <w:color w:val="FF0000"/>
          <w:sz w:val="15"/>
          <w:szCs w:val="15"/>
        </w:rPr>
        <w:t xml:space="preserve">Se cubre la responsabilidad civil extracontractual del asegurado por daños que éste cause a terceros, durante el desarrollo de la actividad asegurada, según los términos y condiciones detallados en este documento. </w:t>
      </w:r>
    </w:p>
    <w:p w:rsidR="00FE290B" w:rsidRPr="008C28F2" w:rsidRDefault="00FE290B" w:rsidP="00FE290B">
      <w:pPr>
        <w:jc w:val="both"/>
        <w:rPr>
          <w:rFonts w:ascii="Verdana" w:hAnsi="Verdana"/>
          <w:strike/>
          <w:color w:val="FF0000"/>
          <w:sz w:val="15"/>
          <w:szCs w:val="15"/>
        </w:rPr>
      </w:pPr>
    </w:p>
    <w:p w:rsidR="00FE290B" w:rsidRPr="008C28F2" w:rsidRDefault="00FE290B" w:rsidP="00FE290B">
      <w:pPr>
        <w:jc w:val="both"/>
        <w:rPr>
          <w:rFonts w:ascii="Verdana" w:hAnsi="Verdana"/>
          <w:strike/>
          <w:color w:val="FF0000"/>
          <w:sz w:val="15"/>
          <w:szCs w:val="15"/>
        </w:rPr>
      </w:pPr>
      <w:r w:rsidRPr="008C28F2">
        <w:rPr>
          <w:rFonts w:ascii="Verdana" w:hAnsi="Verdana"/>
          <w:strike/>
          <w:color w:val="FF0000"/>
          <w:sz w:val="15"/>
          <w:szCs w:val="15"/>
        </w:rPr>
        <w:t>Mediante la póliza, la compañía garantiza al asegurado el pago:</w:t>
      </w:r>
    </w:p>
    <w:p w:rsidR="00FE290B" w:rsidRPr="008C28F2" w:rsidRDefault="00FE290B" w:rsidP="00FE290B">
      <w:pPr>
        <w:jc w:val="both"/>
        <w:rPr>
          <w:rFonts w:ascii="Verdana" w:hAnsi="Verdana"/>
          <w:strike/>
          <w:color w:val="FF0000"/>
          <w:sz w:val="15"/>
          <w:szCs w:val="15"/>
        </w:rPr>
      </w:pPr>
    </w:p>
    <w:p w:rsidR="00FE290B" w:rsidRPr="008C28F2" w:rsidRDefault="00FE290B" w:rsidP="00FE290B">
      <w:pPr>
        <w:numPr>
          <w:ilvl w:val="0"/>
          <w:numId w:val="28"/>
        </w:numPr>
        <w:ind w:left="284" w:hanging="284"/>
        <w:jc w:val="both"/>
        <w:rPr>
          <w:rFonts w:ascii="Verdana" w:hAnsi="Verdana"/>
          <w:strike/>
          <w:color w:val="FF0000"/>
          <w:sz w:val="15"/>
          <w:szCs w:val="15"/>
        </w:rPr>
      </w:pPr>
      <w:r w:rsidRPr="008C28F2">
        <w:rPr>
          <w:rFonts w:ascii="Verdana" w:hAnsi="Verdana"/>
          <w:strike/>
          <w:color w:val="FF0000"/>
          <w:sz w:val="15"/>
          <w:szCs w:val="15"/>
        </w:rPr>
        <w:t>De las indemnizaciones que, con arreglo a los artículos 2.314 y siguientes del código civil  y con relación a los riesgos que pueda resultar civilmente responsable por:</w:t>
      </w:r>
    </w:p>
    <w:p w:rsidR="00FE290B" w:rsidRPr="008C28F2" w:rsidRDefault="00FE290B" w:rsidP="00FE290B">
      <w:pPr>
        <w:jc w:val="both"/>
        <w:rPr>
          <w:rFonts w:ascii="Verdana" w:hAnsi="Verdana"/>
          <w:strike/>
          <w:color w:val="FF0000"/>
          <w:sz w:val="15"/>
          <w:szCs w:val="15"/>
        </w:rPr>
      </w:pPr>
    </w:p>
    <w:p w:rsidR="00FE290B" w:rsidRPr="008C28F2" w:rsidRDefault="00FE290B" w:rsidP="00FE290B">
      <w:pPr>
        <w:ind w:left="709" w:hanging="425"/>
        <w:jc w:val="both"/>
        <w:rPr>
          <w:rFonts w:ascii="Verdana" w:hAnsi="Verdana"/>
          <w:strike/>
          <w:color w:val="FF0000"/>
          <w:sz w:val="15"/>
          <w:szCs w:val="15"/>
        </w:rPr>
      </w:pPr>
      <w:r w:rsidRPr="008C28F2">
        <w:rPr>
          <w:rFonts w:ascii="Verdana" w:hAnsi="Verdana"/>
          <w:strike/>
          <w:color w:val="FF0000"/>
          <w:sz w:val="15"/>
          <w:szCs w:val="15"/>
        </w:rPr>
        <w:t>a)     la muerte o lesiones corporales de terceras personas.</w:t>
      </w:r>
    </w:p>
    <w:p w:rsidR="00FE290B" w:rsidRPr="008C28F2" w:rsidRDefault="00FE290B" w:rsidP="00FE290B">
      <w:pPr>
        <w:ind w:left="709" w:hanging="425"/>
        <w:jc w:val="both"/>
        <w:rPr>
          <w:rFonts w:ascii="Verdana" w:hAnsi="Verdana"/>
          <w:strike/>
          <w:color w:val="FF0000"/>
          <w:sz w:val="15"/>
          <w:szCs w:val="15"/>
        </w:rPr>
      </w:pPr>
      <w:r w:rsidRPr="008C28F2">
        <w:rPr>
          <w:rFonts w:ascii="Verdana" w:hAnsi="Verdana"/>
          <w:strike/>
          <w:color w:val="FF0000"/>
          <w:sz w:val="15"/>
          <w:szCs w:val="15"/>
        </w:rPr>
        <w:t>b)     los daños causados a cosas pertenecientes a terceras personas.</w:t>
      </w:r>
    </w:p>
    <w:p w:rsidR="00FE290B" w:rsidRPr="008C28F2" w:rsidRDefault="00FE290B" w:rsidP="00FE290B">
      <w:pPr>
        <w:ind w:left="709" w:hanging="425"/>
        <w:jc w:val="both"/>
        <w:rPr>
          <w:rFonts w:ascii="Verdana" w:hAnsi="Verdana"/>
          <w:strike/>
          <w:color w:val="FF0000"/>
          <w:sz w:val="15"/>
          <w:szCs w:val="15"/>
        </w:rPr>
      </w:pPr>
    </w:p>
    <w:p w:rsidR="00FE290B" w:rsidRPr="008C28F2" w:rsidRDefault="00FE290B" w:rsidP="00FE290B">
      <w:pPr>
        <w:numPr>
          <w:ilvl w:val="0"/>
          <w:numId w:val="28"/>
        </w:numPr>
        <w:ind w:left="284" w:hanging="284"/>
        <w:jc w:val="both"/>
        <w:rPr>
          <w:rFonts w:ascii="Verdana" w:hAnsi="Verdana"/>
          <w:strike/>
          <w:color w:val="FF0000"/>
          <w:sz w:val="15"/>
          <w:szCs w:val="15"/>
        </w:rPr>
      </w:pPr>
      <w:r w:rsidRPr="008C28F2">
        <w:rPr>
          <w:rFonts w:ascii="Verdana" w:hAnsi="Verdana"/>
          <w:strike/>
          <w:color w:val="FF0000"/>
          <w:sz w:val="15"/>
          <w:szCs w:val="15"/>
        </w:rPr>
        <w:t>De los gastos de defensa, incluso en caso de reclamaciones infundadas, así como los honorarios y gastos de toda clase que sean de cargo del asegurado como civilmente responsable. la compañía sólo pagará los honorarios de abogados y procuradores nombrados por ella.</w:t>
      </w:r>
    </w:p>
    <w:p w:rsidR="00C07EB8" w:rsidRPr="00C07EB8" w:rsidRDefault="00C07EB8" w:rsidP="00C07EB8">
      <w:pPr>
        <w:jc w:val="both"/>
        <w:rPr>
          <w:rFonts w:ascii="Verdana" w:hAnsi="Verdana" w:cs="Arial"/>
          <w:b/>
          <w:sz w:val="15"/>
          <w:szCs w:val="15"/>
          <w:highlight w:val="green"/>
          <w:u w:val="single"/>
        </w:rPr>
      </w:pPr>
      <w:r w:rsidRPr="00C07EB8">
        <w:rPr>
          <w:rFonts w:ascii="Verdana" w:hAnsi="Verdana" w:cs="Arial"/>
          <w:b/>
          <w:sz w:val="15"/>
          <w:szCs w:val="15"/>
          <w:highlight w:val="green"/>
          <w:u w:val="single"/>
        </w:rPr>
        <w:t>Actividad asegurada:</w:t>
      </w:r>
    </w:p>
    <w:p w:rsidR="00C07EB8" w:rsidRPr="00C07EB8" w:rsidRDefault="00C07EB8" w:rsidP="00C07EB8">
      <w:pPr>
        <w:tabs>
          <w:tab w:val="left" w:pos="567"/>
        </w:tabs>
        <w:ind w:right="57"/>
        <w:jc w:val="both"/>
        <w:rPr>
          <w:rFonts w:ascii="Verdana" w:hAnsi="Verdana" w:cs="Arial"/>
          <w:b/>
          <w:sz w:val="15"/>
          <w:szCs w:val="15"/>
        </w:rPr>
      </w:pPr>
      <w:r w:rsidRPr="00C07EB8">
        <w:rPr>
          <w:rFonts w:ascii="Verdana" w:hAnsi="Verdana" w:cs="Arial"/>
          <w:sz w:val="15"/>
          <w:szCs w:val="15"/>
          <w:highlight w:val="green"/>
        </w:rPr>
        <w:t xml:space="preserve">Cubre la responsabilidad civil extracontractual en los términos descritos más adelante por las indemnizaciones que el o los asegurados sean declarados legalmente obligado (s) a pagar ya sea por sentencia ejecutoriada o transacción aceptada por el asegurador cuando sea civilmente responsable </w:t>
      </w:r>
      <w:r w:rsidRPr="00C07EB8">
        <w:rPr>
          <w:rFonts w:ascii="Verdana" w:hAnsi="Verdana" w:cs="Arial"/>
          <w:b/>
          <w:sz w:val="15"/>
          <w:szCs w:val="15"/>
          <w:highlight w:val="green"/>
        </w:rPr>
        <w:t>por daños materiales y/o lesiones corporales causados a terceros en la ubicación del riesgo asegurado.</w:t>
      </w:r>
    </w:p>
    <w:p w:rsidR="00FE290B" w:rsidRPr="008C28F2" w:rsidRDefault="00FE290B" w:rsidP="0010494C">
      <w:pPr>
        <w:jc w:val="both"/>
        <w:rPr>
          <w:rFonts w:ascii="Verdana" w:hAnsi="Verdana"/>
          <w:strike/>
          <w:color w:val="FF0000"/>
          <w:sz w:val="15"/>
          <w:szCs w:val="15"/>
        </w:rPr>
      </w:pPr>
    </w:p>
    <w:p w:rsidR="00FE290B" w:rsidRPr="00C07EB8" w:rsidRDefault="0010494C" w:rsidP="00FE290B">
      <w:pPr>
        <w:jc w:val="both"/>
        <w:rPr>
          <w:rFonts w:ascii="Verdana" w:hAnsi="Verdana"/>
          <w:sz w:val="15"/>
          <w:szCs w:val="15"/>
        </w:rPr>
      </w:pPr>
      <w:r w:rsidRPr="00C07EB8">
        <w:rPr>
          <w:rFonts w:ascii="Verdana" w:eastAsia="Arial Unicode MS" w:hAnsi="Verdana"/>
          <w:sz w:val="15"/>
          <w:szCs w:val="15"/>
        </w:rPr>
        <w:t>Límite de UF 2.000 por evento y agregado anual.</w:t>
      </w:r>
      <w:r w:rsidR="00C07EB8">
        <w:rPr>
          <w:rFonts w:ascii="Verdana" w:eastAsia="Arial Unicode MS" w:hAnsi="Verdana"/>
          <w:sz w:val="15"/>
          <w:szCs w:val="15"/>
        </w:rPr>
        <w:t xml:space="preserve"> </w:t>
      </w:r>
      <w:r w:rsidR="00FE290B" w:rsidRPr="00C07EB8">
        <w:rPr>
          <w:rFonts w:ascii="Verdana" w:hAnsi="Verdana"/>
          <w:sz w:val="15"/>
          <w:szCs w:val="15"/>
        </w:rPr>
        <w:t xml:space="preserve">Límite máximo por evento y en el agregado anual de póliza, y a su vez como límite único y combinado para la totalidad de los asegurados y asegurados adicionales que se incluyan en póliza. Los </w:t>
      </w:r>
      <w:r w:rsidR="00C07EB8" w:rsidRPr="00C07EB8">
        <w:rPr>
          <w:rFonts w:ascii="Verdana" w:hAnsi="Verdana"/>
          <w:sz w:val="15"/>
          <w:szCs w:val="15"/>
        </w:rPr>
        <w:t>Sublímites</w:t>
      </w:r>
      <w:r w:rsidR="00FE290B" w:rsidRPr="00C07EB8">
        <w:rPr>
          <w:rFonts w:ascii="Verdana" w:hAnsi="Verdana"/>
          <w:sz w:val="15"/>
          <w:szCs w:val="15"/>
        </w:rPr>
        <w:t xml:space="preserve"> de la presente son parte integral del límite total de indemnización.</w:t>
      </w:r>
    </w:p>
    <w:p w:rsidR="0010494C" w:rsidRDefault="0010494C" w:rsidP="0010494C">
      <w:pPr>
        <w:jc w:val="both"/>
        <w:rPr>
          <w:rFonts w:ascii="Verdana" w:hAnsi="Verdana"/>
          <w:sz w:val="15"/>
          <w:szCs w:val="15"/>
        </w:rPr>
      </w:pPr>
    </w:p>
    <w:p w:rsidR="00C07EB8" w:rsidRPr="00C07EB8" w:rsidRDefault="00C07EB8" w:rsidP="00C07EB8">
      <w:pPr>
        <w:jc w:val="both"/>
        <w:rPr>
          <w:rFonts w:ascii="Verdana" w:hAnsi="Verdana" w:cs="Arial"/>
          <w:b/>
          <w:sz w:val="15"/>
          <w:szCs w:val="15"/>
          <w:highlight w:val="green"/>
          <w:u w:val="single"/>
        </w:rPr>
      </w:pPr>
      <w:r w:rsidRPr="00C07EB8">
        <w:rPr>
          <w:rFonts w:ascii="Verdana" w:hAnsi="Verdana" w:cs="Arial"/>
          <w:b/>
          <w:sz w:val="15"/>
          <w:szCs w:val="15"/>
          <w:highlight w:val="green"/>
          <w:u w:val="single"/>
        </w:rPr>
        <w:t>Cobertura:</w:t>
      </w:r>
    </w:p>
    <w:p w:rsidR="00C07EB8" w:rsidRPr="00C07EB8" w:rsidRDefault="00C07EB8" w:rsidP="00C07EB8">
      <w:pPr>
        <w:jc w:val="both"/>
        <w:rPr>
          <w:rFonts w:ascii="Verdana" w:hAnsi="Verdana" w:cs="Arial"/>
          <w:sz w:val="15"/>
          <w:szCs w:val="15"/>
          <w:highlight w:val="green"/>
        </w:rPr>
      </w:pPr>
      <w:r w:rsidRPr="00C07EB8">
        <w:rPr>
          <w:rFonts w:ascii="Verdana" w:hAnsi="Verdana" w:cs="Arial"/>
          <w:sz w:val="15"/>
          <w:szCs w:val="15"/>
          <w:highlight w:val="green"/>
        </w:rPr>
        <w:t xml:space="preserve">Se cubre la responsabilidad civil extracontractual del asegurado por daños que éste cause a terceros, durante el desarrollo de la actividad asegurada, según los términos y condiciones detallados en este documento. </w:t>
      </w:r>
    </w:p>
    <w:p w:rsidR="00C07EB8" w:rsidRPr="00C07EB8" w:rsidRDefault="00C07EB8" w:rsidP="00C07EB8">
      <w:pPr>
        <w:jc w:val="both"/>
        <w:rPr>
          <w:rFonts w:ascii="Verdana" w:hAnsi="Verdana" w:cs="Arial"/>
          <w:sz w:val="15"/>
          <w:szCs w:val="15"/>
          <w:highlight w:val="green"/>
        </w:rPr>
      </w:pPr>
    </w:p>
    <w:p w:rsidR="00C07EB8" w:rsidRPr="00C07EB8" w:rsidRDefault="00C07EB8" w:rsidP="00C07EB8">
      <w:pPr>
        <w:jc w:val="both"/>
        <w:rPr>
          <w:rFonts w:ascii="Verdana" w:hAnsi="Verdana" w:cs="Arial"/>
          <w:sz w:val="15"/>
          <w:szCs w:val="15"/>
          <w:highlight w:val="green"/>
        </w:rPr>
      </w:pPr>
      <w:r w:rsidRPr="00C07EB8">
        <w:rPr>
          <w:rFonts w:ascii="Verdana" w:hAnsi="Verdana" w:cs="Arial"/>
          <w:sz w:val="15"/>
          <w:szCs w:val="15"/>
          <w:highlight w:val="green"/>
        </w:rPr>
        <w:t>Mediante la póliza, la compañía garantiza al asegurado el pago:</w:t>
      </w:r>
    </w:p>
    <w:p w:rsidR="00C07EB8" w:rsidRPr="00C07EB8" w:rsidRDefault="00C07EB8" w:rsidP="00C07EB8">
      <w:pPr>
        <w:jc w:val="both"/>
        <w:rPr>
          <w:rFonts w:ascii="Verdana" w:hAnsi="Verdana" w:cs="Arial"/>
          <w:sz w:val="15"/>
          <w:szCs w:val="15"/>
          <w:highlight w:val="green"/>
        </w:rPr>
      </w:pPr>
    </w:p>
    <w:p w:rsidR="00C07EB8" w:rsidRPr="00C07EB8" w:rsidRDefault="00C07EB8" w:rsidP="00C07EB8">
      <w:pPr>
        <w:numPr>
          <w:ilvl w:val="0"/>
          <w:numId w:val="29"/>
        </w:numPr>
        <w:ind w:left="284" w:hanging="284"/>
        <w:jc w:val="both"/>
        <w:rPr>
          <w:rFonts w:ascii="Verdana" w:hAnsi="Verdana" w:cs="Arial"/>
          <w:sz w:val="15"/>
          <w:szCs w:val="15"/>
          <w:highlight w:val="green"/>
        </w:rPr>
      </w:pPr>
      <w:r w:rsidRPr="00C07EB8">
        <w:rPr>
          <w:rFonts w:ascii="Verdana" w:hAnsi="Verdana" w:cs="Arial"/>
          <w:sz w:val="15"/>
          <w:szCs w:val="15"/>
          <w:highlight w:val="green"/>
        </w:rPr>
        <w:t>De las indemnizaciones que, con arreglo a los artículos 2.314 y siguientes del código civil  y con relación a los riesgos que pueda resultar civilmente responsable por:</w:t>
      </w:r>
    </w:p>
    <w:p w:rsidR="00C07EB8" w:rsidRPr="00C07EB8" w:rsidRDefault="00C07EB8" w:rsidP="00C07EB8">
      <w:pPr>
        <w:jc w:val="both"/>
        <w:rPr>
          <w:rFonts w:ascii="Verdana" w:hAnsi="Verdana" w:cs="Arial"/>
          <w:sz w:val="15"/>
          <w:szCs w:val="15"/>
          <w:highlight w:val="green"/>
        </w:rPr>
      </w:pPr>
    </w:p>
    <w:p w:rsidR="00C07EB8" w:rsidRPr="00C07EB8" w:rsidRDefault="00C07EB8" w:rsidP="00C07EB8">
      <w:pPr>
        <w:tabs>
          <w:tab w:val="left" w:pos="709"/>
        </w:tabs>
        <w:ind w:left="709" w:hanging="425"/>
        <w:jc w:val="both"/>
        <w:rPr>
          <w:rFonts w:ascii="Verdana" w:hAnsi="Verdana" w:cs="Arial"/>
          <w:sz w:val="15"/>
          <w:szCs w:val="15"/>
          <w:highlight w:val="green"/>
        </w:rPr>
      </w:pPr>
      <w:r w:rsidRPr="00C07EB8">
        <w:rPr>
          <w:rFonts w:ascii="Verdana" w:hAnsi="Verdana" w:cs="Arial"/>
          <w:sz w:val="15"/>
          <w:szCs w:val="15"/>
          <w:highlight w:val="green"/>
        </w:rPr>
        <w:t xml:space="preserve">A) </w:t>
      </w:r>
      <w:r w:rsidRPr="00C07EB8">
        <w:rPr>
          <w:rFonts w:ascii="Verdana" w:hAnsi="Verdana" w:cs="Arial"/>
          <w:sz w:val="15"/>
          <w:szCs w:val="15"/>
          <w:highlight w:val="green"/>
        </w:rPr>
        <w:tab/>
        <w:t>la muerte o lesiones corporales de terceras personas.</w:t>
      </w:r>
    </w:p>
    <w:p w:rsidR="00C07EB8" w:rsidRPr="00C07EB8" w:rsidRDefault="00C07EB8" w:rsidP="00C07EB8">
      <w:pPr>
        <w:tabs>
          <w:tab w:val="left" w:pos="709"/>
        </w:tabs>
        <w:ind w:left="709" w:hanging="425"/>
        <w:jc w:val="both"/>
        <w:rPr>
          <w:rFonts w:ascii="Verdana" w:hAnsi="Verdana" w:cs="Arial"/>
          <w:sz w:val="15"/>
          <w:szCs w:val="15"/>
          <w:highlight w:val="green"/>
        </w:rPr>
      </w:pPr>
      <w:r w:rsidRPr="00C07EB8">
        <w:rPr>
          <w:rFonts w:ascii="Verdana" w:hAnsi="Verdana" w:cs="Arial"/>
          <w:sz w:val="15"/>
          <w:szCs w:val="15"/>
          <w:highlight w:val="green"/>
        </w:rPr>
        <w:t xml:space="preserve">B) </w:t>
      </w:r>
      <w:r w:rsidRPr="00C07EB8">
        <w:rPr>
          <w:rFonts w:ascii="Verdana" w:hAnsi="Verdana" w:cs="Arial"/>
          <w:sz w:val="15"/>
          <w:szCs w:val="15"/>
          <w:highlight w:val="green"/>
        </w:rPr>
        <w:tab/>
        <w:t>los daños causados a cosas pertenecientes a terceras personas.</w:t>
      </w:r>
    </w:p>
    <w:p w:rsidR="00C07EB8" w:rsidRPr="00C07EB8" w:rsidRDefault="00C07EB8" w:rsidP="00C07EB8">
      <w:pPr>
        <w:ind w:left="709" w:hanging="425"/>
        <w:jc w:val="both"/>
        <w:rPr>
          <w:rFonts w:ascii="Verdana" w:hAnsi="Verdana" w:cs="Arial"/>
          <w:sz w:val="15"/>
          <w:szCs w:val="15"/>
          <w:highlight w:val="green"/>
        </w:rPr>
      </w:pPr>
    </w:p>
    <w:p w:rsidR="00C07EB8" w:rsidRPr="00C07EB8" w:rsidRDefault="00C07EB8" w:rsidP="00C07EB8">
      <w:pPr>
        <w:numPr>
          <w:ilvl w:val="0"/>
          <w:numId w:val="29"/>
        </w:numPr>
        <w:ind w:left="284" w:hanging="284"/>
        <w:jc w:val="both"/>
        <w:rPr>
          <w:rFonts w:ascii="Verdana" w:hAnsi="Verdana" w:cs="Arial"/>
          <w:sz w:val="15"/>
          <w:szCs w:val="15"/>
          <w:highlight w:val="green"/>
        </w:rPr>
      </w:pPr>
      <w:r w:rsidRPr="00C07EB8">
        <w:rPr>
          <w:rFonts w:ascii="Verdana" w:hAnsi="Verdana" w:cs="Arial"/>
          <w:sz w:val="15"/>
          <w:szCs w:val="15"/>
          <w:highlight w:val="green"/>
        </w:rPr>
        <w:t>De los gastos de defensa, incluso en caso de reclamaciones infundadas, así como los honorarios y gastos de toda clase que sean de cargo del asegurado como civilmente responsable. La compañía sólo pagará los honorarios de abogados y procuradores nombrados por ella.</w:t>
      </w:r>
    </w:p>
    <w:p w:rsidR="00C07EB8" w:rsidRPr="00D2640D" w:rsidRDefault="00C07EB8" w:rsidP="00C07EB8">
      <w:pPr>
        <w:jc w:val="both"/>
        <w:rPr>
          <w:rFonts w:ascii="Arial Narrow" w:hAnsi="Arial Narrow" w:cs="Arial"/>
          <w:szCs w:val="22"/>
        </w:rPr>
      </w:pPr>
    </w:p>
    <w:p w:rsidR="00C07EB8" w:rsidRPr="00C07EB8" w:rsidRDefault="00C07EB8" w:rsidP="00C07EB8">
      <w:pPr>
        <w:pStyle w:val="Textoindependiente3"/>
        <w:rPr>
          <w:rFonts w:ascii="Verdana" w:hAnsi="Verdana"/>
          <w:sz w:val="15"/>
          <w:szCs w:val="15"/>
        </w:rPr>
      </w:pPr>
      <w:r w:rsidRPr="00C07EB8">
        <w:rPr>
          <w:rFonts w:ascii="Verdana" w:hAnsi="Verdana"/>
          <w:sz w:val="15"/>
          <w:szCs w:val="15"/>
          <w:highlight w:val="green"/>
        </w:rPr>
        <w:t>Rigen las condiciones generales para seguro de responsabilidad civil POL 1 2013 1531, incluyendo las siguientes coberturas adicionales:</w:t>
      </w:r>
    </w:p>
    <w:p w:rsidR="00C07EB8" w:rsidRPr="00921503" w:rsidRDefault="00C07EB8" w:rsidP="0010494C">
      <w:pPr>
        <w:jc w:val="both"/>
        <w:rPr>
          <w:rFonts w:ascii="Verdana" w:hAnsi="Verdana"/>
          <w:sz w:val="15"/>
          <w:szCs w:val="15"/>
        </w:rPr>
      </w:pPr>
    </w:p>
    <w:p w:rsidR="008E7643" w:rsidRPr="00921503" w:rsidRDefault="008E7643" w:rsidP="00AE6945">
      <w:pPr>
        <w:pStyle w:val="NormalWeb"/>
        <w:spacing w:before="0" w:after="0"/>
        <w:ind w:right="-235"/>
        <w:jc w:val="both"/>
        <w:rPr>
          <w:rFonts w:ascii="Verdana" w:hAnsi="Verdana"/>
          <w:b/>
          <w:sz w:val="15"/>
          <w:szCs w:val="15"/>
        </w:rPr>
      </w:pPr>
    </w:p>
    <w:p w:rsidR="008E7643" w:rsidRPr="00921503" w:rsidRDefault="008E7643" w:rsidP="00C07EB8">
      <w:pPr>
        <w:pStyle w:val="NormalWeb"/>
        <w:pBdr>
          <w:top w:val="single" w:sz="4" w:space="1" w:color="auto"/>
          <w:bottom w:val="single" w:sz="4" w:space="1" w:color="auto"/>
        </w:pBdr>
        <w:spacing w:before="0" w:after="0"/>
        <w:ind w:right="-235"/>
        <w:jc w:val="both"/>
        <w:rPr>
          <w:rFonts w:ascii="Verdana" w:hAnsi="Verdana"/>
          <w:b/>
          <w:sz w:val="15"/>
          <w:szCs w:val="15"/>
        </w:rPr>
      </w:pPr>
      <w:r w:rsidRPr="00921503">
        <w:rPr>
          <w:rFonts w:ascii="Verdana" w:hAnsi="Verdana"/>
          <w:b/>
          <w:sz w:val="15"/>
          <w:szCs w:val="15"/>
        </w:rPr>
        <w:t>Clausula adicional de propieta</w:t>
      </w:r>
      <w:r w:rsidR="006033D0">
        <w:rPr>
          <w:rFonts w:ascii="Verdana" w:hAnsi="Verdana"/>
          <w:b/>
          <w:sz w:val="15"/>
          <w:szCs w:val="15"/>
        </w:rPr>
        <w:t>rio del inmueble CAD 1 2013 1803</w:t>
      </w:r>
      <w:r w:rsidR="00C07EB8">
        <w:rPr>
          <w:rFonts w:ascii="Verdana" w:hAnsi="Verdana"/>
          <w:b/>
          <w:sz w:val="15"/>
          <w:szCs w:val="15"/>
        </w:rPr>
        <w:t xml:space="preserve"> </w:t>
      </w:r>
      <w:r w:rsidR="00C07EB8" w:rsidRPr="003F1850">
        <w:rPr>
          <w:rFonts w:ascii="Verdana" w:hAnsi="Verdana"/>
          <w:b/>
          <w:sz w:val="15"/>
          <w:szCs w:val="15"/>
          <w:highlight w:val="green"/>
        </w:rPr>
        <w:t>(Cobertura para bienes comunes y/o departamentos)</w:t>
      </w:r>
      <w:r w:rsidR="00C07EB8">
        <w:rPr>
          <w:rFonts w:ascii="Verdana" w:hAnsi="Verdana"/>
          <w:b/>
          <w:sz w:val="15"/>
          <w:szCs w:val="15"/>
        </w:rPr>
        <w:t xml:space="preserve"> </w:t>
      </w:r>
      <w:r w:rsidR="00C07EB8" w:rsidRPr="008C28F2">
        <w:rPr>
          <w:rFonts w:ascii="Verdana" w:hAnsi="Verdana"/>
          <w:b/>
          <w:sz w:val="15"/>
          <w:szCs w:val="15"/>
          <w:highlight w:val="green"/>
        </w:rPr>
        <w:t>(Monto Asegurado mayor a UF 250.000 únicamente aplica a bienes y espacios comunes)</w:t>
      </w:r>
    </w:p>
    <w:p w:rsidR="008E7643" w:rsidRDefault="008E7643" w:rsidP="008E7643">
      <w:pPr>
        <w:spacing w:line="240" w:lineRule="atLeast"/>
        <w:jc w:val="both"/>
        <w:rPr>
          <w:rFonts w:ascii="Verdana" w:hAnsi="Verdana" w:cs="Arial"/>
          <w:strike/>
          <w:color w:val="FF0000"/>
          <w:sz w:val="15"/>
          <w:szCs w:val="15"/>
        </w:rPr>
      </w:pPr>
      <w:r w:rsidRPr="000F794D">
        <w:rPr>
          <w:rFonts w:ascii="Verdana" w:hAnsi="Verdana" w:cs="Arial"/>
          <w:b/>
          <w:strike/>
          <w:color w:val="FF0000"/>
          <w:sz w:val="15"/>
          <w:szCs w:val="15"/>
        </w:rPr>
        <w:t>Asegurado</w:t>
      </w:r>
      <w:r w:rsidRPr="000F794D">
        <w:rPr>
          <w:rFonts w:ascii="Verdana" w:hAnsi="Verdana" w:cs="Arial"/>
          <w:strike/>
          <w:color w:val="FF0000"/>
          <w:sz w:val="15"/>
          <w:szCs w:val="15"/>
        </w:rPr>
        <w:t>: Comunidad del Edificio</w:t>
      </w:r>
    </w:p>
    <w:p w:rsidR="000F794D" w:rsidRPr="000F794D" w:rsidRDefault="000F794D" w:rsidP="000F794D">
      <w:pPr>
        <w:autoSpaceDE w:val="0"/>
        <w:autoSpaceDN w:val="0"/>
        <w:adjustRightInd w:val="0"/>
        <w:jc w:val="both"/>
        <w:rPr>
          <w:rFonts w:ascii="Verdana" w:hAnsi="Verdana"/>
          <w:snapToGrid w:val="0"/>
          <w:sz w:val="15"/>
          <w:szCs w:val="15"/>
          <w:highlight w:val="green"/>
          <w:lang w:val="es-ES_tradnl"/>
        </w:rPr>
      </w:pPr>
      <w:r w:rsidRPr="000F794D">
        <w:rPr>
          <w:rFonts w:ascii="Verdana" w:hAnsi="Verdana"/>
          <w:b/>
          <w:snapToGrid w:val="0"/>
          <w:sz w:val="15"/>
          <w:szCs w:val="15"/>
          <w:highlight w:val="green"/>
          <w:lang w:val="es-ES_tradnl"/>
        </w:rPr>
        <w:t>Artículo 1°:</w:t>
      </w:r>
      <w:r w:rsidRPr="000F794D">
        <w:rPr>
          <w:rFonts w:ascii="Verdana" w:hAnsi="Verdana"/>
          <w:snapToGrid w:val="0"/>
          <w:sz w:val="15"/>
          <w:szCs w:val="15"/>
          <w:highlight w:val="green"/>
          <w:lang w:val="es-ES_tradnl"/>
        </w:rPr>
        <w:t xml:space="preserve"> </w:t>
      </w:r>
      <w:r w:rsidRPr="000F794D">
        <w:rPr>
          <w:rFonts w:ascii="Verdana" w:hAnsi="Verdana"/>
          <w:b/>
          <w:snapToGrid w:val="0"/>
          <w:sz w:val="15"/>
          <w:szCs w:val="15"/>
          <w:highlight w:val="green"/>
          <w:lang w:val="es-ES_tradnl"/>
        </w:rPr>
        <w:t>asegurados.</w:t>
      </w:r>
      <w:r w:rsidRPr="000F794D">
        <w:rPr>
          <w:rFonts w:ascii="Verdana" w:hAnsi="Verdana"/>
          <w:snapToGrid w:val="0"/>
          <w:sz w:val="15"/>
          <w:szCs w:val="15"/>
          <w:highlight w:val="green"/>
          <w:lang w:val="es-ES_tradnl"/>
        </w:rPr>
        <w:t xml:space="preserve"> Considerando la cobertura de la presente cláusula adicional que se define en el artículo 2° siguiente, pueden ser asegurables bajo ésta:</w:t>
      </w:r>
    </w:p>
    <w:p w:rsidR="000F794D" w:rsidRPr="000F794D" w:rsidRDefault="000F794D" w:rsidP="000F794D">
      <w:pPr>
        <w:autoSpaceDE w:val="0"/>
        <w:autoSpaceDN w:val="0"/>
        <w:adjustRightInd w:val="0"/>
        <w:jc w:val="both"/>
        <w:rPr>
          <w:rFonts w:ascii="Verdana" w:hAnsi="Verdana"/>
          <w:snapToGrid w:val="0"/>
          <w:sz w:val="15"/>
          <w:szCs w:val="15"/>
          <w:highlight w:val="green"/>
          <w:lang w:val="es-ES_tradnl"/>
        </w:rPr>
      </w:pPr>
      <w:r w:rsidRPr="000F794D">
        <w:rPr>
          <w:rFonts w:ascii="Verdana" w:hAnsi="Verdana"/>
          <w:b/>
          <w:snapToGrid w:val="0"/>
          <w:sz w:val="15"/>
          <w:szCs w:val="15"/>
          <w:highlight w:val="green"/>
          <w:lang w:val="es-ES_tradnl"/>
        </w:rPr>
        <w:t>A)</w:t>
      </w:r>
      <w:r w:rsidRPr="000F794D">
        <w:rPr>
          <w:rFonts w:ascii="Verdana" w:hAnsi="Verdana"/>
          <w:snapToGrid w:val="0"/>
          <w:sz w:val="15"/>
          <w:szCs w:val="15"/>
          <w:highlight w:val="green"/>
          <w:lang w:val="es-ES_tradnl"/>
        </w:rPr>
        <w:t xml:space="preserve"> los dueños de edificios enteros.</w:t>
      </w:r>
    </w:p>
    <w:p w:rsidR="000F794D" w:rsidRPr="000F794D" w:rsidRDefault="000F794D" w:rsidP="000F794D">
      <w:pPr>
        <w:autoSpaceDE w:val="0"/>
        <w:autoSpaceDN w:val="0"/>
        <w:adjustRightInd w:val="0"/>
        <w:jc w:val="both"/>
        <w:rPr>
          <w:rFonts w:ascii="Verdana" w:hAnsi="Verdana"/>
          <w:snapToGrid w:val="0"/>
          <w:sz w:val="15"/>
          <w:szCs w:val="15"/>
          <w:highlight w:val="green"/>
          <w:lang w:val="es-ES_tradnl"/>
        </w:rPr>
      </w:pPr>
      <w:r w:rsidRPr="000F794D">
        <w:rPr>
          <w:rFonts w:ascii="Verdana" w:hAnsi="Verdana"/>
          <w:b/>
          <w:snapToGrid w:val="0"/>
          <w:sz w:val="15"/>
          <w:szCs w:val="15"/>
          <w:highlight w:val="green"/>
          <w:lang w:val="es-ES_tradnl"/>
        </w:rPr>
        <w:t>B)</w:t>
      </w:r>
      <w:r w:rsidRPr="000F794D">
        <w:rPr>
          <w:rFonts w:ascii="Verdana" w:hAnsi="Verdana"/>
          <w:snapToGrid w:val="0"/>
          <w:sz w:val="15"/>
          <w:szCs w:val="15"/>
          <w:highlight w:val="green"/>
          <w:lang w:val="es-ES_tradnl"/>
        </w:rPr>
        <w:t xml:space="preserve"> las comunidades de propietarios de edificios. En tales casos, serán también considerados terceros los propietarios, sus familiares y los demás ocupantes, respecto de los daños causados por las partes, bienes o espacios comunes del condominio.</w:t>
      </w:r>
    </w:p>
    <w:p w:rsidR="000F794D" w:rsidRPr="000F794D" w:rsidRDefault="000F794D" w:rsidP="000F794D">
      <w:pPr>
        <w:autoSpaceDE w:val="0"/>
        <w:autoSpaceDN w:val="0"/>
        <w:adjustRightInd w:val="0"/>
        <w:jc w:val="both"/>
        <w:rPr>
          <w:rFonts w:ascii="Verdana" w:hAnsi="Verdana"/>
          <w:snapToGrid w:val="0"/>
          <w:sz w:val="15"/>
          <w:szCs w:val="15"/>
          <w:highlight w:val="green"/>
          <w:lang w:val="es-ES_tradnl"/>
        </w:rPr>
      </w:pPr>
      <w:r w:rsidRPr="000F794D">
        <w:rPr>
          <w:rFonts w:ascii="Verdana" w:hAnsi="Verdana"/>
          <w:snapToGrid w:val="0"/>
          <w:sz w:val="15"/>
          <w:szCs w:val="15"/>
          <w:highlight w:val="green"/>
          <w:lang w:val="es-ES_tradnl"/>
        </w:rPr>
        <w:lastRenderedPageBreak/>
        <w:t>C) los copropietarios del condominio. En este caso, la cobertura de responsabilidad civil se extenderá a los daños originados en la parte del edificio que pertenece en exclusividad al copropietario que toma el adicional.</w:t>
      </w:r>
    </w:p>
    <w:p w:rsidR="000F794D" w:rsidRPr="000F794D" w:rsidRDefault="000F794D" w:rsidP="000F794D">
      <w:pPr>
        <w:autoSpaceDE w:val="0"/>
        <w:autoSpaceDN w:val="0"/>
        <w:adjustRightInd w:val="0"/>
        <w:jc w:val="both"/>
        <w:rPr>
          <w:rFonts w:ascii="Verdana" w:hAnsi="Verdana"/>
          <w:snapToGrid w:val="0"/>
          <w:sz w:val="15"/>
          <w:szCs w:val="15"/>
          <w:highlight w:val="green"/>
          <w:lang w:val="es-ES_tradnl"/>
        </w:rPr>
      </w:pPr>
    </w:p>
    <w:p w:rsidR="000F794D" w:rsidRPr="000F794D" w:rsidRDefault="000F794D" w:rsidP="000F794D">
      <w:pPr>
        <w:autoSpaceDE w:val="0"/>
        <w:autoSpaceDN w:val="0"/>
        <w:adjustRightInd w:val="0"/>
        <w:jc w:val="both"/>
        <w:rPr>
          <w:rFonts w:ascii="Verdana" w:hAnsi="Verdana"/>
          <w:snapToGrid w:val="0"/>
          <w:sz w:val="15"/>
          <w:szCs w:val="15"/>
          <w:highlight w:val="green"/>
          <w:lang w:val="es-ES_tradnl"/>
        </w:rPr>
      </w:pPr>
      <w:r w:rsidRPr="000F794D">
        <w:rPr>
          <w:rFonts w:ascii="Verdana" w:hAnsi="Verdana"/>
          <w:b/>
          <w:snapToGrid w:val="0"/>
          <w:sz w:val="15"/>
          <w:szCs w:val="15"/>
          <w:highlight w:val="green"/>
          <w:lang w:val="es-ES_tradnl"/>
        </w:rPr>
        <w:t>Artículo 2:</w:t>
      </w:r>
      <w:r w:rsidRPr="000F794D">
        <w:rPr>
          <w:rFonts w:ascii="Verdana" w:hAnsi="Verdana"/>
          <w:snapToGrid w:val="0"/>
          <w:sz w:val="15"/>
          <w:szCs w:val="15"/>
          <w:highlight w:val="green"/>
          <w:lang w:val="es-ES_tradnl"/>
        </w:rPr>
        <w:t xml:space="preserve"> </w:t>
      </w:r>
      <w:r w:rsidRPr="000F794D">
        <w:rPr>
          <w:rFonts w:ascii="Verdana" w:hAnsi="Verdana"/>
          <w:b/>
          <w:snapToGrid w:val="0"/>
          <w:sz w:val="15"/>
          <w:szCs w:val="15"/>
          <w:highlight w:val="green"/>
          <w:lang w:val="es-ES_tradnl"/>
        </w:rPr>
        <w:t>cobertura de la cláusula adicional</w:t>
      </w:r>
      <w:r w:rsidRPr="000F794D">
        <w:rPr>
          <w:rFonts w:ascii="Verdana" w:hAnsi="Verdana"/>
          <w:snapToGrid w:val="0"/>
          <w:sz w:val="15"/>
          <w:szCs w:val="15"/>
          <w:highlight w:val="green"/>
          <w:lang w:val="es-ES_tradnl"/>
        </w:rPr>
        <w:t>. En virtud de la presente cláusula adicional,</w:t>
      </w:r>
    </w:p>
    <w:p w:rsidR="000F794D" w:rsidRPr="000F794D" w:rsidRDefault="000F794D" w:rsidP="000F794D">
      <w:pPr>
        <w:autoSpaceDE w:val="0"/>
        <w:autoSpaceDN w:val="0"/>
        <w:adjustRightInd w:val="0"/>
        <w:jc w:val="both"/>
        <w:rPr>
          <w:rFonts w:ascii="Verdana" w:hAnsi="Verdana"/>
          <w:snapToGrid w:val="0"/>
          <w:sz w:val="15"/>
          <w:szCs w:val="15"/>
          <w:highlight w:val="green"/>
          <w:lang w:val="es-ES_tradnl"/>
        </w:rPr>
      </w:pPr>
      <w:r w:rsidRPr="000F794D">
        <w:rPr>
          <w:rFonts w:ascii="Verdana" w:hAnsi="Verdana"/>
          <w:snapToGrid w:val="0"/>
          <w:sz w:val="15"/>
          <w:szCs w:val="15"/>
          <w:highlight w:val="green"/>
          <w:lang w:val="es-ES_tradnl"/>
        </w:rPr>
        <w:t>Se cubre la responsabilidad civil extracontractual por daños a personas o cosas cuya causa u origen se encuentre en:</w:t>
      </w:r>
    </w:p>
    <w:p w:rsidR="000F794D" w:rsidRPr="000F794D" w:rsidRDefault="000F794D" w:rsidP="000F794D">
      <w:pPr>
        <w:autoSpaceDE w:val="0"/>
        <w:autoSpaceDN w:val="0"/>
        <w:adjustRightInd w:val="0"/>
        <w:jc w:val="both"/>
        <w:rPr>
          <w:rFonts w:ascii="Verdana" w:hAnsi="Verdana"/>
          <w:snapToGrid w:val="0"/>
          <w:sz w:val="15"/>
          <w:szCs w:val="15"/>
          <w:highlight w:val="green"/>
          <w:lang w:val="es-ES_tradnl"/>
        </w:rPr>
      </w:pPr>
      <w:r w:rsidRPr="000F794D">
        <w:rPr>
          <w:rFonts w:ascii="Verdana" w:hAnsi="Verdana"/>
          <w:b/>
          <w:snapToGrid w:val="0"/>
          <w:sz w:val="15"/>
          <w:szCs w:val="15"/>
          <w:highlight w:val="green"/>
          <w:lang w:val="es-ES_tradnl"/>
        </w:rPr>
        <w:t>A)</w:t>
      </w:r>
      <w:r w:rsidRPr="000F794D">
        <w:rPr>
          <w:rFonts w:ascii="Verdana" w:hAnsi="Verdana"/>
          <w:snapToGrid w:val="0"/>
          <w:sz w:val="15"/>
          <w:szCs w:val="15"/>
          <w:highlight w:val="green"/>
          <w:lang w:val="es-ES_tradnl"/>
        </w:rPr>
        <w:t xml:space="preserve"> un defecto de mantenimiento o un vicio de construcción de los edificios asegurados, así como de los terrenos, muros, árboles, ríos, estanques y demás bienes raíces que forman parte de la propiedad:</w:t>
      </w:r>
    </w:p>
    <w:p w:rsidR="000F794D" w:rsidRPr="000F794D" w:rsidRDefault="000F794D" w:rsidP="000F794D">
      <w:pPr>
        <w:autoSpaceDE w:val="0"/>
        <w:autoSpaceDN w:val="0"/>
        <w:adjustRightInd w:val="0"/>
        <w:jc w:val="both"/>
        <w:rPr>
          <w:rFonts w:ascii="Verdana" w:hAnsi="Verdana"/>
          <w:snapToGrid w:val="0"/>
          <w:sz w:val="15"/>
          <w:szCs w:val="15"/>
          <w:highlight w:val="green"/>
          <w:lang w:val="es-ES_tradnl"/>
        </w:rPr>
      </w:pPr>
      <w:r w:rsidRPr="000F794D">
        <w:rPr>
          <w:rFonts w:ascii="Verdana" w:hAnsi="Verdana"/>
          <w:b/>
          <w:snapToGrid w:val="0"/>
          <w:sz w:val="15"/>
          <w:szCs w:val="15"/>
          <w:highlight w:val="green"/>
          <w:lang w:val="es-ES_tradnl"/>
        </w:rPr>
        <w:t>B)</w:t>
      </w:r>
      <w:r w:rsidRPr="000F794D">
        <w:rPr>
          <w:rFonts w:ascii="Verdana" w:hAnsi="Verdana"/>
          <w:snapToGrid w:val="0"/>
          <w:sz w:val="15"/>
          <w:szCs w:val="15"/>
          <w:highlight w:val="green"/>
          <w:lang w:val="es-ES_tradnl"/>
        </w:rPr>
        <w:t xml:space="preserve"> el hecho de porteros, conserjes, jardineros, sus ayudantes y sustitutos y otros dependientes del asegurado, con motivo de sus funciones al servicio del edificio.</w:t>
      </w:r>
    </w:p>
    <w:p w:rsidR="000F794D" w:rsidRPr="000F794D" w:rsidRDefault="000F794D" w:rsidP="000F794D">
      <w:pPr>
        <w:autoSpaceDE w:val="0"/>
        <w:autoSpaceDN w:val="0"/>
        <w:adjustRightInd w:val="0"/>
        <w:jc w:val="both"/>
        <w:rPr>
          <w:rFonts w:ascii="Verdana" w:hAnsi="Verdana"/>
          <w:snapToGrid w:val="0"/>
          <w:sz w:val="15"/>
          <w:szCs w:val="15"/>
          <w:highlight w:val="green"/>
          <w:lang w:val="es-ES_tradnl"/>
        </w:rPr>
      </w:pPr>
      <w:r w:rsidRPr="000F794D">
        <w:rPr>
          <w:rFonts w:ascii="Verdana" w:hAnsi="Verdana"/>
          <w:snapToGrid w:val="0"/>
          <w:sz w:val="15"/>
          <w:szCs w:val="15"/>
          <w:highlight w:val="green"/>
          <w:lang w:val="es-ES_tradnl"/>
        </w:rPr>
        <w:t>Se incluye la responsabilidad civil hacia los inquilinos, ocupantes, visitantes u otros terceros.</w:t>
      </w:r>
    </w:p>
    <w:p w:rsidR="000F794D" w:rsidRPr="000F794D" w:rsidRDefault="000F794D" w:rsidP="000F794D">
      <w:pPr>
        <w:autoSpaceDE w:val="0"/>
        <w:autoSpaceDN w:val="0"/>
        <w:adjustRightInd w:val="0"/>
        <w:jc w:val="both"/>
        <w:rPr>
          <w:rFonts w:ascii="Verdana" w:hAnsi="Verdana"/>
          <w:snapToGrid w:val="0"/>
          <w:sz w:val="15"/>
          <w:szCs w:val="15"/>
          <w:highlight w:val="green"/>
          <w:lang w:val="es-ES_tradnl"/>
        </w:rPr>
      </w:pPr>
      <w:r w:rsidRPr="000F794D">
        <w:rPr>
          <w:rFonts w:ascii="Verdana" w:hAnsi="Verdana"/>
          <w:snapToGrid w:val="0"/>
          <w:sz w:val="15"/>
          <w:szCs w:val="15"/>
          <w:highlight w:val="green"/>
          <w:lang w:val="es-ES_tradnl"/>
        </w:rPr>
        <w:t>Salvo en el caso de la letra b) del artículo primero de esta cláusula adicional, no son considerados terceros los familiares del asegurado.</w:t>
      </w:r>
    </w:p>
    <w:p w:rsidR="000F794D" w:rsidRPr="000F794D" w:rsidRDefault="000F794D" w:rsidP="000F794D">
      <w:pPr>
        <w:autoSpaceDE w:val="0"/>
        <w:autoSpaceDN w:val="0"/>
        <w:adjustRightInd w:val="0"/>
        <w:jc w:val="both"/>
        <w:rPr>
          <w:rFonts w:ascii="Verdana" w:hAnsi="Verdana"/>
          <w:snapToGrid w:val="0"/>
          <w:sz w:val="15"/>
          <w:szCs w:val="15"/>
          <w:lang w:val="es-ES_tradnl"/>
        </w:rPr>
      </w:pPr>
      <w:r w:rsidRPr="000F794D">
        <w:rPr>
          <w:rFonts w:ascii="Verdana" w:hAnsi="Verdana"/>
          <w:snapToGrid w:val="0"/>
          <w:sz w:val="15"/>
          <w:szCs w:val="15"/>
          <w:highlight w:val="green"/>
          <w:lang w:val="es-ES_tradnl"/>
        </w:rPr>
        <w:t>En cuanto a los porteros, conserjes, ayudantes, substitutos y demás personal, tampoco serán considerados terceros cuando sufran daños en sus personas con motivo del desempeño de sus funciones al servicio del edificio o del asegurado.</w:t>
      </w:r>
    </w:p>
    <w:p w:rsidR="006033D0" w:rsidRPr="006033D0" w:rsidRDefault="006033D0" w:rsidP="008E7643">
      <w:pPr>
        <w:spacing w:line="240" w:lineRule="atLeast"/>
        <w:jc w:val="both"/>
        <w:rPr>
          <w:rFonts w:ascii="Verdana" w:hAnsi="Verdana" w:cs="Arial"/>
          <w:b/>
          <w:sz w:val="15"/>
          <w:szCs w:val="15"/>
          <w:u w:val="single"/>
        </w:rPr>
      </w:pPr>
    </w:p>
    <w:p w:rsidR="006033D0" w:rsidRPr="006033D0" w:rsidRDefault="000F794D" w:rsidP="000F794D">
      <w:pPr>
        <w:tabs>
          <w:tab w:val="left" w:pos="284"/>
        </w:tabs>
        <w:ind w:right="57"/>
        <w:jc w:val="both"/>
        <w:rPr>
          <w:rFonts w:ascii="Verdana" w:hAnsi="Verdana" w:cs="Arial"/>
          <w:b/>
          <w:sz w:val="15"/>
          <w:szCs w:val="15"/>
          <w:u w:val="single"/>
        </w:rPr>
      </w:pPr>
      <w:r>
        <w:rPr>
          <w:rFonts w:ascii="Verdana" w:hAnsi="Verdana" w:cs="Arial"/>
          <w:b/>
          <w:sz w:val="15"/>
          <w:szCs w:val="15"/>
          <w:u w:val="single"/>
        </w:rPr>
        <w:t>A</w:t>
      </w:r>
      <w:r w:rsidR="006033D0" w:rsidRPr="006033D0">
        <w:rPr>
          <w:rFonts w:ascii="Verdana" w:hAnsi="Verdana" w:cs="Arial"/>
          <w:b/>
          <w:sz w:val="15"/>
          <w:szCs w:val="15"/>
          <w:u w:val="single"/>
        </w:rPr>
        <w:t>mpliándose a cubrir:</w:t>
      </w:r>
    </w:p>
    <w:p w:rsidR="006033D0" w:rsidRPr="006033D0" w:rsidRDefault="006033D0" w:rsidP="006033D0">
      <w:pPr>
        <w:pStyle w:val="Prrafodelista"/>
        <w:ind w:left="0"/>
        <w:rPr>
          <w:rFonts w:ascii="Verdana" w:hAnsi="Verdana" w:cs="Arial"/>
          <w:sz w:val="15"/>
          <w:szCs w:val="15"/>
        </w:rPr>
      </w:pPr>
    </w:p>
    <w:p w:rsidR="006033D0" w:rsidRPr="006033D0" w:rsidRDefault="00E41DCD" w:rsidP="008E6583">
      <w:pPr>
        <w:pStyle w:val="Prrafodelista"/>
        <w:numPr>
          <w:ilvl w:val="0"/>
          <w:numId w:val="20"/>
        </w:numPr>
        <w:tabs>
          <w:tab w:val="left" w:pos="567"/>
        </w:tabs>
        <w:ind w:right="57"/>
        <w:jc w:val="both"/>
        <w:rPr>
          <w:rFonts w:ascii="Verdana" w:hAnsi="Verdana" w:cs="Arial"/>
          <w:sz w:val="15"/>
          <w:szCs w:val="15"/>
        </w:rPr>
      </w:pPr>
      <w:r>
        <w:rPr>
          <w:rFonts w:ascii="Verdana" w:hAnsi="Verdana" w:cs="Arial"/>
          <w:sz w:val="15"/>
          <w:szCs w:val="15"/>
        </w:rPr>
        <w:t>E</w:t>
      </w:r>
      <w:r w:rsidR="006033D0" w:rsidRPr="006033D0">
        <w:rPr>
          <w:rFonts w:ascii="Verdana" w:hAnsi="Verdana" w:cs="Arial"/>
          <w:sz w:val="15"/>
          <w:szCs w:val="15"/>
        </w:rPr>
        <w:t>l uso de depósitos de carburantes, aceites de quemar, piscinas privadas, montacargas, ascensores, escaleras, carteles y rótulos.</w:t>
      </w:r>
    </w:p>
    <w:p w:rsidR="006033D0" w:rsidRPr="006033D0" w:rsidRDefault="006033D0" w:rsidP="006033D0">
      <w:pPr>
        <w:tabs>
          <w:tab w:val="left" w:pos="567"/>
        </w:tabs>
        <w:ind w:left="567" w:right="57"/>
        <w:jc w:val="both"/>
        <w:rPr>
          <w:rFonts w:ascii="Verdana" w:hAnsi="Verdana" w:cs="Arial"/>
          <w:sz w:val="15"/>
          <w:szCs w:val="15"/>
        </w:rPr>
      </w:pPr>
    </w:p>
    <w:p w:rsidR="008E7643" w:rsidRDefault="00E41DCD" w:rsidP="008E6583">
      <w:pPr>
        <w:pStyle w:val="Prrafodelista"/>
        <w:numPr>
          <w:ilvl w:val="0"/>
          <w:numId w:val="20"/>
        </w:numPr>
        <w:tabs>
          <w:tab w:val="left" w:pos="567"/>
        </w:tabs>
        <w:spacing w:line="240" w:lineRule="atLeast"/>
        <w:ind w:right="57"/>
        <w:jc w:val="both"/>
        <w:rPr>
          <w:rFonts w:ascii="Verdana" w:hAnsi="Verdana" w:cs="Arial"/>
          <w:sz w:val="15"/>
          <w:szCs w:val="15"/>
        </w:rPr>
      </w:pPr>
      <w:r>
        <w:rPr>
          <w:rFonts w:ascii="Verdana" w:hAnsi="Verdana" w:cs="Arial"/>
          <w:sz w:val="15"/>
          <w:szCs w:val="15"/>
        </w:rPr>
        <w:t>R</w:t>
      </w:r>
      <w:r w:rsidR="006033D0" w:rsidRPr="006033D0">
        <w:rPr>
          <w:rFonts w:ascii="Verdana" w:hAnsi="Verdana" w:cs="Arial"/>
          <w:sz w:val="15"/>
          <w:szCs w:val="15"/>
        </w:rPr>
        <w:t>esponsabilidad civil emergente de bienes de propiedad del asegurado o bajo su responsabilidad ubicados en recintos de terceros o en la vía pública (letreros, publicidad). durante su instalación, reparación, mantenimiento, modificación y/o remoción.</w:t>
      </w:r>
    </w:p>
    <w:p w:rsidR="006033D0" w:rsidRPr="006033D0" w:rsidRDefault="006033D0" w:rsidP="006033D0">
      <w:pPr>
        <w:tabs>
          <w:tab w:val="left" w:pos="567"/>
        </w:tabs>
        <w:spacing w:line="240" w:lineRule="atLeast"/>
        <w:ind w:right="57"/>
        <w:jc w:val="both"/>
        <w:rPr>
          <w:rFonts w:ascii="Verdana" w:hAnsi="Verdana" w:cs="Arial"/>
          <w:sz w:val="15"/>
          <w:szCs w:val="15"/>
        </w:rPr>
      </w:pPr>
    </w:p>
    <w:p w:rsidR="008E7643" w:rsidRPr="00921503" w:rsidRDefault="008E7643" w:rsidP="008E7643">
      <w:pPr>
        <w:jc w:val="both"/>
        <w:rPr>
          <w:rFonts w:ascii="Verdana" w:hAnsi="Verdana" w:cs="Arial"/>
          <w:b/>
          <w:bCs/>
          <w:sz w:val="15"/>
          <w:szCs w:val="15"/>
        </w:rPr>
      </w:pPr>
      <w:r w:rsidRPr="00921503">
        <w:rPr>
          <w:rFonts w:ascii="Verdana" w:hAnsi="Verdana" w:cs="Arial"/>
          <w:sz w:val="15"/>
          <w:szCs w:val="15"/>
        </w:rPr>
        <w:t>- Cobertura de los daños a terceros por agua: Se extiende a cubrir la responsabilidad civil daños por agua ocasionados en los espacios comunes hacia los departamentos.</w:t>
      </w:r>
    </w:p>
    <w:p w:rsidR="008E7643" w:rsidRPr="00921503" w:rsidRDefault="008E7643" w:rsidP="008E7643">
      <w:pPr>
        <w:jc w:val="both"/>
        <w:rPr>
          <w:rFonts w:ascii="Verdana" w:hAnsi="Verdana" w:cs="Arial"/>
          <w:b/>
          <w:sz w:val="15"/>
          <w:szCs w:val="15"/>
          <w:u w:val="single"/>
        </w:rPr>
      </w:pPr>
    </w:p>
    <w:p w:rsidR="008E7643" w:rsidRPr="00921503" w:rsidRDefault="008E7643" w:rsidP="008E7643">
      <w:pPr>
        <w:jc w:val="both"/>
        <w:rPr>
          <w:rFonts w:ascii="Verdana" w:hAnsi="Verdana"/>
          <w:sz w:val="15"/>
          <w:szCs w:val="15"/>
        </w:rPr>
      </w:pPr>
      <w:r w:rsidRPr="00921503">
        <w:rPr>
          <w:rFonts w:ascii="Verdana" w:eastAsia="Arial Unicode MS" w:hAnsi="Verdana"/>
          <w:sz w:val="15"/>
          <w:szCs w:val="15"/>
        </w:rPr>
        <w:t>Límite de UF 2.000 por evento y agregado anual.</w:t>
      </w:r>
    </w:p>
    <w:p w:rsidR="008E7643" w:rsidRPr="00921503" w:rsidRDefault="008E7643" w:rsidP="008E7643">
      <w:pPr>
        <w:pStyle w:val="NormalWeb"/>
        <w:spacing w:before="0" w:after="0"/>
        <w:ind w:right="-235"/>
        <w:jc w:val="both"/>
        <w:rPr>
          <w:rFonts w:ascii="Verdana" w:hAnsi="Verdana"/>
          <w:b/>
          <w:sz w:val="15"/>
          <w:szCs w:val="15"/>
        </w:rPr>
      </w:pPr>
    </w:p>
    <w:p w:rsidR="008E7643" w:rsidRPr="00921503" w:rsidRDefault="008E7643" w:rsidP="008E7643">
      <w:pPr>
        <w:pBdr>
          <w:top w:val="single" w:sz="4" w:space="1" w:color="auto"/>
          <w:bottom w:val="single" w:sz="4" w:space="1" w:color="auto"/>
        </w:pBdr>
        <w:ind w:right="-235"/>
        <w:jc w:val="both"/>
        <w:rPr>
          <w:rFonts w:ascii="Verdana" w:eastAsia="Arial Unicode MS" w:hAnsi="Verdana"/>
          <w:b/>
          <w:sz w:val="15"/>
          <w:szCs w:val="15"/>
        </w:rPr>
      </w:pPr>
      <w:r w:rsidRPr="00921503">
        <w:rPr>
          <w:rFonts w:ascii="Verdana" w:eastAsia="Arial Unicode MS" w:hAnsi="Verdana"/>
          <w:b/>
          <w:sz w:val="15"/>
          <w:szCs w:val="15"/>
        </w:rPr>
        <w:t>Clausula adicional C</w:t>
      </w:r>
      <w:r w:rsidR="006033D0">
        <w:rPr>
          <w:rFonts w:ascii="Verdana" w:eastAsia="Arial Unicode MS" w:hAnsi="Verdana"/>
          <w:b/>
          <w:sz w:val="15"/>
          <w:szCs w:val="15"/>
        </w:rPr>
        <w:t>abeza de familia CAD 1 2013 1770</w:t>
      </w:r>
      <w:r w:rsidR="0048228E">
        <w:rPr>
          <w:rFonts w:ascii="Verdana" w:eastAsia="Arial Unicode MS" w:hAnsi="Verdana"/>
          <w:b/>
          <w:sz w:val="15"/>
          <w:szCs w:val="15"/>
        </w:rPr>
        <w:t xml:space="preserve"> </w:t>
      </w:r>
      <w:r w:rsidR="0048228E" w:rsidRPr="003F1850">
        <w:rPr>
          <w:rFonts w:ascii="Verdana" w:hAnsi="Verdana"/>
          <w:b/>
          <w:sz w:val="15"/>
          <w:szCs w:val="15"/>
          <w:highlight w:val="green"/>
        </w:rPr>
        <w:t>(Cobertura para bienes comunes y/o departamentos)</w:t>
      </w:r>
      <w:r w:rsidR="0048228E">
        <w:rPr>
          <w:rFonts w:ascii="Verdana" w:hAnsi="Verdana"/>
          <w:b/>
          <w:sz w:val="15"/>
          <w:szCs w:val="15"/>
        </w:rPr>
        <w:t xml:space="preserve"> </w:t>
      </w:r>
      <w:r w:rsidR="0048228E" w:rsidRPr="008C28F2">
        <w:rPr>
          <w:rFonts w:ascii="Verdana" w:hAnsi="Verdana"/>
          <w:b/>
          <w:sz w:val="15"/>
          <w:szCs w:val="15"/>
          <w:highlight w:val="green"/>
        </w:rPr>
        <w:t>(Monto Asegurado mayor a UF 250.000 únicamente aplica a bienes y espacios comunes)</w:t>
      </w:r>
    </w:p>
    <w:p w:rsidR="008E7643" w:rsidRPr="003472A2" w:rsidRDefault="008E7643" w:rsidP="008E7643">
      <w:pPr>
        <w:spacing w:line="240" w:lineRule="atLeast"/>
        <w:jc w:val="both"/>
        <w:rPr>
          <w:rFonts w:ascii="Verdana" w:hAnsi="Verdana" w:cs="Arial"/>
          <w:strike/>
          <w:sz w:val="15"/>
          <w:szCs w:val="15"/>
        </w:rPr>
      </w:pPr>
      <w:r w:rsidRPr="003472A2">
        <w:rPr>
          <w:rFonts w:ascii="Verdana" w:hAnsi="Verdana" w:cs="Arial"/>
          <w:b/>
          <w:strike/>
          <w:color w:val="FF0000"/>
          <w:sz w:val="15"/>
          <w:szCs w:val="15"/>
        </w:rPr>
        <w:t>Asegurado:</w:t>
      </w:r>
      <w:r w:rsidRPr="003472A2">
        <w:rPr>
          <w:rFonts w:ascii="Verdana" w:hAnsi="Verdana" w:cs="Arial"/>
          <w:strike/>
          <w:color w:val="FF0000"/>
          <w:sz w:val="15"/>
          <w:szCs w:val="15"/>
        </w:rPr>
        <w:t xml:space="preserve"> Unidades habitacionales de la comunidad</w:t>
      </w:r>
    </w:p>
    <w:p w:rsidR="008E7643" w:rsidRPr="00921503" w:rsidRDefault="008E7643" w:rsidP="008E7643">
      <w:pPr>
        <w:spacing w:line="240" w:lineRule="atLeast"/>
        <w:jc w:val="both"/>
        <w:rPr>
          <w:rFonts w:ascii="Verdana" w:hAnsi="Verdana" w:cs="Arial"/>
          <w:sz w:val="15"/>
          <w:szCs w:val="15"/>
        </w:rPr>
      </w:pPr>
    </w:p>
    <w:p w:rsidR="008E7643" w:rsidRDefault="008E7643" w:rsidP="008E7643">
      <w:pPr>
        <w:jc w:val="both"/>
        <w:rPr>
          <w:rFonts w:ascii="Verdana" w:hAnsi="Verdana" w:cs="Arial"/>
          <w:strike/>
          <w:color w:val="FF0000"/>
          <w:sz w:val="15"/>
          <w:szCs w:val="15"/>
        </w:rPr>
      </w:pPr>
      <w:r w:rsidRPr="003472A2">
        <w:rPr>
          <w:rFonts w:ascii="Verdana" w:hAnsi="Verdana" w:cs="Arial"/>
          <w:strike/>
          <w:color w:val="FF0000"/>
          <w:sz w:val="15"/>
          <w:szCs w:val="15"/>
        </w:rPr>
        <w:t>Cobertura de los daños a terceros por agua: Se extiende a cubrir la responsabilidad civil daños por agua ocasionados en los departamentos entre las distintas unidades de la comunidad.</w:t>
      </w:r>
    </w:p>
    <w:p w:rsidR="003472A2" w:rsidRDefault="003472A2" w:rsidP="008E7643">
      <w:pPr>
        <w:jc w:val="both"/>
        <w:rPr>
          <w:rFonts w:ascii="Verdana" w:hAnsi="Verdana" w:cs="Arial"/>
          <w:strike/>
          <w:color w:val="FF0000"/>
          <w:sz w:val="15"/>
          <w:szCs w:val="15"/>
        </w:rPr>
      </w:pPr>
    </w:p>
    <w:p w:rsidR="003472A2" w:rsidRPr="003E28C1" w:rsidRDefault="003472A2" w:rsidP="003472A2">
      <w:pPr>
        <w:autoSpaceDE w:val="0"/>
        <w:autoSpaceDN w:val="0"/>
        <w:adjustRightInd w:val="0"/>
        <w:jc w:val="both"/>
        <w:rPr>
          <w:rFonts w:ascii="Verdana" w:hAnsi="Verdana" w:cs="Arial"/>
          <w:sz w:val="15"/>
          <w:szCs w:val="15"/>
          <w:highlight w:val="green"/>
        </w:rPr>
      </w:pPr>
      <w:r w:rsidRPr="003E28C1">
        <w:rPr>
          <w:rFonts w:ascii="Verdana" w:hAnsi="Verdana" w:cs="Arial"/>
          <w:b/>
          <w:sz w:val="15"/>
          <w:szCs w:val="15"/>
          <w:highlight w:val="green"/>
        </w:rPr>
        <w:t>ARTÍCULO 1°: COBERTURA DE LA CLÁUSULA ADICIONAL.</w:t>
      </w:r>
      <w:r w:rsidRPr="003E28C1">
        <w:rPr>
          <w:rFonts w:ascii="Verdana" w:hAnsi="Verdana" w:cs="Arial"/>
          <w:sz w:val="15"/>
          <w:szCs w:val="15"/>
          <w:highlight w:val="green"/>
        </w:rPr>
        <w:t xml:space="preserve"> En virtud de la presente cláusula adicional, se puede contratar una cualquiera de las siguientes coberturas, ya sea en forma separada, indistinta o conjunta, de lo cual, en todo caso, deberá dejarse clara y expresa constancia en las Condiciones</w:t>
      </w:r>
    </w:p>
    <w:p w:rsidR="003472A2" w:rsidRPr="003E28C1" w:rsidRDefault="003472A2" w:rsidP="003472A2">
      <w:pPr>
        <w:autoSpaceDE w:val="0"/>
        <w:autoSpaceDN w:val="0"/>
        <w:adjustRightInd w:val="0"/>
        <w:jc w:val="both"/>
        <w:rPr>
          <w:rFonts w:ascii="Verdana" w:hAnsi="Verdana" w:cs="Arial"/>
          <w:sz w:val="15"/>
          <w:szCs w:val="15"/>
          <w:highlight w:val="green"/>
        </w:rPr>
      </w:pPr>
      <w:r w:rsidRPr="003E28C1">
        <w:rPr>
          <w:rFonts w:ascii="Verdana" w:hAnsi="Verdana" w:cs="Arial"/>
          <w:sz w:val="15"/>
          <w:szCs w:val="15"/>
          <w:highlight w:val="green"/>
        </w:rPr>
        <w:t>Particulares de la póliza.</w:t>
      </w:r>
    </w:p>
    <w:p w:rsidR="003472A2" w:rsidRPr="003E28C1" w:rsidRDefault="003472A2" w:rsidP="003472A2">
      <w:pPr>
        <w:autoSpaceDE w:val="0"/>
        <w:autoSpaceDN w:val="0"/>
        <w:adjustRightInd w:val="0"/>
        <w:jc w:val="both"/>
        <w:rPr>
          <w:rFonts w:ascii="Verdana" w:hAnsi="Verdana" w:cs="Arial"/>
          <w:sz w:val="15"/>
          <w:szCs w:val="15"/>
          <w:highlight w:val="green"/>
        </w:rPr>
      </w:pPr>
      <w:r w:rsidRPr="003E28C1">
        <w:rPr>
          <w:rFonts w:ascii="Verdana" w:hAnsi="Verdana" w:cs="Arial"/>
          <w:b/>
          <w:sz w:val="15"/>
          <w:szCs w:val="15"/>
          <w:highlight w:val="green"/>
        </w:rPr>
        <w:t>1.2. COBERTURA FAMILIAR.</w:t>
      </w:r>
      <w:r w:rsidRPr="003E28C1">
        <w:rPr>
          <w:rFonts w:ascii="Verdana" w:hAnsi="Verdana" w:cs="Arial"/>
          <w:sz w:val="15"/>
          <w:szCs w:val="15"/>
          <w:highlight w:val="green"/>
        </w:rPr>
        <w:t xml:space="preserve"> En virtud de la presente cobertura, se garantiza la responsabilidad civil extracontractual del asegurado por las personas que se encuentren bajo su cuidado y dependencia:</w:t>
      </w:r>
    </w:p>
    <w:p w:rsidR="003472A2" w:rsidRPr="003E28C1" w:rsidRDefault="003472A2" w:rsidP="003472A2">
      <w:pPr>
        <w:autoSpaceDE w:val="0"/>
        <w:autoSpaceDN w:val="0"/>
        <w:adjustRightInd w:val="0"/>
        <w:jc w:val="both"/>
        <w:rPr>
          <w:rFonts w:ascii="Verdana" w:hAnsi="Verdana" w:cs="Arial"/>
          <w:sz w:val="15"/>
          <w:szCs w:val="15"/>
          <w:highlight w:val="green"/>
        </w:rPr>
      </w:pPr>
      <w:r w:rsidRPr="003E28C1">
        <w:rPr>
          <w:rFonts w:ascii="Verdana" w:hAnsi="Verdana" w:cs="Arial"/>
          <w:b/>
          <w:sz w:val="15"/>
          <w:szCs w:val="15"/>
          <w:highlight w:val="green"/>
        </w:rPr>
        <w:t>1.2.1.</w:t>
      </w:r>
      <w:r w:rsidRPr="003E28C1">
        <w:rPr>
          <w:rFonts w:ascii="Verdana" w:hAnsi="Verdana" w:cs="Arial"/>
          <w:sz w:val="15"/>
          <w:szCs w:val="15"/>
          <w:highlight w:val="green"/>
        </w:rPr>
        <w:t xml:space="preserve"> Por los actos u omisiones propias.</w:t>
      </w:r>
    </w:p>
    <w:p w:rsidR="003472A2" w:rsidRPr="003E28C1" w:rsidRDefault="003472A2" w:rsidP="003472A2">
      <w:pPr>
        <w:autoSpaceDE w:val="0"/>
        <w:autoSpaceDN w:val="0"/>
        <w:adjustRightInd w:val="0"/>
        <w:jc w:val="both"/>
        <w:rPr>
          <w:rFonts w:ascii="Verdana" w:hAnsi="Verdana" w:cs="Arial"/>
          <w:sz w:val="15"/>
          <w:szCs w:val="15"/>
          <w:highlight w:val="green"/>
        </w:rPr>
      </w:pPr>
      <w:r w:rsidRPr="003E28C1">
        <w:rPr>
          <w:rFonts w:ascii="Verdana" w:hAnsi="Verdana" w:cs="Arial"/>
          <w:b/>
          <w:sz w:val="15"/>
          <w:szCs w:val="15"/>
          <w:highlight w:val="green"/>
        </w:rPr>
        <w:t>1.2.2.</w:t>
      </w:r>
      <w:r w:rsidRPr="003E28C1">
        <w:rPr>
          <w:rFonts w:ascii="Verdana" w:hAnsi="Verdana" w:cs="Arial"/>
          <w:sz w:val="15"/>
          <w:szCs w:val="15"/>
          <w:highlight w:val="green"/>
        </w:rPr>
        <w:t xml:space="preserve"> Por los actos u omisiones de aquellas personas de quienes debe responder según el Código Civil: cónyuge, hijos u otros menores, familiares, sirvientes, en tanto vivan en su compañía.</w:t>
      </w:r>
    </w:p>
    <w:p w:rsidR="003472A2" w:rsidRPr="003E28C1" w:rsidRDefault="003472A2" w:rsidP="003472A2">
      <w:pPr>
        <w:autoSpaceDE w:val="0"/>
        <w:autoSpaceDN w:val="0"/>
        <w:adjustRightInd w:val="0"/>
        <w:jc w:val="both"/>
        <w:rPr>
          <w:rFonts w:ascii="Verdana" w:hAnsi="Verdana" w:cs="Arial"/>
          <w:sz w:val="15"/>
          <w:szCs w:val="15"/>
          <w:highlight w:val="green"/>
        </w:rPr>
      </w:pPr>
      <w:r w:rsidRPr="003E28C1">
        <w:rPr>
          <w:rFonts w:ascii="Verdana" w:hAnsi="Verdana" w:cs="Arial"/>
          <w:b/>
          <w:sz w:val="15"/>
          <w:szCs w:val="15"/>
          <w:highlight w:val="green"/>
        </w:rPr>
        <w:t>1.2.3.</w:t>
      </w:r>
      <w:r w:rsidRPr="003E28C1">
        <w:rPr>
          <w:rFonts w:ascii="Verdana" w:hAnsi="Verdana" w:cs="Arial"/>
          <w:sz w:val="15"/>
          <w:szCs w:val="15"/>
          <w:highlight w:val="green"/>
        </w:rPr>
        <w:t xml:space="preserve"> Como propietario, o inquilino, de un edificio o departamento destinado únicamente a vivienda privada del asegurado. Quedan incluidos los terrenos colindantes, las residencias secundarias y las antenas privadas.</w:t>
      </w:r>
    </w:p>
    <w:p w:rsidR="003472A2" w:rsidRPr="003E28C1" w:rsidRDefault="003472A2" w:rsidP="003472A2">
      <w:pPr>
        <w:autoSpaceDE w:val="0"/>
        <w:autoSpaceDN w:val="0"/>
        <w:adjustRightInd w:val="0"/>
        <w:jc w:val="both"/>
        <w:rPr>
          <w:rFonts w:ascii="Verdana" w:hAnsi="Verdana" w:cs="Arial"/>
          <w:sz w:val="15"/>
          <w:szCs w:val="15"/>
          <w:highlight w:val="green"/>
        </w:rPr>
      </w:pPr>
      <w:r w:rsidRPr="003E28C1">
        <w:rPr>
          <w:rFonts w:ascii="Verdana" w:hAnsi="Verdana" w:cs="Arial"/>
          <w:b/>
          <w:sz w:val="15"/>
          <w:szCs w:val="15"/>
          <w:highlight w:val="green"/>
        </w:rPr>
        <w:t>1.2.4.</w:t>
      </w:r>
      <w:r w:rsidRPr="003E28C1">
        <w:rPr>
          <w:rFonts w:ascii="Verdana" w:hAnsi="Verdana" w:cs="Arial"/>
          <w:sz w:val="15"/>
          <w:szCs w:val="15"/>
          <w:highlight w:val="green"/>
        </w:rPr>
        <w:t xml:space="preserve"> Como poseedor de animales.</w:t>
      </w:r>
    </w:p>
    <w:p w:rsidR="003472A2" w:rsidRPr="003E28C1" w:rsidRDefault="003472A2" w:rsidP="003472A2">
      <w:pPr>
        <w:autoSpaceDE w:val="0"/>
        <w:autoSpaceDN w:val="0"/>
        <w:adjustRightInd w:val="0"/>
        <w:jc w:val="both"/>
        <w:rPr>
          <w:rFonts w:ascii="Verdana" w:hAnsi="Verdana" w:cs="Arial"/>
          <w:sz w:val="15"/>
          <w:szCs w:val="15"/>
          <w:highlight w:val="green"/>
        </w:rPr>
      </w:pPr>
      <w:r w:rsidRPr="003E28C1">
        <w:rPr>
          <w:rFonts w:ascii="Verdana" w:hAnsi="Verdana" w:cs="Arial"/>
          <w:b/>
          <w:sz w:val="15"/>
          <w:szCs w:val="15"/>
          <w:highlight w:val="green"/>
        </w:rPr>
        <w:t>1.2.5.</w:t>
      </w:r>
      <w:r w:rsidRPr="003E28C1">
        <w:rPr>
          <w:rFonts w:ascii="Verdana" w:hAnsi="Verdana" w:cs="Arial"/>
          <w:sz w:val="15"/>
          <w:szCs w:val="15"/>
          <w:highlight w:val="green"/>
        </w:rPr>
        <w:t xml:space="preserve"> Como deportista aficionado, excluyéndose la participación en competiciones oficiales.</w:t>
      </w:r>
    </w:p>
    <w:p w:rsidR="003472A2" w:rsidRPr="003E28C1" w:rsidRDefault="003472A2" w:rsidP="003472A2">
      <w:pPr>
        <w:autoSpaceDE w:val="0"/>
        <w:autoSpaceDN w:val="0"/>
        <w:adjustRightInd w:val="0"/>
        <w:jc w:val="both"/>
        <w:rPr>
          <w:rFonts w:ascii="Verdana" w:hAnsi="Verdana" w:cs="Arial"/>
          <w:sz w:val="15"/>
          <w:szCs w:val="15"/>
          <w:highlight w:val="green"/>
        </w:rPr>
      </w:pPr>
      <w:r w:rsidRPr="003E28C1">
        <w:rPr>
          <w:rFonts w:ascii="Verdana" w:hAnsi="Verdana" w:cs="Arial"/>
          <w:b/>
          <w:sz w:val="15"/>
          <w:szCs w:val="15"/>
          <w:highlight w:val="green"/>
        </w:rPr>
        <w:t>1.2.6.</w:t>
      </w:r>
      <w:r w:rsidRPr="003E28C1">
        <w:rPr>
          <w:rFonts w:ascii="Verdana" w:hAnsi="Verdana" w:cs="Arial"/>
          <w:sz w:val="15"/>
          <w:szCs w:val="15"/>
          <w:highlight w:val="green"/>
        </w:rPr>
        <w:t xml:space="preserve"> Como poseedor de armas, incluso las de fuego. Se incluye el uso legal de dichas armas de polígonos o dentro de los límites de los predios descritos en el punto 1.2.3.</w:t>
      </w:r>
    </w:p>
    <w:p w:rsidR="003472A2" w:rsidRPr="003E28C1" w:rsidRDefault="003472A2" w:rsidP="003472A2">
      <w:pPr>
        <w:autoSpaceDE w:val="0"/>
        <w:autoSpaceDN w:val="0"/>
        <w:adjustRightInd w:val="0"/>
        <w:jc w:val="both"/>
        <w:rPr>
          <w:rFonts w:ascii="Verdana" w:hAnsi="Verdana" w:cs="Arial"/>
          <w:sz w:val="15"/>
          <w:szCs w:val="15"/>
          <w:highlight w:val="green"/>
        </w:rPr>
      </w:pPr>
    </w:p>
    <w:p w:rsidR="003472A2" w:rsidRPr="003472A2" w:rsidRDefault="003472A2" w:rsidP="003472A2">
      <w:pPr>
        <w:autoSpaceDE w:val="0"/>
        <w:autoSpaceDN w:val="0"/>
        <w:adjustRightInd w:val="0"/>
        <w:jc w:val="both"/>
        <w:rPr>
          <w:rFonts w:ascii="Verdana" w:hAnsi="Verdana" w:cs="Arial"/>
          <w:sz w:val="15"/>
          <w:szCs w:val="15"/>
        </w:rPr>
      </w:pPr>
      <w:r w:rsidRPr="003E28C1">
        <w:rPr>
          <w:rFonts w:ascii="Verdana" w:hAnsi="Verdana" w:cs="Arial"/>
          <w:b/>
          <w:sz w:val="15"/>
          <w:szCs w:val="15"/>
          <w:highlight w:val="green"/>
        </w:rPr>
        <w:t>2. COBERTURA DE LOS DAÑOS A TERCEROS POR AGUA:</w:t>
      </w:r>
      <w:r w:rsidRPr="003E28C1">
        <w:rPr>
          <w:rFonts w:ascii="Verdana" w:hAnsi="Verdana" w:cs="Arial"/>
          <w:sz w:val="15"/>
          <w:szCs w:val="15"/>
          <w:highlight w:val="green"/>
        </w:rPr>
        <w:t xml:space="preserve"> En virtud de la presente cobertura, se garantiza la responsabilidad civil extracontractual del asegurado por daños por agua causada por rotura de estanques y/o matrices; o escurrimiento debido a llaves abiertas o mal cerradas, hasta un límite por siniestro.</w:t>
      </w:r>
    </w:p>
    <w:p w:rsidR="008E7643" w:rsidRPr="00921503" w:rsidRDefault="008E7643" w:rsidP="008E7643">
      <w:pPr>
        <w:jc w:val="both"/>
        <w:rPr>
          <w:rFonts w:ascii="Verdana" w:hAnsi="Verdana" w:cs="Arial"/>
          <w:sz w:val="15"/>
          <w:szCs w:val="15"/>
        </w:rPr>
      </w:pPr>
    </w:p>
    <w:p w:rsidR="008E7643" w:rsidRPr="00921503" w:rsidRDefault="008E7643" w:rsidP="008E7643">
      <w:pPr>
        <w:jc w:val="both"/>
        <w:rPr>
          <w:rFonts w:ascii="Verdana" w:hAnsi="Verdana" w:cs="Arial"/>
          <w:sz w:val="15"/>
          <w:szCs w:val="15"/>
        </w:rPr>
      </w:pPr>
      <w:r w:rsidRPr="00921503">
        <w:rPr>
          <w:rFonts w:ascii="Verdana" w:hAnsi="Verdana" w:cs="Arial"/>
          <w:sz w:val="15"/>
          <w:szCs w:val="15"/>
        </w:rPr>
        <w:t xml:space="preserve">Límite de UF 500 por evento y agregado anual. </w:t>
      </w:r>
    </w:p>
    <w:p w:rsidR="008E7643" w:rsidRDefault="008E7643" w:rsidP="008E7643">
      <w:pPr>
        <w:jc w:val="both"/>
        <w:rPr>
          <w:rFonts w:ascii="Verdana" w:hAnsi="Verdana"/>
          <w:sz w:val="15"/>
          <w:szCs w:val="15"/>
        </w:rPr>
      </w:pPr>
    </w:p>
    <w:p w:rsidR="00E755B0" w:rsidRDefault="00E755B0" w:rsidP="008E7643">
      <w:pPr>
        <w:jc w:val="both"/>
        <w:rPr>
          <w:rFonts w:ascii="Verdana" w:hAnsi="Verdana"/>
          <w:sz w:val="15"/>
          <w:szCs w:val="15"/>
        </w:rPr>
      </w:pPr>
      <w:r w:rsidRPr="003F3E97">
        <w:rPr>
          <w:rFonts w:ascii="Verdana" w:hAnsi="Verdana"/>
          <w:sz w:val="15"/>
          <w:szCs w:val="15"/>
          <w:highlight w:val="green"/>
        </w:rPr>
        <w:t>{</w:t>
      </w:r>
    </w:p>
    <w:p w:rsidR="00E755B0" w:rsidRDefault="00E755B0" w:rsidP="008E7643">
      <w:pPr>
        <w:jc w:val="both"/>
        <w:rPr>
          <w:rFonts w:ascii="Verdana" w:hAnsi="Verdana"/>
          <w:sz w:val="15"/>
          <w:szCs w:val="15"/>
        </w:rPr>
      </w:pPr>
      <w:r w:rsidRPr="003F3E97">
        <w:rPr>
          <w:rFonts w:ascii="Verdana" w:hAnsi="Verdana"/>
          <w:sz w:val="15"/>
          <w:szCs w:val="15"/>
          <w:highlight w:val="green"/>
        </w:rPr>
        <w:t>[</w:t>
      </w:r>
      <w:r w:rsidRPr="003F3E97">
        <w:rPr>
          <w:rFonts w:ascii="Verdana" w:hAnsi="Verdana"/>
          <w:sz w:val="15"/>
          <w:szCs w:val="15"/>
          <w:highlight w:val="yellow"/>
        </w:rPr>
        <w:t>Aparece únicamente para montos asegurados menores o iguales a UF 250.000</w:t>
      </w:r>
      <w:r w:rsidRPr="003F3E97">
        <w:rPr>
          <w:rFonts w:ascii="Verdana" w:hAnsi="Verdana"/>
          <w:sz w:val="15"/>
          <w:szCs w:val="15"/>
          <w:highlight w:val="green"/>
        </w:rPr>
        <w:t>]</w:t>
      </w:r>
    </w:p>
    <w:p w:rsidR="003F3E97" w:rsidRDefault="003F3E97" w:rsidP="008E7643">
      <w:pPr>
        <w:jc w:val="both"/>
        <w:rPr>
          <w:rFonts w:ascii="Verdana" w:hAnsi="Verdana"/>
          <w:sz w:val="15"/>
          <w:szCs w:val="15"/>
        </w:rPr>
      </w:pPr>
    </w:p>
    <w:p w:rsidR="003F3E97" w:rsidRDefault="003F3E97" w:rsidP="003F3E97">
      <w:pPr>
        <w:pStyle w:val="NormalWeb"/>
        <w:spacing w:before="0" w:after="0"/>
        <w:ind w:right="-235"/>
        <w:jc w:val="both"/>
        <w:rPr>
          <w:rFonts w:ascii="Verdana" w:hAnsi="Verdana"/>
          <w:b/>
          <w:sz w:val="15"/>
        </w:rPr>
      </w:pPr>
    </w:p>
    <w:p w:rsidR="003F3E97" w:rsidRPr="00800CF5" w:rsidRDefault="003F3E97" w:rsidP="003F3E97">
      <w:pPr>
        <w:pBdr>
          <w:top w:val="single" w:sz="4" w:space="2" w:color="auto"/>
          <w:bottom w:val="single" w:sz="4" w:space="1" w:color="auto"/>
        </w:pBdr>
        <w:ind w:right="-235"/>
        <w:jc w:val="both"/>
        <w:rPr>
          <w:rFonts w:ascii="Verdana" w:eastAsia="Arial Unicode MS" w:hAnsi="Verdana"/>
          <w:b/>
          <w:sz w:val="15"/>
          <w:szCs w:val="20"/>
        </w:rPr>
      </w:pPr>
      <w:r w:rsidRPr="00E36C6C">
        <w:rPr>
          <w:rFonts w:ascii="Verdana" w:eastAsia="Arial Unicode MS" w:hAnsi="Verdana"/>
          <w:b/>
          <w:sz w:val="15"/>
          <w:szCs w:val="20"/>
          <w:highlight w:val="green"/>
        </w:rPr>
        <w:t>Accidentes Personales POL</w:t>
      </w:r>
      <w:r w:rsidRPr="00E36C6C">
        <w:rPr>
          <w:rFonts w:ascii="Verdana" w:eastAsia="Arial Unicode MS" w:hAnsi="Verdana"/>
          <w:b/>
          <w:sz w:val="15"/>
          <w:szCs w:val="20"/>
          <w:highlight w:val="green"/>
        </w:rPr>
        <w:t xml:space="preserve"> </w:t>
      </w:r>
      <w:r w:rsidRPr="00E36C6C">
        <w:rPr>
          <w:rFonts w:ascii="Verdana" w:eastAsia="Arial Unicode MS" w:hAnsi="Verdana"/>
          <w:b/>
          <w:sz w:val="15"/>
          <w:szCs w:val="20"/>
          <w:highlight w:val="green"/>
        </w:rPr>
        <w:t>3</w:t>
      </w:r>
      <w:r w:rsidR="006E7EE7" w:rsidRPr="00E36C6C">
        <w:rPr>
          <w:rFonts w:ascii="Verdana" w:eastAsia="Arial Unicode MS" w:hAnsi="Verdana"/>
          <w:b/>
          <w:sz w:val="15"/>
          <w:szCs w:val="20"/>
          <w:highlight w:val="green"/>
        </w:rPr>
        <w:t xml:space="preserve"> </w:t>
      </w:r>
      <w:r w:rsidRPr="00E36C6C">
        <w:rPr>
          <w:rFonts w:ascii="Verdana" w:eastAsia="Arial Unicode MS" w:hAnsi="Verdana"/>
          <w:b/>
          <w:sz w:val="15"/>
          <w:szCs w:val="20"/>
          <w:highlight w:val="green"/>
        </w:rPr>
        <w:t>2013</w:t>
      </w:r>
      <w:r w:rsidR="006E7EE7" w:rsidRPr="00E36C6C">
        <w:rPr>
          <w:rFonts w:ascii="Verdana" w:eastAsia="Arial Unicode MS" w:hAnsi="Verdana"/>
          <w:b/>
          <w:sz w:val="15"/>
          <w:szCs w:val="20"/>
          <w:highlight w:val="green"/>
        </w:rPr>
        <w:t xml:space="preserve"> </w:t>
      </w:r>
      <w:r w:rsidRPr="00E36C6C">
        <w:rPr>
          <w:rFonts w:ascii="Verdana" w:eastAsia="Arial Unicode MS" w:hAnsi="Verdana"/>
          <w:b/>
          <w:sz w:val="15"/>
          <w:szCs w:val="20"/>
          <w:highlight w:val="green"/>
        </w:rPr>
        <w:t xml:space="preserve">0570 </w:t>
      </w:r>
      <w:r w:rsidR="00E36C6C" w:rsidRPr="00E36C6C">
        <w:rPr>
          <w:rFonts w:ascii="Verdana" w:hAnsi="Verdana"/>
          <w:b/>
          <w:sz w:val="15"/>
          <w:highlight w:val="green"/>
        </w:rPr>
        <w:t>(Cobertura para bienes y espacios comunes)</w:t>
      </w:r>
    </w:p>
    <w:p w:rsidR="003F3E97" w:rsidRDefault="003F3E97" w:rsidP="003F3E97">
      <w:pPr>
        <w:jc w:val="both"/>
        <w:rPr>
          <w:rFonts w:cs="Arial"/>
          <w:sz w:val="20"/>
        </w:rPr>
      </w:pPr>
    </w:p>
    <w:p w:rsidR="006C5D1D" w:rsidRPr="009D75D3" w:rsidRDefault="006C5D1D" w:rsidP="006C5D1D">
      <w:pPr>
        <w:pStyle w:val="Ttulo1"/>
        <w:jc w:val="both"/>
        <w:rPr>
          <w:rFonts w:eastAsia="Arial Unicode MS"/>
          <w:bCs w:val="0"/>
          <w:szCs w:val="15"/>
          <w:highlight w:val="green"/>
          <w:u w:val="single"/>
        </w:rPr>
      </w:pP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Pr="009D75D3">
        <w:rPr>
          <w:rFonts w:eastAsia="Arial Unicode MS"/>
          <w:bCs w:val="0"/>
          <w:szCs w:val="15"/>
          <w:highlight w:val="green"/>
          <w:u w:val="single"/>
        </w:rPr>
        <w:softHyphen/>
      </w:r>
      <w:r w:rsidR="009D75D3" w:rsidRPr="009D75D3">
        <w:rPr>
          <w:rFonts w:eastAsia="Arial Unicode MS"/>
          <w:bCs w:val="0"/>
          <w:szCs w:val="15"/>
          <w:highlight w:val="green"/>
          <w:u w:val="single"/>
        </w:rPr>
        <w:t>Materia Asegurada</w:t>
      </w:r>
    </w:p>
    <w:p w:rsidR="006C5D1D" w:rsidRPr="003F678F" w:rsidRDefault="009D75D3" w:rsidP="006C5D1D">
      <w:pPr>
        <w:pStyle w:val="Textoindependiente"/>
        <w:rPr>
          <w:rFonts w:ascii="Century Gothic" w:hAnsi="Century Gothic" w:cs="Tahoma"/>
          <w:b/>
          <w:color w:val="FF0000"/>
          <w:sz w:val="18"/>
          <w:szCs w:val="18"/>
        </w:rPr>
      </w:pPr>
      <w:r w:rsidRPr="009D75D3">
        <w:rPr>
          <w:rFonts w:ascii="Verdana" w:hAnsi="Verdana" w:cs="Arial"/>
          <w:color w:val="auto"/>
          <w:sz w:val="15"/>
          <w:szCs w:val="15"/>
          <w:highlight w:val="green"/>
          <w:lang w:val="es-ES"/>
        </w:rPr>
        <w:t xml:space="preserve">Se otorga cobertura nominada hasta </w:t>
      </w:r>
      <w:r w:rsidR="006C5D1D" w:rsidRPr="009D75D3">
        <w:rPr>
          <w:rFonts w:ascii="Verdana" w:hAnsi="Verdana" w:cs="Arial"/>
          <w:color w:val="auto"/>
          <w:sz w:val="15"/>
          <w:szCs w:val="15"/>
          <w:highlight w:val="green"/>
          <w:lang w:val="es-ES"/>
        </w:rPr>
        <w:t xml:space="preserve"> 6</w:t>
      </w:r>
      <w:r w:rsidRPr="009D75D3">
        <w:rPr>
          <w:rFonts w:ascii="Verdana" w:hAnsi="Verdana" w:cs="Arial"/>
          <w:color w:val="auto"/>
          <w:sz w:val="15"/>
          <w:szCs w:val="15"/>
          <w:highlight w:val="green"/>
          <w:lang w:val="es-ES"/>
        </w:rPr>
        <w:t xml:space="preserve"> personas, empleados de la  empresa  que tengan relación con la empresa contratante.</w:t>
      </w:r>
    </w:p>
    <w:p w:rsidR="006C5D1D" w:rsidRPr="003F678F" w:rsidRDefault="006C5D1D" w:rsidP="006C5D1D">
      <w:pPr>
        <w:pStyle w:val="Ttulo1"/>
        <w:jc w:val="both"/>
        <w:rPr>
          <w:rFonts w:ascii="Century Gothic" w:hAnsi="Century Gothic" w:cs="Tahoma"/>
          <w:b w:val="0"/>
          <w:iCs/>
          <w:color w:val="FF0000"/>
          <w:sz w:val="18"/>
          <w:szCs w:val="18"/>
          <w:lang w:val="es-ES_tradnl"/>
        </w:rPr>
      </w:pPr>
    </w:p>
    <w:p w:rsidR="006C5D1D" w:rsidRPr="003F678F" w:rsidRDefault="006C5D1D" w:rsidP="006C5D1D">
      <w:pPr>
        <w:pStyle w:val="Ttulo1"/>
        <w:jc w:val="both"/>
        <w:rPr>
          <w:rFonts w:ascii="Century Gothic" w:hAnsi="Century Gothic" w:cs="Tahoma"/>
          <w:b w:val="0"/>
          <w:iCs/>
          <w:color w:val="FF0000"/>
          <w:sz w:val="18"/>
          <w:szCs w:val="18"/>
        </w:rPr>
      </w:pPr>
    </w:p>
    <w:p w:rsidR="006C5D1D" w:rsidRPr="009D75D3" w:rsidRDefault="009D75D3" w:rsidP="006C5D1D">
      <w:pPr>
        <w:pStyle w:val="Ttulo1"/>
        <w:jc w:val="both"/>
        <w:rPr>
          <w:rFonts w:cs="Arial"/>
          <w:b w:val="0"/>
          <w:bCs w:val="0"/>
          <w:szCs w:val="15"/>
          <w:highlight w:val="green"/>
        </w:rPr>
      </w:pPr>
      <w:r w:rsidRPr="009D75D3">
        <w:rPr>
          <w:rFonts w:cs="Arial"/>
          <w:b w:val="0"/>
          <w:bCs w:val="0"/>
          <w:szCs w:val="15"/>
          <w:highlight w:val="green"/>
        </w:rPr>
        <w:t>Asegurados deben encontrarse con contrato vigente o tener algun documento que respalde el vinculo que tiene con la empresa.</w:t>
      </w:r>
    </w:p>
    <w:p w:rsidR="006C5D1D" w:rsidRPr="003F678F" w:rsidRDefault="006C5D1D" w:rsidP="006C5D1D">
      <w:pPr>
        <w:autoSpaceDE w:val="0"/>
        <w:autoSpaceDN w:val="0"/>
        <w:adjustRightInd w:val="0"/>
        <w:jc w:val="both"/>
        <w:rPr>
          <w:rFonts w:ascii="Century Gothic" w:hAnsi="Century Gothic" w:cs="Tahoma"/>
          <w:color w:val="FF0000"/>
          <w:sz w:val="18"/>
          <w:szCs w:val="18"/>
        </w:rPr>
      </w:pPr>
    </w:p>
    <w:p w:rsidR="006C5D1D" w:rsidRPr="009D75D3" w:rsidRDefault="009D75D3" w:rsidP="009D75D3">
      <w:pPr>
        <w:pStyle w:val="Ttulo1"/>
        <w:jc w:val="both"/>
        <w:rPr>
          <w:rFonts w:eastAsia="Arial Unicode MS"/>
          <w:bCs w:val="0"/>
          <w:szCs w:val="15"/>
          <w:highlight w:val="green"/>
          <w:u w:val="single"/>
        </w:rPr>
      </w:pPr>
      <w:r w:rsidRPr="009D75D3">
        <w:rPr>
          <w:rFonts w:eastAsia="Arial Unicode MS"/>
          <w:bCs w:val="0"/>
          <w:szCs w:val="15"/>
          <w:highlight w:val="green"/>
          <w:u w:val="single"/>
        </w:rPr>
        <w:t>Monto asegurado por persona</w:t>
      </w:r>
      <w:r w:rsidR="006C5D1D" w:rsidRPr="009D75D3">
        <w:rPr>
          <w:rFonts w:eastAsia="Arial Unicode MS"/>
          <w:bCs w:val="0"/>
          <w:szCs w:val="15"/>
          <w:highlight w:val="green"/>
          <w:u w:val="single"/>
        </w:rPr>
        <w:t xml:space="preserve"> </w:t>
      </w:r>
    </w:p>
    <w:p w:rsidR="006C5D1D" w:rsidRPr="00E85208" w:rsidRDefault="006C5D1D" w:rsidP="006C5D1D">
      <w:pPr>
        <w:autoSpaceDE w:val="0"/>
        <w:autoSpaceDN w:val="0"/>
        <w:adjustRightInd w:val="0"/>
        <w:jc w:val="both"/>
        <w:rPr>
          <w:rFonts w:ascii="Verdana" w:hAnsi="Verdana" w:cs="Arial"/>
          <w:sz w:val="15"/>
          <w:szCs w:val="15"/>
          <w:highlight w:val="green"/>
        </w:rPr>
      </w:pPr>
      <w:r w:rsidRPr="00E85208">
        <w:rPr>
          <w:rFonts w:ascii="Verdana" w:hAnsi="Verdana" w:cs="Arial"/>
          <w:sz w:val="15"/>
          <w:szCs w:val="15"/>
          <w:highlight w:val="green"/>
        </w:rPr>
        <w:t xml:space="preserve">PLAN A </w:t>
      </w:r>
      <w:r w:rsidRPr="00E85208">
        <w:rPr>
          <w:rFonts w:ascii="Verdana" w:hAnsi="Verdana" w:cs="Arial"/>
          <w:sz w:val="15"/>
          <w:szCs w:val="15"/>
          <w:highlight w:val="green"/>
        </w:rPr>
        <w:tab/>
        <w:t>UF 250</w:t>
      </w:r>
    </w:p>
    <w:p w:rsidR="006C5D1D" w:rsidRPr="009D75D3" w:rsidRDefault="006C5D1D" w:rsidP="006C5D1D">
      <w:pPr>
        <w:autoSpaceDE w:val="0"/>
        <w:autoSpaceDN w:val="0"/>
        <w:adjustRightInd w:val="0"/>
        <w:jc w:val="both"/>
        <w:rPr>
          <w:rFonts w:ascii="Verdana" w:hAnsi="Verdana" w:cs="Arial"/>
          <w:sz w:val="15"/>
          <w:szCs w:val="15"/>
        </w:rPr>
      </w:pPr>
      <w:r w:rsidRPr="00E85208">
        <w:rPr>
          <w:rFonts w:ascii="Verdana" w:hAnsi="Verdana" w:cs="Arial"/>
          <w:sz w:val="15"/>
          <w:szCs w:val="15"/>
          <w:highlight w:val="green"/>
        </w:rPr>
        <w:t>PLAN B</w:t>
      </w:r>
      <w:r w:rsidRPr="00E85208">
        <w:rPr>
          <w:rFonts w:ascii="Verdana" w:hAnsi="Verdana" w:cs="Arial"/>
          <w:sz w:val="15"/>
          <w:szCs w:val="15"/>
          <w:highlight w:val="green"/>
        </w:rPr>
        <w:tab/>
        <w:t>UF 250</w:t>
      </w:r>
    </w:p>
    <w:p w:rsidR="006C5D1D" w:rsidRPr="003F678F" w:rsidRDefault="006C5D1D" w:rsidP="006C5D1D">
      <w:pPr>
        <w:rPr>
          <w:rFonts w:ascii="Century Gothic" w:hAnsi="Century Gothic" w:cs="Tahoma"/>
          <w:color w:val="FF0000"/>
          <w:sz w:val="18"/>
          <w:szCs w:val="18"/>
        </w:rPr>
      </w:pPr>
    </w:p>
    <w:p w:rsidR="006C5D1D" w:rsidRPr="009D75D3" w:rsidRDefault="009D75D3" w:rsidP="006C5D1D">
      <w:pPr>
        <w:pStyle w:val="Textoindependiente"/>
        <w:rPr>
          <w:rFonts w:ascii="Verdana" w:eastAsia="Arial Unicode MS" w:hAnsi="Verdana"/>
          <w:b/>
          <w:color w:val="auto"/>
          <w:sz w:val="15"/>
          <w:szCs w:val="15"/>
          <w:highlight w:val="green"/>
          <w:u w:val="single"/>
          <w:lang w:val="es-ES"/>
        </w:rPr>
      </w:pPr>
      <w:r>
        <w:rPr>
          <w:rFonts w:ascii="Verdana" w:eastAsia="Arial Unicode MS" w:hAnsi="Verdana"/>
          <w:b/>
          <w:color w:val="auto"/>
          <w:sz w:val="15"/>
          <w:szCs w:val="15"/>
          <w:highlight w:val="green"/>
          <w:u w:val="single"/>
          <w:lang w:val="es-ES"/>
        </w:rPr>
        <w:t>Limites y S</w:t>
      </w:r>
      <w:r w:rsidRPr="009D75D3">
        <w:rPr>
          <w:rFonts w:ascii="Verdana" w:eastAsia="Arial Unicode MS" w:hAnsi="Verdana"/>
          <w:b/>
          <w:color w:val="auto"/>
          <w:sz w:val="15"/>
          <w:szCs w:val="15"/>
          <w:highlight w:val="green"/>
          <w:u w:val="single"/>
          <w:lang w:val="es-ES"/>
        </w:rPr>
        <w:t>ublímites</w:t>
      </w:r>
    </w:p>
    <w:p w:rsidR="006C5D1D" w:rsidRPr="00E85208" w:rsidRDefault="00E85208" w:rsidP="006C5D1D">
      <w:pPr>
        <w:pStyle w:val="Textoindependiente"/>
        <w:rPr>
          <w:rFonts w:ascii="Verdana" w:hAnsi="Verdana" w:cs="Arial"/>
          <w:color w:val="auto"/>
          <w:sz w:val="15"/>
          <w:szCs w:val="15"/>
          <w:highlight w:val="green"/>
          <w:lang w:val="es-ES"/>
        </w:rPr>
      </w:pPr>
      <w:r w:rsidRPr="00E85208">
        <w:rPr>
          <w:rFonts w:ascii="Verdana" w:hAnsi="Verdana" w:cs="Arial"/>
          <w:color w:val="auto"/>
          <w:sz w:val="15"/>
          <w:szCs w:val="15"/>
          <w:highlight w:val="green"/>
          <w:lang w:val="es-ES"/>
        </w:rPr>
        <w:t xml:space="preserve">Se establece un limite general máximo de indemnización hasta  </w:t>
      </w:r>
      <w:r>
        <w:rPr>
          <w:rFonts w:ascii="Verdana" w:hAnsi="Verdana" w:cs="Arial"/>
          <w:color w:val="auto"/>
          <w:sz w:val="15"/>
          <w:szCs w:val="15"/>
          <w:highlight w:val="green"/>
          <w:lang w:val="es-ES"/>
        </w:rPr>
        <w:t>UF</w:t>
      </w:r>
      <w:r w:rsidRPr="00E85208">
        <w:rPr>
          <w:rFonts w:ascii="Verdana" w:hAnsi="Verdana" w:cs="Arial"/>
          <w:color w:val="auto"/>
          <w:sz w:val="15"/>
          <w:szCs w:val="15"/>
          <w:highlight w:val="green"/>
          <w:lang w:val="es-ES"/>
        </w:rPr>
        <w:t xml:space="preserve">  1.</w:t>
      </w:r>
      <w:r w:rsidR="006C5D1D" w:rsidRPr="00E85208">
        <w:rPr>
          <w:rFonts w:ascii="Verdana" w:hAnsi="Verdana" w:cs="Arial"/>
          <w:color w:val="auto"/>
          <w:sz w:val="15"/>
          <w:szCs w:val="15"/>
          <w:highlight w:val="green"/>
          <w:lang w:val="es-ES"/>
        </w:rPr>
        <w:t>500</w:t>
      </w:r>
      <w:r w:rsidRPr="00E85208">
        <w:rPr>
          <w:rFonts w:ascii="Verdana" w:hAnsi="Verdana" w:cs="Arial"/>
          <w:color w:val="auto"/>
          <w:sz w:val="15"/>
          <w:szCs w:val="15"/>
          <w:highlight w:val="green"/>
          <w:lang w:val="es-ES"/>
        </w:rPr>
        <w:t xml:space="preserve"> por evento y</w:t>
      </w:r>
      <w:r>
        <w:rPr>
          <w:rFonts w:ascii="Verdana" w:hAnsi="Verdana" w:cs="Arial"/>
          <w:color w:val="auto"/>
          <w:sz w:val="15"/>
          <w:szCs w:val="15"/>
          <w:highlight w:val="green"/>
          <w:lang w:val="es-ES"/>
        </w:rPr>
        <w:t xml:space="preserve"> </w:t>
      </w:r>
      <w:r w:rsidRPr="00E85208">
        <w:rPr>
          <w:rFonts w:ascii="Verdana" w:hAnsi="Verdana" w:cs="Arial"/>
          <w:color w:val="auto"/>
          <w:sz w:val="15"/>
          <w:szCs w:val="15"/>
          <w:highlight w:val="green"/>
          <w:lang w:val="es-ES"/>
        </w:rPr>
        <w:t>vigencia.</w:t>
      </w:r>
      <w:r w:rsidR="006C5D1D" w:rsidRPr="00E85208">
        <w:rPr>
          <w:rFonts w:ascii="Verdana" w:hAnsi="Verdana" w:cs="Arial"/>
          <w:color w:val="auto"/>
          <w:sz w:val="15"/>
          <w:szCs w:val="15"/>
          <w:highlight w:val="green"/>
          <w:lang w:val="es-ES"/>
        </w:rPr>
        <w:t xml:space="preserve"> </w:t>
      </w:r>
    </w:p>
    <w:p w:rsidR="006C5D1D" w:rsidRPr="003F678F" w:rsidRDefault="006C5D1D" w:rsidP="006C5D1D">
      <w:pPr>
        <w:pStyle w:val="Ttulo1"/>
        <w:rPr>
          <w:rFonts w:ascii="Century Gothic" w:hAnsi="Century Gothic" w:cs="Tahoma"/>
          <w:color w:val="FF0000"/>
          <w:sz w:val="18"/>
          <w:szCs w:val="18"/>
          <w:u w:val="single"/>
          <w:lang w:val="es-ES_tradnl"/>
        </w:rPr>
      </w:pPr>
    </w:p>
    <w:p w:rsidR="006C5D1D" w:rsidRPr="00E85208" w:rsidRDefault="00E85208" w:rsidP="00E85208">
      <w:pPr>
        <w:rPr>
          <w:rFonts w:ascii="Verdana" w:eastAsia="Arial Unicode MS" w:hAnsi="Verdana"/>
          <w:b/>
          <w:sz w:val="15"/>
          <w:szCs w:val="15"/>
          <w:highlight w:val="green"/>
          <w:u w:val="single"/>
        </w:rPr>
      </w:pPr>
      <w:r w:rsidRPr="00E85208">
        <w:rPr>
          <w:rFonts w:ascii="Verdana" w:eastAsia="Arial Unicode MS" w:hAnsi="Verdana"/>
          <w:b/>
          <w:sz w:val="15"/>
          <w:szCs w:val="15"/>
          <w:highlight w:val="green"/>
          <w:u w:val="single"/>
        </w:rPr>
        <w:t>Cobertura</w:t>
      </w:r>
    </w:p>
    <w:p w:rsidR="006C5D1D" w:rsidRPr="00E85208" w:rsidRDefault="00E85208" w:rsidP="006C5D1D">
      <w:pPr>
        <w:autoSpaceDE w:val="0"/>
        <w:autoSpaceDN w:val="0"/>
        <w:adjustRightInd w:val="0"/>
        <w:jc w:val="both"/>
        <w:rPr>
          <w:rFonts w:ascii="Verdana" w:hAnsi="Verdana" w:cs="Arial"/>
          <w:sz w:val="15"/>
          <w:szCs w:val="15"/>
          <w:highlight w:val="green"/>
        </w:rPr>
      </w:pPr>
      <w:r w:rsidRPr="00E85208">
        <w:rPr>
          <w:rFonts w:ascii="Verdana" w:hAnsi="Verdana" w:cs="Arial"/>
          <w:sz w:val="15"/>
          <w:szCs w:val="15"/>
          <w:highlight w:val="green"/>
        </w:rPr>
        <w:t xml:space="preserve">Se cubre de acuerdo a condiciones generales de la póliza de accidentes personales según </w:t>
      </w:r>
      <w:r>
        <w:rPr>
          <w:rFonts w:ascii="Verdana" w:hAnsi="Verdana" w:cs="Arial"/>
          <w:sz w:val="15"/>
          <w:szCs w:val="15"/>
          <w:highlight w:val="green"/>
        </w:rPr>
        <w:t>POL3 2013 0570 de la S.V.S</w:t>
      </w:r>
      <w:r w:rsidRPr="00E85208">
        <w:rPr>
          <w:rFonts w:ascii="Verdana" w:hAnsi="Verdana" w:cs="Arial"/>
          <w:sz w:val="15"/>
          <w:szCs w:val="15"/>
          <w:highlight w:val="green"/>
        </w:rPr>
        <w:t>.</w:t>
      </w:r>
    </w:p>
    <w:p w:rsidR="006C5D1D" w:rsidRPr="00E85208" w:rsidRDefault="006C5D1D" w:rsidP="006C5D1D">
      <w:pPr>
        <w:autoSpaceDE w:val="0"/>
        <w:autoSpaceDN w:val="0"/>
        <w:adjustRightInd w:val="0"/>
        <w:jc w:val="both"/>
        <w:rPr>
          <w:rFonts w:ascii="Verdana" w:hAnsi="Verdana" w:cs="Arial"/>
          <w:sz w:val="15"/>
          <w:szCs w:val="15"/>
          <w:highlight w:val="green"/>
        </w:rPr>
      </w:pPr>
    </w:p>
    <w:p w:rsidR="006C5D1D" w:rsidRPr="00E85208" w:rsidRDefault="00E85208" w:rsidP="006C5D1D">
      <w:pPr>
        <w:autoSpaceDE w:val="0"/>
        <w:autoSpaceDN w:val="0"/>
        <w:adjustRightInd w:val="0"/>
        <w:jc w:val="both"/>
        <w:rPr>
          <w:rFonts w:ascii="Verdana" w:hAnsi="Verdana" w:cs="Arial"/>
          <w:sz w:val="15"/>
          <w:szCs w:val="15"/>
          <w:highlight w:val="green"/>
        </w:rPr>
      </w:pPr>
      <w:r w:rsidRPr="00E85208">
        <w:rPr>
          <w:rFonts w:ascii="Verdana" w:hAnsi="Verdana" w:cs="Arial"/>
          <w:sz w:val="15"/>
          <w:szCs w:val="15"/>
          <w:highlight w:val="green"/>
        </w:rPr>
        <w:t>Se deja constancia que se otorgaran las siguientes coberturas adicionales de acuerdo a lo estipulado en el artículo 5 del condicionado de accidentes personales:</w:t>
      </w:r>
    </w:p>
    <w:p w:rsidR="006C5D1D" w:rsidRPr="003F678F" w:rsidRDefault="006C5D1D" w:rsidP="006C5D1D">
      <w:pPr>
        <w:rPr>
          <w:rFonts w:ascii="Century Gothic" w:hAnsi="Century Gothic" w:cs="Tahoma"/>
          <w:color w:val="FF0000"/>
          <w:sz w:val="18"/>
          <w:szCs w:val="18"/>
        </w:rPr>
      </w:pPr>
    </w:p>
    <w:p w:rsidR="006C5D1D" w:rsidRPr="00E85208" w:rsidRDefault="006C5D1D" w:rsidP="006C5D1D">
      <w:pPr>
        <w:rPr>
          <w:rFonts w:ascii="Verdana" w:hAnsi="Verdana" w:cs="Arial"/>
          <w:sz w:val="15"/>
          <w:szCs w:val="15"/>
          <w:highlight w:val="green"/>
        </w:rPr>
      </w:pPr>
      <w:r w:rsidRPr="00E85208">
        <w:rPr>
          <w:rFonts w:ascii="Verdana" w:hAnsi="Verdana" w:cs="Arial"/>
          <w:b/>
          <w:sz w:val="15"/>
          <w:szCs w:val="15"/>
          <w:highlight w:val="green"/>
        </w:rPr>
        <w:t>PLAN A:</w:t>
      </w:r>
      <w:r w:rsidRPr="00E85208">
        <w:rPr>
          <w:rFonts w:ascii="Verdana" w:hAnsi="Verdana" w:cs="Arial"/>
          <w:sz w:val="15"/>
          <w:szCs w:val="15"/>
          <w:highlight w:val="green"/>
        </w:rPr>
        <w:t xml:space="preserve"> MUERTE ACCIDENTAL</w:t>
      </w:r>
    </w:p>
    <w:p w:rsidR="006C5D1D" w:rsidRPr="00E85208" w:rsidRDefault="006C5D1D" w:rsidP="006C5D1D">
      <w:pPr>
        <w:autoSpaceDE w:val="0"/>
        <w:autoSpaceDN w:val="0"/>
        <w:adjustRightInd w:val="0"/>
        <w:jc w:val="both"/>
        <w:rPr>
          <w:rFonts w:ascii="Verdana" w:hAnsi="Verdana" w:cs="Arial"/>
          <w:sz w:val="15"/>
          <w:szCs w:val="15"/>
          <w:highlight w:val="green"/>
        </w:rPr>
      </w:pPr>
      <w:r w:rsidRPr="00E85208">
        <w:rPr>
          <w:rFonts w:ascii="Verdana" w:hAnsi="Verdana" w:cs="Arial"/>
          <w:b/>
          <w:sz w:val="15"/>
          <w:szCs w:val="15"/>
          <w:highlight w:val="green"/>
        </w:rPr>
        <w:t>PLAN B:</w:t>
      </w:r>
      <w:r w:rsidRPr="00E85208">
        <w:rPr>
          <w:rFonts w:ascii="Verdana" w:hAnsi="Verdana" w:cs="Arial"/>
          <w:sz w:val="15"/>
          <w:szCs w:val="15"/>
          <w:highlight w:val="green"/>
        </w:rPr>
        <w:t xml:space="preserve"> INCAPACIDAD TOTAL Y PERMANENTE POR ACCIDENTE</w:t>
      </w:r>
    </w:p>
    <w:p w:rsidR="006C5D1D" w:rsidRPr="003F678F" w:rsidRDefault="006C5D1D" w:rsidP="006C5D1D">
      <w:pPr>
        <w:autoSpaceDE w:val="0"/>
        <w:autoSpaceDN w:val="0"/>
        <w:adjustRightInd w:val="0"/>
        <w:jc w:val="both"/>
        <w:rPr>
          <w:rFonts w:ascii="Century Gothic" w:hAnsi="Century Gothic" w:cs="Tahoma"/>
          <w:color w:val="FF0000"/>
          <w:sz w:val="18"/>
          <w:szCs w:val="18"/>
        </w:rPr>
      </w:pPr>
    </w:p>
    <w:p w:rsidR="006C5D1D" w:rsidRPr="003F678F" w:rsidRDefault="00E85208" w:rsidP="006C5D1D">
      <w:pPr>
        <w:autoSpaceDE w:val="0"/>
        <w:autoSpaceDN w:val="0"/>
        <w:adjustRightInd w:val="0"/>
        <w:jc w:val="both"/>
        <w:rPr>
          <w:rFonts w:ascii="Century Gothic" w:hAnsi="Century Gothic" w:cs="Tahoma"/>
          <w:b/>
          <w:color w:val="FF0000"/>
          <w:sz w:val="18"/>
          <w:szCs w:val="18"/>
        </w:rPr>
      </w:pPr>
      <w:r w:rsidRPr="00E85208">
        <w:rPr>
          <w:rFonts w:ascii="Verdana" w:hAnsi="Verdana" w:cs="Arial"/>
          <w:b/>
          <w:sz w:val="15"/>
          <w:szCs w:val="15"/>
          <w:highlight w:val="green"/>
        </w:rPr>
        <w:t>Incluyendo las siguientes coberturas</w:t>
      </w:r>
      <w:r w:rsidRPr="00E85208">
        <w:rPr>
          <w:rFonts w:ascii="Century Gothic" w:hAnsi="Century Gothic" w:cs="Tahoma"/>
          <w:b/>
          <w:sz w:val="18"/>
          <w:szCs w:val="18"/>
          <w:highlight w:val="green"/>
        </w:rPr>
        <w:t>:</w:t>
      </w:r>
    </w:p>
    <w:p w:rsidR="006C5D1D" w:rsidRPr="00E85208" w:rsidRDefault="00E85208" w:rsidP="006C5D1D">
      <w:pPr>
        <w:autoSpaceDE w:val="0"/>
        <w:autoSpaceDN w:val="0"/>
        <w:adjustRightInd w:val="0"/>
        <w:jc w:val="both"/>
        <w:rPr>
          <w:rFonts w:ascii="Verdana" w:hAnsi="Verdana" w:cs="Arial"/>
          <w:sz w:val="15"/>
          <w:szCs w:val="15"/>
          <w:highlight w:val="green"/>
        </w:rPr>
      </w:pPr>
      <w:r w:rsidRPr="00E85208">
        <w:rPr>
          <w:rFonts w:ascii="Verdana" w:hAnsi="Verdana" w:cs="Arial"/>
          <w:sz w:val="15"/>
          <w:szCs w:val="15"/>
          <w:highlight w:val="green"/>
        </w:rPr>
        <w:t>Movimiento sísmico sin límite, incluyendo tsunami</w:t>
      </w:r>
    </w:p>
    <w:p w:rsidR="006C5D1D" w:rsidRPr="00E85208" w:rsidRDefault="00E85208" w:rsidP="006C5D1D">
      <w:pPr>
        <w:autoSpaceDE w:val="0"/>
        <w:autoSpaceDN w:val="0"/>
        <w:adjustRightInd w:val="0"/>
        <w:jc w:val="both"/>
        <w:rPr>
          <w:rFonts w:ascii="Verdana" w:hAnsi="Verdana" w:cs="Arial"/>
          <w:sz w:val="15"/>
          <w:szCs w:val="15"/>
          <w:highlight w:val="green"/>
        </w:rPr>
      </w:pPr>
      <w:r w:rsidRPr="00E85208">
        <w:rPr>
          <w:rFonts w:ascii="Verdana" w:hAnsi="Verdana" w:cs="Arial"/>
          <w:sz w:val="15"/>
          <w:szCs w:val="15"/>
          <w:highlight w:val="green"/>
        </w:rPr>
        <w:t>Se cubre las consecuencias derivadas de terrorismo, motines y tumultos. Se mantiene excluida la intervención o participación directa del asegurado en tales eventos.</w:t>
      </w:r>
    </w:p>
    <w:p w:rsidR="006C5D1D" w:rsidRPr="003F678F" w:rsidRDefault="006C5D1D" w:rsidP="006C5D1D">
      <w:pPr>
        <w:autoSpaceDE w:val="0"/>
        <w:autoSpaceDN w:val="0"/>
        <w:adjustRightInd w:val="0"/>
        <w:jc w:val="both"/>
        <w:rPr>
          <w:rFonts w:ascii="Century Gothic" w:hAnsi="Century Gothic" w:cs="Tahoma"/>
          <w:b/>
          <w:color w:val="FF0000"/>
          <w:sz w:val="18"/>
          <w:szCs w:val="18"/>
          <w:u w:val="single"/>
        </w:rPr>
      </w:pPr>
    </w:p>
    <w:p w:rsidR="006C5D1D" w:rsidRPr="00E85208" w:rsidRDefault="006C5D1D" w:rsidP="006C5D1D">
      <w:pPr>
        <w:autoSpaceDE w:val="0"/>
        <w:autoSpaceDN w:val="0"/>
        <w:adjustRightInd w:val="0"/>
        <w:jc w:val="both"/>
        <w:rPr>
          <w:rFonts w:ascii="Verdana" w:hAnsi="Verdana" w:cs="Arial"/>
          <w:b/>
          <w:sz w:val="15"/>
          <w:szCs w:val="15"/>
          <w:highlight w:val="green"/>
        </w:rPr>
      </w:pPr>
      <w:r w:rsidRPr="00E85208">
        <w:rPr>
          <w:rFonts w:ascii="Verdana" w:hAnsi="Verdana" w:cs="Arial"/>
          <w:b/>
          <w:sz w:val="15"/>
          <w:szCs w:val="15"/>
          <w:highlight w:val="green"/>
        </w:rPr>
        <w:t>CONDICIONES ADICIONALES</w:t>
      </w:r>
    </w:p>
    <w:p w:rsidR="006C5D1D" w:rsidRPr="003F678F" w:rsidRDefault="006C5D1D" w:rsidP="006C5D1D">
      <w:pPr>
        <w:autoSpaceDE w:val="0"/>
        <w:autoSpaceDN w:val="0"/>
        <w:adjustRightInd w:val="0"/>
        <w:jc w:val="both"/>
        <w:rPr>
          <w:rFonts w:ascii="Century Gothic" w:hAnsi="Century Gothic" w:cs="Arial"/>
          <w:color w:val="FF0000"/>
          <w:sz w:val="18"/>
          <w:szCs w:val="18"/>
        </w:rPr>
      </w:pPr>
    </w:p>
    <w:p w:rsidR="006C5D1D" w:rsidRPr="00E85208" w:rsidRDefault="006C5D1D" w:rsidP="006C5D1D">
      <w:pPr>
        <w:autoSpaceDE w:val="0"/>
        <w:autoSpaceDN w:val="0"/>
        <w:adjustRightInd w:val="0"/>
        <w:jc w:val="both"/>
        <w:rPr>
          <w:rFonts w:ascii="Verdana" w:hAnsi="Verdana" w:cs="Arial"/>
          <w:b/>
          <w:sz w:val="15"/>
          <w:szCs w:val="15"/>
          <w:highlight w:val="green"/>
          <w:u w:val="single"/>
        </w:rPr>
      </w:pPr>
      <w:r w:rsidRPr="00E85208">
        <w:rPr>
          <w:rFonts w:ascii="Verdana" w:hAnsi="Verdana" w:cs="Arial"/>
          <w:b/>
          <w:sz w:val="15"/>
          <w:szCs w:val="15"/>
          <w:highlight w:val="green"/>
          <w:u w:val="single"/>
        </w:rPr>
        <w:t>INCORPORACIONES, EXCLUSIONES Y AJUSTES DE PRIMA</w:t>
      </w:r>
    </w:p>
    <w:p w:rsidR="006C5D1D" w:rsidRPr="00E85208" w:rsidRDefault="00E85208" w:rsidP="006C5D1D">
      <w:pPr>
        <w:autoSpaceDE w:val="0"/>
        <w:autoSpaceDN w:val="0"/>
        <w:adjustRightInd w:val="0"/>
        <w:jc w:val="both"/>
        <w:rPr>
          <w:rFonts w:ascii="Verdana" w:hAnsi="Verdana" w:cs="Arial"/>
          <w:sz w:val="15"/>
          <w:szCs w:val="15"/>
          <w:highlight w:val="green"/>
        </w:rPr>
      </w:pPr>
      <w:r w:rsidRPr="00E85208">
        <w:rPr>
          <w:rFonts w:ascii="Verdana" w:hAnsi="Verdana" w:cs="Arial"/>
          <w:sz w:val="15"/>
          <w:szCs w:val="15"/>
          <w:highlight w:val="green"/>
        </w:rPr>
        <w:t>Se incluirán a prorrata diaria nuevos empleados, dejándose con cobertura automática por 30 días las nuevas contrataciones, bastando para tener cobertura que el contratante demuestre que el afectado tenía calidad de empleado con fecha de contratación inferior a 30 días a la fecha del siniestro. La exclusión de empleados se hará igualmente a prorrata diaria. Los ajustes de prima se efectuarán a de una sola vez al término de la vigencia de la póliza.</w:t>
      </w:r>
    </w:p>
    <w:p w:rsidR="003F3E97" w:rsidRDefault="003F3E97" w:rsidP="008E7643">
      <w:pPr>
        <w:jc w:val="both"/>
        <w:rPr>
          <w:rFonts w:ascii="Verdana" w:hAnsi="Verdana"/>
          <w:sz w:val="15"/>
          <w:szCs w:val="15"/>
        </w:rPr>
      </w:pPr>
    </w:p>
    <w:p w:rsidR="008E7643" w:rsidRDefault="008E7643" w:rsidP="008E7643">
      <w:pPr>
        <w:pStyle w:val="NormalWeb"/>
        <w:spacing w:before="0" w:after="0"/>
        <w:ind w:right="-235"/>
        <w:jc w:val="both"/>
        <w:rPr>
          <w:rFonts w:ascii="Verdana" w:hAnsi="Verdana"/>
          <w:b/>
          <w:sz w:val="15"/>
        </w:rPr>
      </w:pPr>
    </w:p>
    <w:p w:rsidR="008E7643" w:rsidRPr="00800CF5" w:rsidRDefault="00A37A8C" w:rsidP="00FE290B">
      <w:pPr>
        <w:pBdr>
          <w:top w:val="single" w:sz="4" w:space="2" w:color="auto"/>
          <w:bottom w:val="single" w:sz="4" w:space="1" w:color="auto"/>
        </w:pBdr>
        <w:ind w:right="-235"/>
        <w:jc w:val="both"/>
        <w:rPr>
          <w:rFonts w:ascii="Verdana" w:eastAsia="Arial Unicode MS" w:hAnsi="Verdana"/>
          <w:b/>
          <w:sz w:val="15"/>
          <w:szCs w:val="20"/>
        </w:rPr>
      </w:pPr>
      <w:r w:rsidRPr="00A37A8C">
        <w:rPr>
          <w:rFonts w:ascii="Verdana" w:eastAsia="Arial Unicode MS" w:hAnsi="Verdana"/>
          <w:b/>
          <w:sz w:val="15"/>
          <w:szCs w:val="20"/>
        </w:rPr>
        <w:t>Daños materiales causados  por rotura de cañerías, desagües y desbordamiento de estanques y matrices</w:t>
      </w:r>
      <w:r w:rsidR="00107C44">
        <w:rPr>
          <w:rFonts w:ascii="Verdana" w:eastAsia="Arial Unicode MS" w:hAnsi="Verdana"/>
          <w:b/>
          <w:sz w:val="15"/>
          <w:szCs w:val="20"/>
        </w:rPr>
        <w:t>CAD 1 2013 0915</w:t>
      </w:r>
    </w:p>
    <w:p w:rsidR="00A37A8C" w:rsidRDefault="00A37A8C" w:rsidP="00FE290B">
      <w:pPr>
        <w:jc w:val="both"/>
        <w:rPr>
          <w:rFonts w:cs="Arial"/>
          <w:sz w:val="20"/>
        </w:rPr>
      </w:pPr>
    </w:p>
    <w:p w:rsidR="00FE290B" w:rsidRPr="00FE290B" w:rsidRDefault="00FE290B" w:rsidP="00FE290B">
      <w:pPr>
        <w:autoSpaceDE w:val="0"/>
        <w:autoSpaceDN w:val="0"/>
        <w:jc w:val="both"/>
        <w:rPr>
          <w:rFonts w:ascii="Verdana" w:hAnsi="Verdana" w:cs="Arial"/>
          <w:sz w:val="15"/>
          <w:szCs w:val="15"/>
        </w:rPr>
      </w:pPr>
      <w:r w:rsidRPr="00753D4E">
        <w:rPr>
          <w:rFonts w:ascii="Verdana" w:hAnsi="Verdana" w:cs="Arial"/>
          <w:sz w:val="15"/>
          <w:szCs w:val="15"/>
        </w:rPr>
        <w:t>Se amplía a cubrir daños ocasionados por flexibles con un limite de UF 200 por evento y un maximo de UF 500 en la vigencia de la póliza, adicionalmente se cubrirán los costos justificados y razonables en que el asegurado haya incurrido, previa autorización de la compañía, para detectar y reparar la filtración causante de un daño debidamente amparado por la señalada cobertura adicional incluyendo demolición, retapes, reposición de pavimentos y enlucidos de muros hasta un límite de UF 30.- por evento y en la vigencia de la póliza un máximo  de UF 300 . Será condición de esta extensión de cobertura, que el señalado edificio forme parte de la materia asegurada de la presente póliza</w:t>
      </w:r>
    </w:p>
    <w:p w:rsidR="00A37A8C" w:rsidRPr="000532A4" w:rsidRDefault="00A37A8C" w:rsidP="00A70F4D">
      <w:pPr>
        <w:pBdr>
          <w:bottom w:val="single" w:sz="4" w:space="1" w:color="auto"/>
        </w:pBdr>
        <w:jc w:val="both"/>
        <w:rPr>
          <w:rFonts w:ascii="Verdana" w:hAnsi="Verdana" w:cs="Arial"/>
          <w:sz w:val="15"/>
          <w:szCs w:val="15"/>
        </w:rPr>
      </w:pPr>
    </w:p>
    <w:p w:rsidR="00A37A8C" w:rsidRPr="000532A4" w:rsidRDefault="00A37A8C" w:rsidP="00A70F4D">
      <w:pPr>
        <w:pBdr>
          <w:top w:val="single" w:sz="4" w:space="1" w:color="auto"/>
          <w:bottom w:val="single" w:sz="4" w:space="1" w:color="auto"/>
          <w:between w:val="single" w:sz="4" w:space="1" w:color="auto"/>
        </w:pBdr>
        <w:jc w:val="both"/>
        <w:rPr>
          <w:rFonts w:ascii="Verdana" w:hAnsi="Verdana" w:cs="Arial"/>
          <w:sz w:val="15"/>
          <w:szCs w:val="15"/>
        </w:rPr>
      </w:pPr>
      <w:r w:rsidRPr="000532A4">
        <w:rPr>
          <w:rFonts w:ascii="Verdana" w:eastAsia="Arial Unicode MS" w:hAnsi="Verdana"/>
          <w:b/>
          <w:sz w:val="15"/>
          <w:szCs w:val="15"/>
        </w:rPr>
        <w:t>Adicional gastos de detección y reparación de filtración por rotura de cañerías CAD 1 2013 0915</w:t>
      </w:r>
    </w:p>
    <w:p w:rsidR="00107C44" w:rsidRPr="00E10FCC" w:rsidRDefault="00107C44" w:rsidP="00107C44">
      <w:pPr>
        <w:jc w:val="both"/>
        <w:rPr>
          <w:rFonts w:ascii="Verdana" w:hAnsi="Verdana" w:cs="Arial"/>
          <w:strike/>
          <w:color w:val="FF0000"/>
          <w:sz w:val="15"/>
          <w:szCs w:val="15"/>
        </w:rPr>
      </w:pPr>
      <w:r w:rsidRPr="00E10FCC">
        <w:rPr>
          <w:rFonts w:ascii="Verdana" w:hAnsi="Verdana" w:cs="Arial"/>
          <w:strike/>
          <w:color w:val="FF0000"/>
          <w:sz w:val="15"/>
          <w:szCs w:val="15"/>
        </w:rPr>
        <w:t>Se extiende a cubrir los costos justificados y razonables en que el asegurado haya incurrido, previa autorización de la compañía, para detectar y reparar la filtración causante de un daño debidamente amparado por la señalada cobertura adicional, incluyendo demolición, retapes, reposición de pavimentos y enlucidos de muros.</w:t>
      </w:r>
    </w:p>
    <w:p w:rsidR="00107C44" w:rsidRPr="00E10FCC" w:rsidRDefault="00107C44" w:rsidP="00107C44">
      <w:pPr>
        <w:autoSpaceDE w:val="0"/>
        <w:autoSpaceDN w:val="0"/>
        <w:adjustRightInd w:val="0"/>
        <w:jc w:val="both"/>
        <w:rPr>
          <w:rFonts w:ascii="Verdana" w:hAnsi="Verdana" w:cs="Arial"/>
          <w:strike/>
          <w:color w:val="FF0000"/>
          <w:sz w:val="15"/>
          <w:szCs w:val="15"/>
        </w:rPr>
      </w:pPr>
      <w:r w:rsidRPr="00E10FCC">
        <w:rPr>
          <w:rFonts w:ascii="Verdana" w:hAnsi="Verdana" w:cs="Arial"/>
          <w:strike/>
          <w:color w:val="FF0000"/>
          <w:sz w:val="15"/>
          <w:szCs w:val="15"/>
        </w:rPr>
        <w:t>Se incluye también el costo de reposición de la cañería dañada.</w:t>
      </w:r>
    </w:p>
    <w:p w:rsidR="00107C44" w:rsidRPr="00E10FCC" w:rsidRDefault="00107C44" w:rsidP="00107C44">
      <w:pPr>
        <w:autoSpaceDE w:val="0"/>
        <w:autoSpaceDN w:val="0"/>
        <w:adjustRightInd w:val="0"/>
        <w:jc w:val="both"/>
        <w:rPr>
          <w:rFonts w:ascii="Verdana" w:hAnsi="Verdana" w:cs="Arial"/>
          <w:strike/>
          <w:color w:val="FF0000"/>
          <w:sz w:val="15"/>
          <w:szCs w:val="15"/>
        </w:rPr>
      </w:pPr>
    </w:p>
    <w:p w:rsidR="00107C44" w:rsidRDefault="00107C44" w:rsidP="00107C44">
      <w:pPr>
        <w:autoSpaceDE w:val="0"/>
        <w:autoSpaceDN w:val="0"/>
        <w:adjustRightInd w:val="0"/>
        <w:jc w:val="both"/>
        <w:rPr>
          <w:rFonts w:ascii="Verdana" w:hAnsi="Verdana" w:cs="Arial"/>
          <w:strike/>
          <w:color w:val="FF0000"/>
          <w:sz w:val="15"/>
          <w:szCs w:val="15"/>
        </w:rPr>
      </w:pPr>
      <w:r w:rsidRPr="00E10FCC">
        <w:rPr>
          <w:rFonts w:ascii="Verdana" w:hAnsi="Verdana" w:cs="Arial"/>
          <w:strike/>
          <w:color w:val="FF0000"/>
          <w:sz w:val="15"/>
          <w:szCs w:val="15"/>
        </w:rPr>
        <w:t>Será condición de esta extensión de cobertura, que el señalado edificio forme parte de la materia asegurada de la presente póliza.</w:t>
      </w:r>
    </w:p>
    <w:p w:rsidR="00E10FCC" w:rsidRDefault="00E10FCC" w:rsidP="00107C44">
      <w:pPr>
        <w:autoSpaceDE w:val="0"/>
        <w:autoSpaceDN w:val="0"/>
        <w:adjustRightInd w:val="0"/>
        <w:jc w:val="both"/>
        <w:rPr>
          <w:rFonts w:ascii="Verdana" w:hAnsi="Verdana" w:cs="Arial"/>
          <w:strike/>
          <w:color w:val="FF0000"/>
          <w:sz w:val="15"/>
          <w:szCs w:val="15"/>
        </w:rPr>
      </w:pPr>
    </w:p>
    <w:p w:rsidR="00E10FCC" w:rsidRPr="00E10FCC" w:rsidRDefault="00E10FCC" w:rsidP="00E10FCC">
      <w:pPr>
        <w:autoSpaceDE w:val="0"/>
        <w:autoSpaceDN w:val="0"/>
        <w:adjustRightInd w:val="0"/>
        <w:jc w:val="both"/>
        <w:rPr>
          <w:rFonts w:ascii="Verdana" w:hAnsi="Verdana" w:cs="Arial"/>
          <w:sz w:val="15"/>
          <w:szCs w:val="15"/>
        </w:rPr>
      </w:pPr>
      <w:r w:rsidRPr="00E10FCC">
        <w:rPr>
          <w:rFonts w:ascii="Verdana" w:hAnsi="Verdana" w:cs="Arial"/>
          <w:sz w:val="15"/>
          <w:szCs w:val="15"/>
          <w:highlight w:val="green"/>
        </w:rPr>
        <w:t xml:space="preserve">Daños materiales causados por rotura de cañería o desbordamiento de estanques matrices limite </w:t>
      </w:r>
      <w:r>
        <w:rPr>
          <w:rFonts w:ascii="Verdana" w:hAnsi="Verdana" w:cs="Arial"/>
          <w:sz w:val="15"/>
          <w:szCs w:val="15"/>
          <w:highlight w:val="green"/>
        </w:rPr>
        <w:t>UF</w:t>
      </w:r>
      <w:r w:rsidRPr="00E10FCC">
        <w:rPr>
          <w:rFonts w:ascii="Verdana" w:hAnsi="Verdana" w:cs="Arial"/>
          <w:sz w:val="15"/>
          <w:szCs w:val="15"/>
          <w:highlight w:val="green"/>
        </w:rPr>
        <w:t xml:space="preserve"> 300 por evento con un </w:t>
      </w:r>
      <w:r w:rsidRPr="00E10FCC">
        <w:rPr>
          <w:rFonts w:ascii="Verdana" w:hAnsi="Verdana" w:cs="Arial"/>
          <w:sz w:val="15"/>
          <w:szCs w:val="15"/>
          <w:highlight w:val="green"/>
        </w:rPr>
        <w:t>máximo</w:t>
      </w:r>
      <w:r w:rsidRPr="00E10FCC">
        <w:rPr>
          <w:rFonts w:ascii="Verdana" w:hAnsi="Verdana" w:cs="Arial"/>
          <w:sz w:val="15"/>
          <w:szCs w:val="15"/>
          <w:highlight w:val="green"/>
        </w:rPr>
        <w:t xml:space="preserve"> de </w:t>
      </w:r>
      <w:r>
        <w:rPr>
          <w:rFonts w:ascii="Verdana" w:hAnsi="Verdana" w:cs="Arial"/>
          <w:sz w:val="15"/>
          <w:szCs w:val="15"/>
          <w:highlight w:val="green"/>
        </w:rPr>
        <w:t>UF</w:t>
      </w:r>
      <w:r w:rsidRPr="00E10FCC">
        <w:rPr>
          <w:rFonts w:ascii="Verdana" w:hAnsi="Verdana" w:cs="Arial"/>
          <w:sz w:val="15"/>
          <w:szCs w:val="15"/>
          <w:highlight w:val="green"/>
        </w:rPr>
        <w:t xml:space="preserve">3.000.- en la vigencia de la </w:t>
      </w:r>
      <w:r w:rsidRPr="00E10FCC">
        <w:rPr>
          <w:rFonts w:ascii="Verdana" w:hAnsi="Verdana" w:cs="Arial"/>
          <w:sz w:val="15"/>
          <w:szCs w:val="15"/>
          <w:highlight w:val="green"/>
        </w:rPr>
        <w:t>póliza</w:t>
      </w:r>
      <w:r w:rsidRPr="00E10FCC">
        <w:rPr>
          <w:rFonts w:ascii="Verdana" w:hAnsi="Verdana" w:cs="Arial"/>
          <w:sz w:val="15"/>
          <w:szCs w:val="15"/>
          <w:highlight w:val="green"/>
        </w:rPr>
        <w:t xml:space="preserve">, se </w:t>
      </w:r>
      <w:r w:rsidRPr="00E10FCC">
        <w:rPr>
          <w:rFonts w:ascii="Verdana" w:hAnsi="Verdana" w:cs="Arial"/>
          <w:sz w:val="15"/>
          <w:szCs w:val="15"/>
          <w:highlight w:val="green"/>
        </w:rPr>
        <w:t>amplía</w:t>
      </w:r>
      <w:r w:rsidRPr="00E10FCC">
        <w:rPr>
          <w:rFonts w:ascii="Verdana" w:hAnsi="Verdana" w:cs="Arial"/>
          <w:sz w:val="15"/>
          <w:szCs w:val="15"/>
          <w:highlight w:val="green"/>
        </w:rPr>
        <w:t xml:space="preserve"> a cubrir daños ocasionados por flexibles con un </w:t>
      </w:r>
      <w:r w:rsidR="00B00E22" w:rsidRPr="00E10FCC">
        <w:rPr>
          <w:rFonts w:ascii="Verdana" w:hAnsi="Verdana" w:cs="Arial"/>
          <w:sz w:val="15"/>
          <w:szCs w:val="15"/>
          <w:highlight w:val="green"/>
        </w:rPr>
        <w:t>límite</w:t>
      </w:r>
      <w:r w:rsidRPr="00E10FCC">
        <w:rPr>
          <w:rFonts w:ascii="Verdana" w:hAnsi="Verdana" w:cs="Arial"/>
          <w:sz w:val="15"/>
          <w:szCs w:val="15"/>
          <w:highlight w:val="green"/>
        </w:rPr>
        <w:t xml:space="preserve"> de </w:t>
      </w:r>
      <w:r w:rsidR="00B00E22">
        <w:rPr>
          <w:rFonts w:ascii="Verdana" w:hAnsi="Verdana" w:cs="Arial"/>
          <w:sz w:val="15"/>
          <w:szCs w:val="15"/>
          <w:highlight w:val="green"/>
        </w:rPr>
        <w:t>UF</w:t>
      </w:r>
      <w:r w:rsidRPr="00E10FCC">
        <w:rPr>
          <w:rFonts w:ascii="Verdana" w:hAnsi="Verdana" w:cs="Arial"/>
          <w:sz w:val="15"/>
          <w:szCs w:val="15"/>
          <w:highlight w:val="green"/>
        </w:rPr>
        <w:t xml:space="preserve"> 200 por evento y un </w:t>
      </w:r>
      <w:r w:rsidR="00B00E22" w:rsidRPr="00E10FCC">
        <w:rPr>
          <w:rFonts w:ascii="Verdana" w:hAnsi="Verdana" w:cs="Arial"/>
          <w:sz w:val="15"/>
          <w:szCs w:val="15"/>
          <w:highlight w:val="green"/>
        </w:rPr>
        <w:t>máximo</w:t>
      </w:r>
      <w:r w:rsidRPr="00E10FCC">
        <w:rPr>
          <w:rFonts w:ascii="Verdana" w:hAnsi="Verdana" w:cs="Arial"/>
          <w:sz w:val="15"/>
          <w:szCs w:val="15"/>
          <w:highlight w:val="green"/>
        </w:rPr>
        <w:t xml:space="preserve"> de </w:t>
      </w:r>
      <w:r w:rsidR="00B00E22">
        <w:rPr>
          <w:rFonts w:ascii="Verdana" w:hAnsi="Verdana" w:cs="Arial"/>
          <w:sz w:val="15"/>
          <w:szCs w:val="15"/>
          <w:highlight w:val="green"/>
        </w:rPr>
        <w:t>UF</w:t>
      </w:r>
      <w:r w:rsidRPr="00E10FCC">
        <w:rPr>
          <w:rFonts w:ascii="Verdana" w:hAnsi="Verdana" w:cs="Arial"/>
          <w:sz w:val="15"/>
          <w:szCs w:val="15"/>
          <w:highlight w:val="green"/>
        </w:rPr>
        <w:t xml:space="preserve"> 500 en la vigencia de la </w:t>
      </w:r>
      <w:r w:rsidR="00B00E22" w:rsidRPr="00E10FCC">
        <w:rPr>
          <w:rFonts w:ascii="Verdana" w:hAnsi="Verdana" w:cs="Arial"/>
          <w:sz w:val="15"/>
          <w:szCs w:val="15"/>
          <w:highlight w:val="green"/>
        </w:rPr>
        <w:t>póliza</w:t>
      </w:r>
      <w:r w:rsidRPr="00E10FCC">
        <w:rPr>
          <w:rFonts w:ascii="Verdana" w:hAnsi="Verdana" w:cs="Arial"/>
          <w:sz w:val="15"/>
          <w:szCs w:val="15"/>
          <w:highlight w:val="green"/>
        </w:rPr>
        <w:t xml:space="preserve">, adicionalmente se </w:t>
      </w:r>
      <w:r w:rsidR="00B00E22" w:rsidRPr="00E10FCC">
        <w:rPr>
          <w:rFonts w:ascii="Verdana" w:hAnsi="Verdana" w:cs="Arial"/>
          <w:sz w:val="15"/>
          <w:szCs w:val="15"/>
          <w:highlight w:val="green"/>
        </w:rPr>
        <w:t>cubrirán</w:t>
      </w:r>
      <w:r w:rsidRPr="00E10FCC">
        <w:rPr>
          <w:rFonts w:ascii="Verdana" w:hAnsi="Verdana" w:cs="Arial"/>
          <w:sz w:val="15"/>
          <w:szCs w:val="15"/>
          <w:highlight w:val="green"/>
        </w:rPr>
        <w:t xml:space="preserve"> los costos justificados y razonables en que el asegurado haya incurrido, previa autorización de la compañía, para detectar y reparar la filtración causante de un daño debidamente amparado por la señalada cobertura adicional incluyendo demolición, retapes, reposición de pavimentos y enlucidos de muros hasta un límite de uf 30.- por evento y en la vigencia de la póliza un máximo  de uf 300 . Será condición de esta extensión de cobertura, que el señalado edificio forme parte de la materia asegurada de la presente póliza</w:t>
      </w:r>
      <w:r w:rsidR="00B00E22">
        <w:rPr>
          <w:rFonts w:ascii="Verdana" w:hAnsi="Verdana" w:cs="Arial"/>
          <w:sz w:val="15"/>
          <w:szCs w:val="15"/>
        </w:rPr>
        <w:t>.</w:t>
      </w:r>
    </w:p>
    <w:p w:rsidR="00107C44" w:rsidRPr="000532A4" w:rsidRDefault="00107C44" w:rsidP="00107C44">
      <w:pPr>
        <w:autoSpaceDE w:val="0"/>
        <w:autoSpaceDN w:val="0"/>
        <w:adjustRightInd w:val="0"/>
        <w:jc w:val="both"/>
        <w:rPr>
          <w:rFonts w:ascii="Verdana" w:hAnsi="Verdana" w:cs="Arial"/>
          <w:sz w:val="15"/>
          <w:szCs w:val="15"/>
        </w:rPr>
      </w:pPr>
    </w:p>
    <w:p w:rsidR="002411FA" w:rsidRPr="00B00E22" w:rsidRDefault="00107C44" w:rsidP="00107C44">
      <w:pPr>
        <w:autoSpaceDE w:val="0"/>
        <w:autoSpaceDN w:val="0"/>
        <w:adjustRightInd w:val="0"/>
        <w:jc w:val="both"/>
        <w:rPr>
          <w:rFonts w:ascii="Verdana" w:hAnsi="Verdana" w:cs="Arial"/>
          <w:strike/>
          <w:color w:val="FF0000"/>
          <w:sz w:val="15"/>
          <w:szCs w:val="15"/>
        </w:rPr>
      </w:pPr>
      <w:r w:rsidRPr="00B00E22">
        <w:rPr>
          <w:rFonts w:ascii="Verdana" w:hAnsi="Verdana" w:cs="Arial"/>
          <w:strike/>
          <w:color w:val="FF0000"/>
          <w:sz w:val="15"/>
          <w:szCs w:val="15"/>
        </w:rPr>
        <w:t>Hasta un límite de UF 500 por evento y UF 1.000 en el agregado anual de la póliza.</w:t>
      </w:r>
    </w:p>
    <w:p w:rsidR="002411FA" w:rsidRPr="000532A4" w:rsidRDefault="002411FA" w:rsidP="008E7643">
      <w:pPr>
        <w:jc w:val="both"/>
        <w:rPr>
          <w:rFonts w:ascii="Verdana" w:hAnsi="Verdana" w:cs="Arial"/>
          <w:sz w:val="15"/>
          <w:szCs w:val="15"/>
        </w:rPr>
      </w:pPr>
    </w:p>
    <w:p w:rsidR="002411FA" w:rsidRPr="000532A4" w:rsidRDefault="002411FA" w:rsidP="002411FA">
      <w:pPr>
        <w:pBdr>
          <w:top w:val="single" w:sz="4" w:space="1" w:color="auto"/>
          <w:bottom w:val="single" w:sz="4" w:space="1" w:color="auto"/>
        </w:pBdr>
        <w:ind w:right="-235"/>
        <w:jc w:val="both"/>
        <w:rPr>
          <w:rFonts w:ascii="Verdana" w:eastAsia="Arial Unicode MS" w:hAnsi="Verdana"/>
          <w:b/>
          <w:sz w:val="15"/>
          <w:szCs w:val="15"/>
        </w:rPr>
      </w:pPr>
      <w:r w:rsidRPr="000532A4">
        <w:rPr>
          <w:rFonts w:ascii="Verdana" w:eastAsia="Arial Unicode MS" w:hAnsi="Verdana"/>
          <w:b/>
          <w:sz w:val="15"/>
          <w:szCs w:val="15"/>
        </w:rPr>
        <w:t xml:space="preserve">Robo con fuerza en las cosas y con violencia en las </w:t>
      </w:r>
      <w:r w:rsidRPr="00FE290B">
        <w:rPr>
          <w:rFonts w:ascii="Verdana" w:eastAsia="Arial Unicode MS" w:hAnsi="Verdana"/>
          <w:b/>
          <w:sz w:val="15"/>
          <w:szCs w:val="15"/>
        </w:rPr>
        <w:t>personas</w:t>
      </w:r>
      <w:r w:rsidRPr="000532A4">
        <w:rPr>
          <w:rFonts w:ascii="Verdana" w:eastAsia="Arial Unicode MS" w:hAnsi="Verdana"/>
          <w:b/>
          <w:sz w:val="15"/>
          <w:szCs w:val="15"/>
        </w:rPr>
        <w:t xml:space="preserve"> POL 1 20130 697 y CAD 1 2013 1117</w:t>
      </w:r>
      <w:r w:rsidR="00FE290B" w:rsidRPr="00753D4E">
        <w:rPr>
          <w:rFonts w:ascii="Verdana" w:eastAsia="Arial Unicode MS" w:hAnsi="Verdana"/>
          <w:b/>
          <w:sz w:val="15"/>
          <w:szCs w:val="15"/>
        </w:rPr>
        <w:t>(cobertura para bienes y espacios comunes)</w:t>
      </w:r>
    </w:p>
    <w:p w:rsidR="002411FA" w:rsidRPr="000532A4" w:rsidRDefault="002411FA" w:rsidP="002411FA">
      <w:pPr>
        <w:jc w:val="both"/>
        <w:rPr>
          <w:rFonts w:ascii="Verdana" w:hAnsi="Verdana" w:cs="Arial"/>
          <w:sz w:val="15"/>
          <w:szCs w:val="15"/>
        </w:rPr>
      </w:pPr>
      <w:r w:rsidRPr="000532A4">
        <w:rPr>
          <w:rFonts w:ascii="Verdana" w:hAnsi="Verdana" w:cs="Arial"/>
          <w:sz w:val="15"/>
          <w:szCs w:val="15"/>
        </w:rPr>
        <w:t>Este seguro la pérdida de los bienes inmuebles, exclusivamente de uso o bien común, que mediante robo con fuerza en las cosas o violencia en las personas fueren sustraídos desde el condominio.</w:t>
      </w:r>
    </w:p>
    <w:p w:rsidR="002411FA" w:rsidRPr="000532A4" w:rsidRDefault="002411FA" w:rsidP="002411FA">
      <w:pPr>
        <w:jc w:val="both"/>
        <w:rPr>
          <w:rFonts w:ascii="Verdana" w:hAnsi="Verdana" w:cs="Arial"/>
          <w:sz w:val="15"/>
          <w:szCs w:val="15"/>
        </w:rPr>
      </w:pPr>
      <w:r w:rsidRPr="000532A4">
        <w:rPr>
          <w:rFonts w:ascii="Verdana" w:hAnsi="Verdana" w:cs="Arial"/>
          <w:sz w:val="15"/>
          <w:szCs w:val="15"/>
        </w:rPr>
        <w:lastRenderedPageBreak/>
        <w:t>También cubre el daño que resulte por destrucción o deterioro del edificio y los bienes, contenidos e instalaciones, exclusivamente bien común, y que se encuentren depositados dentro de edificio u oficina, del condominio.</w:t>
      </w:r>
    </w:p>
    <w:p w:rsidR="002411FA" w:rsidRPr="000532A4" w:rsidRDefault="002411FA" w:rsidP="002411FA">
      <w:pPr>
        <w:jc w:val="both"/>
        <w:rPr>
          <w:rFonts w:ascii="Verdana" w:hAnsi="Verdana" w:cs="Arial"/>
          <w:sz w:val="15"/>
          <w:szCs w:val="15"/>
        </w:rPr>
      </w:pPr>
    </w:p>
    <w:p w:rsidR="002411FA" w:rsidRDefault="002411FA" w:rsidP="000532A4">
      <w:pPr>
        <w:jc w:val="both"/>
        <w:rPr>
          <w:rFonts w:ascii="Verdana" w:hAnsi="Verdana" w:cs="Arial"/>
          <w:sz w:val="15"/>
          <w:szCs w:val="15"/>
        </w:rPr>
      </w:pPr>
      <w:r w:rsidRPr="000532A4">
        <w:rPr>
          <w:rFonts w:ascii="Verdana" w:hAnsi="Verdana" w:cs="Arial"/>
          <w:sz w:val="15"/>
          <w:szCs w:val="15"/>
        </w:rPr>
        <w:t xml:space="preserve">Hasta un Límite de Indemnización de UF </w:t>
      </w:r>
      <w:r w:rsidR="00FB307A" w:rsidRPr="00BE1509">
        <w:rPr>
          <w:rFonts w:ascii="Verdana" w:hAnsi="Verdana" w:cs="Arial"/>
          <w:sz w:val="15"/>
          <w:szCs w:val="15"/>
        </w:rPr>
        <w:t>1.000</w:t>
      </w:r>
      <w:r w:rsidRPr="000532A4">
        <w:rPr>
          <w:rFonts w:ascii="Verdana" w:hAnsi="Verdana" w:cs="Arial"/>
          <w:sz w:val="15"/>
          <w:szCs w:val="15"/>
        </w:rPr>
        <w:t xml:space="preserve"> con deterioros al reciento hasta UF 300</w:t>
      </w:r>
      <w:r w:rsidR="000532A4" w:rsidRPr="000532A4">
        <w:rPr>
          <w:rFonts w:ascii="Verdana" w:hAnsi="Verdana" w:cs="Arial"/>
          <w:sz w:val="15"/>
          <w:szCs w:val="15"/>
        </w:rPr>
        <w:t>.</w:t>
      </w:r>
    </w:p>
    <w:p w:rsidR="000532A4" w:rsidRDefault="000532A4" w:rsidP="000532A4">
      <w:pPr>
        <w:jc w:val="both"/>
      </w:pPr>
    </w:p>
    <w:p w:rsidR="00C465CC" w:rsidRPr="00800CF5" w:rsidRDefault="00C465CC" w:rsidP="00C465CC">
      <w:pPr>
        <w:ind w:right="-235"/>
        <w:jc w:val="both"/>
        <w:rPr>
          <w:rFonts w:ascii="Verdana" w:hAnsi="Verdana"/>
          <w:b/>
          <w:sz w:val="15"/>
        </w:rPr>
      </w:pPr>
      <w:r w:rsidRPr="00800CF5">
        <w:rPr>
          <w:rFonts w:ascii="Verdana" w:hAnsi="Verdana"/>
          <w:b/>
          <w:sz w:val="15"/>
        </w:rPr>
        <w:t>SECCION II EXTENSIONES DE COBERTURA</w:t>
      </w:r>
    </w:p>
    <w:p w:rsidR="00C465CC" w:rsidRPr="00800CF5" w:rsidRDefault="00C465CC" w:rsidP="00C465CC">
      <w:pPr>
        <w:ind w:right="-235"/>
        <w:jc w:val="both"/>
        <w:rPr>
          <w:rFonts w:ascii="Verdana" w:hAnsi="Verdana"/>
          <w:sz w:val="15"/>
          <w:u w:val="single"/>
        </w:rPr>
      </w:pPr>
      <w:r w:rsidRPr="00800CF5">
        <w:rPr>
          <w:rFonts w:ascii="Verdana" w:hAnsi="Verdana"/>
          <w:sz w:val="15"/>
          <w:u w:val="single"/>
        </w:rPr>
        <w:tab/>
      </w:r>
      <w:r w:rsidRPr="00800CF5">
        <w:rPr>
          <w:rFonts w:ascii="Verdana" w:hAnsi="Verdana"/>
          <w:sz w:val="15"/>
          <w:u w:val="single"/>
        </w:rPr>
        <w:tab/>
      </w:r>
      <w:r w:rsidRPr="00800CF5">
        <w:rPr>
          <w:rFonts w:ascii="Verdana" w:hAnsi="Verdana"/>
          <w:sz w:val="15"/>
          <w:u w:val="single"/>
        </w:rPr>
        <w:tab/>
      </w:r>
      <w:r w:rsidRPr="00800CF5">
        <w:rPr>
          <w:rFonts w:ascii="Verdana" w:hAnsi="Verdana"/>
          <w:sz w:val="15"/>
          <w:u w:val="single"/>
        </w:rPr>
        <w:tab/>
      </w:r>
      <w:r w:rsidRPr="00800CF5">
        <w:rPr>
          <w:rFonts w:ascii="Verdana" w:hAnsi="Verdana"/>
          <w:sz w:val="15"/>
          <w:u w:val="single"/>
        </w:rPr>
        <w:tab/>
      </w:r>
      <w:r w:rsidRPr="00800CF5">
        <w:rPr>
          <w:rFonts w:ascii="Verdana" w:hAnsi="Verdana"/>
          <w:sz w:val="15"/>
          <w:u w:val="single"/>
        </w:rPr>
        <w:tab/>
      </w:r>
      <w:r w:rsidRPr="00800CF5">
        <w:rPr>
          <w:rFonts w:ascii="Verdana" w:hAnsi="Verdana"/>
          <w:sz w:val="15"/>
          <w:u w:val="single"/>
        </w:rPr>
        <w:tab/>
      </w:r>
      <w:r w:rsidRPr="00800CF5">
        <w:rPr>
          <w:rFonts w:ascii="Verdana" w:hAnsi="Verdana"/>
          <w:sz w:val="15"/>
          <w:u w:val="single"/>
        </w:rPr>
        <w:tab/>
      </w:r>
      <w:r w:rsidRPr="00800CF5">
        <w:rPr>
          <w:rFonts w:ascii="Verdana" w:hAnsi="Verdana"/>
          <w:sz w:val="15"/>
          <w:u w:val="single"/>
        </w:rPr>
        <w:tab/>
      </w:r>
      <w:r w:rsidRPr="00800CF5">
        <w:rPr>
          <w:rFonts w:ascii="Verdana" w:hAnsi="Verdana"/>
          <w:sz w:val="15"/>
          <w:u w:val="single"/>
        </w:rPr>
        <w:tab/>
      </w:r>
      <w:r w:rsidRPr="00800CF5">
        <w:rPr>
          <w:rFonts w:ascii="Verdana" w:hAnsi="Verdana"/>
          <w:sz w:val="15"/>
          <w:u w:val="single"/>
        </w:rPr>
        <w:tab/>
      </w:r>
      <w:r w:rsidRPr="00800CF5">
        <w:rPr>
          <w:rFonts w:ascii="Verdana" w:hAnsi="Verdana"/>
          <w:sz w:val="15"/>
          <w:u w:val="single"/>
        </w:rPr>
        <w:tab/>
      </w:r>
      <w:r w:rsidRPr="00800CF5">
        <w:rPr>
          <w:rFonts w:ascii="Verdana" w:hAnsi="Verdana"/>
          <w:sz w:val="15"/>
          <w:u w:val="single"/>
        </w:rPr>
        <w:tab/>
      </w:r>
    </w:p>
    <w:p w:rsidR="00C465CC" w:rsidRPr="00800CF5" w:rsidRDefault="00C465CC" w:rsidP="00C465CC">
      <w:pPr>
        <w:pStyle w:val="Textoindependiente2"/>
        <w:ind w:right="-235"/>
        <w:rPr>
          <w:rFonts w:ascii="Verdana" w:eastAsia="Arial Unicode MS" w:hAnsi="Verdana"/>
          <w:snapToGrid w:val="0"/>
          <w:sz w:val="15"/>
          <w:szCs w:val="15"/>
          <w:lang w:val="es-ES_tradnl"/>
        </w:rPr>
      </w:pPr>
    </w:p>
    <w:p w:rsidR="00C465CC" w:rsidRPr="00800CF5" w:rsidRDefault="00C465CC" w:rsidP="00C465CC">
      <w:pPr>
        <w:pStyle w:val="NormalWeb"/>
        <w:spacing w:before="0" w:after="0"/>
        <w:ind w:right="-235"/>
        <w:jc w:val="both"/>
        <w:rPr>
          <w:rFonts w:ascii="Verdana" w:hAnsi="Verdana"/>
          <w:b/>
          <w:sz w:val="15"/>
        </w:rPr>
      </w:pPr>
      <w:r w:rsidRPr="00800CF5">
        <w:rPr>
          <w:rFonts w:ascii="Verdana" w:hAnsi="Verdana"/>
          <w:b/>
          <w:sz w:val="15"/>
        </w:rPr>
        <w:t>Incorporación de Nuevos Activos</w:t>
      </w:r>
      <w:r w:rsidR="00E85208">
        <w:rPr>
          <w:rFonts w:ascii="Verdana" w:hAnsi="Verdana"/>
          <w:b/>
          <w:sz w:val="15"/>
        </w:rPr>
        <w:t xml:space="preserve"> </w:t>
      </w:r>
      <w:r w:rsidR="00E85208" w:rsidRPr="00E36C6C">
        <w:rPr>
          <w:rFonts w:ascii="Verdana" w:hAnsi="Verdana"/>
          <w:b/>
          <w:sz w:val="15"/>
          <w:highlight w:val="green"/>
        </w:rPr>
        <w:t>(Cobertura para bienes y espacios comunes)</w:t>
      </w:r>
    </w:p>
    <w:p w:rsidR="000532A4" w:rsidRDefault="00C465CC" w:rsidP="00C465CC">
      <w:pPr>
        <w:pStyle w:val="BodyText21"/>
        <w:ind w:right="-235"/>
        <w:jc w:val="both"/>
        <w:rPr>
          <w:rFonts w:ascii="Verdana" w:hAnsi="Verdana"/>
          <w:snapToGrid w:val="0"/>
          <w:sz w:val="15"/>
          <w:szCs w:val="15"/>
          <w:lang w:val="es-ES_tradnl"/>
        </w:rPr>
      </w:pPr>
      <w:r w:rsidRPr="00800CF5">
        <w:rPr>
          <w:rFonts w:ascii="Verdana" w:hAnsi="Verdana"/>
          <w:snapToGrid w:val="0"/>
          <w:sz w:val="15"/>
          <w:szCs w:val="15"/>
          <w:lang w:val="es-ES_tradnl"/>
        </w:rPr>
        <w:t xml:space="preserve">Se acuerda y conviene que se </w:t>
      </w:r>
      <w:r w:rsidR="00E85208" w:rsidRPr="00800CF5">
        <w:rPr>
          <w:rFonts w:ascii="Verdana" w:hAnsi="Verdana"/>
          <w:snapToGrid w:val="0"/>
          <w:sz w:val="15"/>
          <w:szCs w:val="15"/>
          <w:lang w:val="es-ES_tradnl"/>
        </w:rPr>
        <w:t>amparan automáticamente</w:t>
      </w:r>
      <w:r w:rsidRPr="00800CF5">
        <w:rPr>
          <w:rFonts w:ascii="Verdana" w:hAnsi="Verdana"/>
          <w:snapToGrid w:val="0"/>
          <w:sz w:val="15"/>
          <w:szCs w:val="15"/>
          <w:lang w:val="es-ES_tradnl"/>
        </w:rPr>
        <w:t xml:space="preserve"> nuevas adquisiciones efectuadas por el asegurado</w:t>
      </w:r>
    </w:p>
    <w:p w:rsidR="000532A4" w:rsidRDefault="000532A4" w:rsidP="00C465CC">
      <w:pPr>
        <w:pStyle w:val="BodyText21"/>
        <w:ind w:right="-235"/>
        <w:jc w:val="both"/>
        <w:rPr>
          <w:rFonts w:ascii="Verdana" w:hAnsi="Verdana"/>
          <w:snapToGrid w:val="0"/>
          <w:sz w:val="15"/>
          <w:szCs w:val="15"/>
          <w:lang w:val="es-ES_tradnl"/>
        </w:rPr>
      </w:pPr>
    </w:p>
    <w:p w:rsidR="000532A4" w:rsidRPr="000532A4" w:rsidRDefault="000532A4" w:rsidP="00C465CC">
      <w:pPr>
        <w:pStyle w:val="BodyText21"/>
        <w:ind w:right="-235"/>
        <w:jc w:val="both"/>
        <w:rPr>
          <w:rFonts w:ascii="Verdana" w:hAnsi="Verdana"/>
          <w:snapToGrid w:val="0"/>
          <w:sz w:val="15"/>
          <w:szCs w:val="15"/>
          <w:lang w:val="es-ES_tradnl"/>
        </w:rPr>
      </w:pPr>
      <w:r>
        <w:rPr>
          <w:rFonts w:ascii="Verdana" w:hAnsi="Verdana"/>
          <w:snapToGrid w:val="0"/>
          <w:sz w:val="15"/>
          <w:szCs w:val="15"/>
          <w:lang w:val="es-ES_tradnl"/>
        </w:rPr>
        <w:t>H</w:t>
      </w:r>
      <w:r w:rsidRPr="000532A4">
        <w:rPr>
          <w:rFonts w:ascii="Verdana" w:hAnsi="Verdana"/>
          <w:snapToGrid w:val="0"/>
          <w:sz w:val="15"/>
          <w:szCs w:val="15"/>
          <w:lang w:val="es-ES_tradnl"/>
        </w:rPr>
        <w:t xml:space="preserve">asta 10% del monto asegurado, por ubicación, sujeto a aviso a la compañía dentro de los 30 días contados desde la fecha de adquisición y pago de prima correspondiente. </w:t>
      </w:r>
      <w:r w:rsidRPr="00E85208">
        <w:rPr>
          <w:rFonts w:ascii="Verdana" w:hAnsi="Verdana"/>
          <w:strike/>
          <w:snapToGrid w:val="0"/>
          <w:color w:val="FF0000"/>
          <w:sz w:val="15"/>
          <w:szCs w:val="15"/>
          <w:lang w:val="es-ES_tradnl"/>
        </w:rPr>
        <w:t>(solo para espacios comunes)</w:t>
      </w:r>
    </w:p>
    <w:p w:rsidR="00C465CC" w:rsidRPr="00800CF5" w:rsidRDefault="00C465CC" w:rsidP="00C465CC">
      <w:pPr>
        <w:pStyle w:val="BodyText21"/>
        <w:ind w:right="-235"/>
        <w:jc w:val="both"/>
        <w:rPr>
          <w:rFonts w:ascii="Verdana" w:hAnsi="Verdana"/>
          <w:snapToGrid w:val="0"/>
          <w:sz w:val="15"/>
          <w:szCs w:val="15"/>
          <w:lang w:val="es-ES_tradnl"/>
        </w:rPr>
      </w:pPr>
    </w:p>
    <w:p w:rsidR="00C465CC" w:rsidRPr="00800CF5" w:rsidRDefault="00C465CC" w:rsidP="00C465CC">
      <w:pPr>
        <w:pStyle w:val="Ttulo1"/>
        <w:ind w:right="-235"/>
        <w:jc w:val="both"/>
        <w:rPr>
          <w:rFonts w:eastAsia="Arial Unicode MS"/>
          <w:bCs w:val="0"/>
          <w:szCs w:val="20"/>
        </w:rPr>
      </w:pPr>
      <w:r w:rsidRPr="00800CF5">
        <w:rPr>
          <w:rFonts w:eastAsia="Arial Unicode MS"/>
          <w:bCs w:val="0"/>
          <w:szCs w:val="20"/>
        </w:rPr>
        <w:t>Gastos de Reparaciones Provisorias</w:t>
      </w:r>
      <w:r w:rsidR="00E85208">
        <w:rPr>
          <w:rFonts w:eastAsia="Arial Unicode MS"/>
          <w:bCs w:val="0"/>
          <w:szCs w:val="20"/>
        </w:rPr>
        <w:t xml:space="preserve"> </w:t>
      </w:r>
      <w:r w:rsidR="00E85208" w:rsidRPr="00E85208">
        <w:rPr>
          <w:szCs w:val="15"/>
          <w:highlight w:val="green"/>
        </w:rPr>
        <w:t>(Cobertura para bienes comunes y/o departamentos)</w:t>
      </w:r>
    </w:p>
    <w:p w:rsidR="000532A4" w:rsidRDefault="00C465CC" w:rsidP="00A14B24">
      <w:pPr>
        <w:jc w:val="both"/>
        <w:rPr>
          <w:rFonts w:ascii="Verdana" w:hAnsi="Verdana" w:cs="Arial"/>
          <w:sz w:val="15"/>
          <w:szCs w:val="15"/>
        </w:rPr>
      </w:pPr>
      <w:r w:rsidRPr="00800CF5">
        <w:rPr>
          <w:rFonts w:ascii="Verdana" w:hAnsi="Verdana"/>
          <w:snapToGrid w:val="0"/>
          <w:sz w:val="15"/>
          <w:szCs w:val="15"/>
          <w:lang w:val="es-ES_tradnl"/>
        </w:rPr>
        <w:t>El asegurado queda autorizado para realizar reparaciones provisorias y obras temporales, que no necesariamente lleguen a formar parte de las reparaciones definitivas, indispensables para la continuidad de las operaciones que deben hacerse producto de un siniestro cubierto por la póliza</w:t>
      </w:r>
      <w:r w:rsidR="000532A4">
        <w:rPr>
          <w:rFonts w:ascii="Verdana" w:hAnsi="Verdana" w:cs="Arial"/>
          <w:sz w:val="15"/>
          <w:szCs w:val="15"/>
        </w:rPr>
        <w:t>.</w:t>
      </w:r>
    </w:p>
    <w:p w:rsidR="000532A4" w:rsidRDefault="000532A4" w:rsidP="00A14B24">
      <w:pPr>
        <w:jc w:val="both"/>
        <w:rPr>
          <w:rFonts w:ascii="Verdana" w:hAnsi="Verdana" w:cs="Arial"/>
          <w:sz w:val="15"/>
          <w:szCs w:val="15"/>
        </w:rPr>
      </w:pPr>
    </w:p>
    <w:p w:rsidR="00A14B24" w:rsidRDefault="000532A4" w:rsidP="00A14B24">
      <w:pPr>
        <w:jc w:val="both"/>
        <w:rPr>
          <w:rFonts w:ascii="Verdana" w:hAnsi="Verdana" w:cs="Arial"/>
          <w:sz w:val="15"/>
          <w:szCs w:val="15"/>
        </w:rPr>
      </w:pPr>
      <w:r>
        <w:rPr>
          <w:rFonts w:ascii="Verdana" w:hAnsi="Verdana" w:cs="Arial"/>
          <w:sz w:val="15"/>
          <w:szCs w:val="15"/>
        </w:rPr>
        <w:t>H</w:t>
      </w:r>
      <w:r w:rsidR="0091200A">
        <w:rPr>
          <w:rFonts w:ascii="Verdana" w:hAnsi="Verdana" w:cs="Arial"/>
          <w:sz w:val="15"/>
          <w:szCs w:val="15"/>
        </w:rPr>
        <w:t>asta el sublí</w:t>
      </w:r>
      <w:r>
        <w:rPr>
          <w:rFonts w:ascii="Verdana" w:hAnsi="Verdana" w:cs="Arial"/>
          <w:sz w:val="15"/>
          <w:szCs w:val="15"/>
        </w:rPr>
        <w:t>mite de UF 1.000 por evento u agregado por vigencia de la póliza.</w:t>
      </w:r>
    </w:p>
    <w:p w:rsidR="00C465CC" w:rsidRPr="00800CF5" w:rsidRDefault="00C465CC" w:rsidP="00C465CC">
      <w:pPr>
        <w:pStyle w:val="BodyText21"/>
        <w:ind w:right="-235"/>
        <w:jc w:val="both"/>
        <w:rPr>
          <w:rFonts w:ascii="Verdana" w:hAnsi="Verdana"/>
          <w:snapToGrid w:val="0"/>
          <w:sz w:val="15"/>
          <w:szCs w:val="15"/>
          <w:lang w:val="es-ES_tradnl"/>
        </w:rPr>
      </w:pPr>
    </w:p>
    <w:p w:rsidR="00C465CC" w:rsidRPr="00800CF5" w:rsidRDefault="00C465CC" w:rsidP="00C465CC">
      <w:pPr>
        <w:pStyle w:val="Ttulo1"/>
        <w:ind w:right="-235"/>
        <w:jc w:val="both"/>
        <w:rPr>
          <w:rFonts w:eastAsia="Arial Unicode MS"/>
          <w:bCs w:val="0"/>
          <w:szCs w:val="20"/>
        </w:rPr>
      </w:pPr>
      <w:r w:rsidRPr="00800CF5">
        <w:rPr>
          <w:rFonts w:eastAsia="Arial Unicode MS"/>
          <w:bCs w:val="0"/>
          <w:szCs w:val="20"/>
        </w:rPr>
        <w:t>Gastos por Obtención de</w:t>
      </w:r>
      <w:r w:rsidR="006C012A" w:rsidRPr="00800CF5">
        <w:rPr>
          <w:rFonts w:eastAsia="Arial Unicode MS"/>
          <w:bCs w:val="0"/>
          <w:szCs w:val="20"/>
        </w:rPr>
        <w:t xml:space="preserve"> Permisos </w:t>
      </w:r>
      <w:r w:rsidRPr="00800CF5">
        <w:rPr>
          <w:rFonts w:eastAsia="Arial Unicode MS"/>
          <w:bCs w:val="0"/>
          <w:szCs w:val="20"/>
        </w:rPr>
        <w:t>Reconstrucción</w:t>
      </w:r>
      <w:r w:rsidR="00AA2225">
        <w:rPr>
          <w:rFonts w:eastAsia="Arial Unicode MS"/>
          <w:bCs w:val="0"/>
          <w:szCs w:val="20"/>
        </w:rPr>
        <w:t xml:space="preserve"> </w:t>
      </w:r>
      <w:r w:rsidR="00AA2225" w:rsidRPr="00AA2225">
        <w:rPr>
          <w:szCs w:val="15"/>
          <w:highlight w:val="green"/>
        </w:rPr>
        <w:t>(Cobertura para bienes comunes y/o departamentos)</w:t>
      </w:r>
    </w:p>
    <w:p w:rsidR="0091200A" w:rsidRDefault="00C465CC" w:rsidP="000532A4">
      <w:pPr>
        <w:ind w:right="-235"/>
        <w:jc w:val="both"/>
        <w:rPr>
          <w:rFonts w:ascii="Verdana" w:hAnsi="Verdana"/>
          <w:strike/>
          <w:snapToGrid w:val="0"/>
          <w:sz w:val="15"/>
          <w:szCs w:val="15"/>
          <w:lang w:val="es-ES_tradnl"/>
        </w:rPr>
      </w:pPr>
      <w:r w:rsidRPr="00800CF5">
        <w:rPr>
          <w:rFonts w:ascii="Verdana" w:hAnsi="Verdana"/>
          <w:snapToGrid w:val="0"/>
          <w:sz w:val="15"/>
          <w:szCs w:val="15"/>
          <w:lang w:val="es-ES_tradnl"/>
        </w:rPr>
        <w:t>Se entienden expresamente incluidos en la cobertura de esta póliza los gastos de permisos o licencias para reconstruir las propiedades dañadas y cubiertas por la presente póliza</w:t>
      </w:r>
      <w:r w:rsidR="000532A4">
        <w:rPr>
          <w:rFonts w:ascii="Verdana" w:hAnsi="Verdana"/>
          <w:strike/>
          <w:snapToGrid w:val="0"/>
          <w:sz w:val="15"/>
          <w:szCs w:val="15"/>
          <w:lang w:val="es-ES_tradnl"/>
        </w:rPr>
        <w:t>.</w:t>
      </w:r>
    </w:p>
    <w:p w:rsidR="000532A4" w:rsidRDefault="000532A4" w:rsidP="000532A4">
      <w:pPr>
        <w:ind w:right="-235"/>
        <w:jc w:val="both"/>
        <w:rPr>
          <w:rFonts w:ascii="Verdana" w:hAnsi="Verdana"/>
          <w:strike/>
          <w:snapToGrid w:val="0"/>
          <w:sz w:val="15"/>
          <w:szCs w:val="15"/>
          <w:lang w:val="es-ES_tradnl"/>
        </w:rPr>
      </w:pPr>
    </w:p>
    <w:p w:rsidR="0091200A" w:rsidRDefault="000532A4" w:rsidP="000532A4">
      <w:pPr>
        <w:ind w:right="-235"/>
        <w:jc w:val="both"/>
        <w:rPr>
          <w:rFonts w:ascii="Verdana" w:hAnsi="Verdana" w:cs="Arial"/>
          <w:sz w:val="15"/>
          <w:szCs w:val="15"/>
        </w:rPr>
      </w:pPr>
      <w:r>
        <w:rPr>
          <w:rFonts w:ascii="Verdana" w:hAnsi="Verdana" w:cs="Arial"/>
          <w:sz w:val="15"/>
          <w:szCs w:val="15"/>
        </w:rPr>
        <w:t>H</w:t>
      </w:r>
      <w:r w:rsidR="00921503">
        <w:rPr>
          <w:rFonts w:ascii="Verdana" w:hAnsi="Verdana" w:cs="Arial"/>
          <w:sz w:val="15"/>
          <w:szCs w:val="15"/>
        </w:rPr>
        <w:t>asta UF</w:t>
      </w:r>
      <w:r w:rsidRPr="000532A4">
        <w:rPr>
          <w:rFonts w:ascii="Verdana" w:hAnsi="Verdana" w:cs="Arial"/>
          <w:sz w:val="15"/>
          <w:szCs w:val="15"/>
        </w:rPr>
        <w:t xml:space="preserve"> </w:t>
      </w:r>
      <w:r w:rsidRPr="00AA2225">
        <w:rPr>
          <w:rFonts w:ascii="Verdana" w:hAnsi="Verdana" w:cs="Arial"/>
          <w:strike/>
          <w:color w:val="FF0000"/>
          <w:sz w:val="15"/>
          <w:szCs w:val="15"/>
        </w:rPr>
        <w:t>1.000</w:t>
      </w:r>
      <w:r w:rsidR="00AA2225">
        <w:rPr>
          <w:rFonts w:ascii="Verdana" w:hAnsi="Verdana" w:cs="Arial"/>
          <w:sz w:val="15"/>
          <w:szCs w:val="15"/>
        </w:rPr>
        <w:t xml:space="preserve"> </w:t>
      </w:r>
      <w:r w:rsidR="00AA2225" w:rsidRPr="00AA2225">
        <w:rPr>
          <w:rFonts w:ascii="Verdana" w:hAnsi="Verdana" w:cs="Arial"/>
          <w:sz w:val="15"/>
          <w:szCs w:val="15"/>
          <w:highlight w:val="green"/>
        </w:rPr>
        <w:t>2.000</w:t>
      </w:r>
      <w:r w:rsidRPr="000532A4">
        <w:rPr>
          <w:rFonts w:ascii="Verdana" w:hAnsi="Verdana" w:cs="Arial"/>
          <w:sz w:val="15"/>
          <w:szCs w:val="15"/>
        </w:rPr>
        <w:t>.- por evento y agregado por la vigencia de la póliza</w:t>
      </w:r>
    </w:p>
    <w:p w:rsidR="006C012A" w:rsidRPr="00800CF5" w:rsidRDefault="006C012A" w:rsidP="00C465CC">
      <w:pPr>
        <w:pStyle w:val="BodyText21"/>
        <w:ind w:right="-235"/>
        <w:jc w:val="both"/>
        <w:rPr>
          <w:rFonts w:ascii="Verdana" w:eastAsia="Arial Unicode MS" w:hAnsi="Verdana"/>
          <w:b/>
          <w:sz w:val="15"/>
        </w:rPr>
      </w:pPr>
    </w:p>
    <w:p w:rsidR="00C465CC" w:rsidRPr="00800CF5" w:rsidRDefault="00C465CC" w:rsidP="00C465CC">
      <w:pPr>
        <w:ind w:right="-235"/>
        <w:jc w:val="both"/>
        <w:rPr>
          <w:rFonts w:ascii="Verdana" w:eastAsia="Arial Unicode MS" w:hAnsi="Verdana"/>
          <w:b/>
          <w:sz w:val="15"/>
          <w:szCs w:val="20"/>
        </w:rPr>
      </w:pPr>
      <w:r w:rsidRPr="00800CF5">
        <w:rPr>
          <w:rFonts w:ascii="Verdana" w:eastAsia="Arial Unicode MS" w:hAnsi="Verdana"/>
          <w:b/>
          <w:sz w:val="15"/>
          <w:szCs w:val="20"/>
        </w:rPr>
        <w:t>Bienes de Trabajadores del Asegurado</w:t>
      </w:r>
      <w:r w:rsidR="000532A4">
        <w:rPr>
          <w:rFonts w:ascii="Verdana" w:eastAsia="Arial Unicode MS" w:hAnsi="Verdana"/>
          <w:b/>
          <w:sz w:val="15"/>
          <w:szCs w:val="20"/>
        </w:rPr>
        <w:t xml:space="preserve"> </w:t>
      </w:r>
      <w:r w:rsidR="000532A4" w:rsidRPr="00AA2225">
        <w:rPr>
          <w:rFonts w:ascii="Verdana" w:eastAsia="Arial Unicode MS" w:hAnsi="Verdana"/>
          <w:b/>
          <w:strike/>
          <w:color w:val="FF0000"/>
          <w:sz w:val="15"/>
          <w:szCs w:val="20"/>
        </w:rPr>
        <w:t>(de la comunidad)</w:t>
      </w:r>
      <w:r w:rsidR="00AA2225" w:rsidRPr="00AA2225">
        <w:rPr>
          <w:rFonts w:ascii="Verdana" w:eastAsia="Arial Unicode MS" w:hAnsi="Verdana"/>
          <w:b/>
          <w:color w:val="FF0000"/>
          <w:sz w:val="15"/>
          <w:szCs w:val="20"/>
        </w:rPr>
        <w:t xml:space="preserve"> </w:t>
      </w:r>
      <w:r w:rsidR="00AA2225" w:rsidRPr="00E36C6C">
        <w:rPr>
          <w:rFonts w:ascii="Verdana" w:hAnsi="Verdana"/>
          <w:b/>
          <w:sz w:val="15"/>
          <w:highlight w:val="green"/>
        </w:rPr>
        <w:t>(Cobertura para bienes y espacios comunes)</w:t>
      </w:r>
    </w:p>
    <w:p w:rsidR="000532A4" w:rsidRPr="00921503" w:rsidRDefault="00C465CC" w:rsidP="000532A4">
      <w:pPr>
        <w:ind w:right="-235"/>
        <w:jc w:val="both"/>
        <w:rPr>
          <w:rFonts w:ascii="Verdana" w:hAnsi="Verdana" w:cs="Arial"/>
          <w:sz w:val="15"/>
          <w:szCs w:val="15"/>
        </w:rPr>
      </w:pPr>
      <w:r w:rsidRPr="00800CF5">
        <w:rPr>
          <w:rFonts w:ascii="Verdana" w:hAnsi="Verdana"/>
          <w:snapToGrid w:val="0"/>
          <w:sz w:val="15"/>
          <w:szCs w:val="15"/>
          <w:lang w:val="es-ES_tradnl"/>
        </w:rPr>
        <w:t xml:space="preserve">Queda entendido y aceptado que esta póliza cubre el daño o pérdida de bienes de propiedad de trabajadores del Asegurado, por un riesgo </w:t>
      </w:r>
      <w:r w:rsidRPr="00921503">
        <w:rPr>
          <w:rFonts w:ascii="Verdana" w:hAnsi="Verdana" w:cs="Arial"/>
          <w:sz w:val="15"/>
          <w:szCs w:val="15"/>
        </w:rPr>
        <w:t>cubierto por la póliza</w:t>
      </w:r>
      <w:r w:rsidR="000532A4" w:rsidRPr="00921503">
        <w:rPr>
          <w:rFonts w:ascii="Verdana" w:hAnsi="Verdana" w:cs="Arial"/>
          <w:sz w:val="15"/>
          <w:szCs w:val="15"/>
        </w:rPr>
        <w:t>.</w:t>
      </w:r>
      <w:r w:rsidR="006C012A" w:rsidRPr="00921503">
        <w:rPr>
          <w:rFonts w:ascii="Verdana" w:hAnsi="Verdana" w:cs="Arial"/>
          <w:sz w:val="15"/>
          <w:szCs w:val="15"/>
        </w:rPr>
        <w:t xml:space="preserve">  (excluyendo joyas, pieles, di</w:t>
      </w:r>
      <w:r w:rsidR="0091200A" w:rsidRPr="00921503">
        <w:rPr>
          <w:rFonts w:ascii="Verdana" w:hAnsi="Verdana" w:cs="Arial"/>
          <w:sz w:val="15"/>
          <w:szCs w:val="15"/>
        </w:rPr>
        <w:t>nero y similares)</w:t>
      </w:r>
      <w:r w:rsidR="000532A4" w:rsidRPr="00921503">
        <w:rPr>
          <w:rFonts w:ascii="Verdana" w:hAnsi="Verdana" w:cs="Arial"/>
          <w:sz w:val="15"/>
          <w:szCs w:val="15"/>
        </w:rPr>
        <w:t>.</w:t>
      </w:r>
    </w:p>
    <w:p w:rsidR="0091200A" w:rsidRPr="00921503" w:rsidRDefault="0091200A" w:rsidP="00C465CC">
      <w:pPr>
        <w:ind w:right="-235"/>
        <w:jc w:val="both"/>
        <w:rPr>
          <w:rFonts w:ascii="Verdana" w:hAnsi="Verdana" w:cs="Arial"/>
          <w:sz w:val="15"/>
          <w:szCs w:val="15"/>
        </w:rPr>
      </w:pPr>
    </w:p>
    <w:p w:rsidR="000532A4" w:rsidRPr="00921503" w:rsidRDefault="00EE097A" w:rsidP="000532A4">
      <w:pPr>
        <w:jc w:val="both"/>
        <w:rPr>
          <w:rFonts w:ascii="Verdana" w:hAnsi="Verdana" w:cs="Arial"/>
          <w:sz w:val="15"/>
          <w:szCs w:val="15"/>
        </w:rPr>
      </w:pPr>
      <w:r>
        <w:rPr>
          <w:rFonts w:ascii="Verdana" w:hAnsi="Verdana" w:cs="Arial"/>
          <w:sz w:val="15"/>
          <w:szCs w:val="15"/>
        </w:rPr>
        <w:t>Límite</w:t>
      </w:r>
      <w:r w:rsidR="00921503" w:rsidRPr="00921503">
        <w:rPr>
          <w:rFonts w:ascii="Verdana" w:hAnsi="Verdana" w:cs="Arial"/>
          <w:sz w:val="15"/>
          <w:szCs w:val="15"/>
        </w:rPr>
        <w:t xml:space="preserve"> de </w:t>
      </w:r>
      <w:r w:rsidR="000532A4" w:rsidRPr="00921503">
        <w:rPr>
          <w:rFonts w:ascii="Verdana" w:hAnsi="Verdana" w:cs="Arial"/>
          <w:sz w:val="15"/>
          <w:szCs w:val="15"/>
        </w:rPr>
        <w:t>UF 20 por Trabajador y máx. UF 250</w:t>
      </w:r>
      <w:r w:rsidR="00921503" w:rsidRPr="00921503">
        <w:rPr>
          <w:rFonts w:ascii="Verdana" w:hAnsi="Verdana" w:cs="Arial"/>
          <w:sz w:val="15"/>
          <w:szCs w:val="15"/>
        </w:rPr>
        <w:t xml:space="preserve"> por vigencia de la póliza</w:t>
      </w:r>
    </w:p>
    <w:p w:rsidR="000532A4" w:rsidRDefault="000532A4" w:rsidP="00C465CC">
      <w:pPr>
        <w:ind w:right="-235"/>
        <w:jc w:val="both"/>
        <w:rPr>
          <w:rFonts w:ascii="Verdana" w:hAnsi="Verdana"/>
          <w:snapToGrid w:val="0"/>
          <w:sz w:val="15"/>
          <w:szCs w:val="15"/>
          <w:lang w:val="es-ES_tradnl"/>
        </w:rPr>
      </w:pPr>
    </w:p>
    <w:p w:rsidR="00C465CC" w:rsidRPr="00800CF5" w:rsidRDefault="00C465CC" w:rsidP="00C465CC">
      <w:pPr>
        <w:pStyle w:val="Ttulo1"/>
        <w:ind w:right="-235"/>
        <w:jc w:val="both"/>
        <w:rPr>
          <w:rFonts w:eastAsia="Arial Unicode MS"/>
          <w:bCs w:val="0"/>
          <w:szCs w:val="20"/>
        </w:rPr>
      </w:pPr>
      <w:r w:rsidRPr="00800CF5">
        <w:rPr>
          <w:rFonts w:eastAsia="Arial Unicode MS"/>
          <w:bCs w:val="0"/>
          <w:szCs w:val="20"/>
        </w:rPr>
        <w:t>Gastos de Aceleración</w:t>
      </w:r>
      <w:r w:rsidR="00AA2225">
        <w:rPr>
          <w:rFonts w:eastAsia="Arial Unicode MS"/>
          <w:bCs w:val="0"/>
          <w:szCs w:val="20"/>
        </w:rPr>
        <w:t xml:space="preserve"> </w:t>
      </w:r>
      <w:r w:rsidR="00AA2225" w:rsidRPr="00AA2225">
        <w:rPr>
          <w:szCs w:val="15"/>
          <w:highlight w:val="green"/>
        </w:rPr>
        <w:t>(Cobertura para bienes comunes y/o departamentos)</w:t>
      </w:r>
    </w:p>
    <w:p w:rsidR="00C465CC" w:rsidRDefault="00C465CC" w:rsidP="00C465CC">
      <w:pPr>
        <w:ind w:right="-235"/>
        <w:jc w:val="both"/>
        <w:rPr>
          <w:rFonts w:ascii="Verdana" w:hAnsi="Verdana"/>
          <w:snapToGrid w:val="0"/>
          <w:sz w:val="15"/>
          <w:szCs w:val="15"/>
          <w:lang w:val="es-ES_tradnl"/>
        </w:rPr>
      </w:pPr>
      <w:r w:rsidRPr="00800CF5">
        <w:rPr>
          <w:rFonts w:ascii="Verdana" w:hAnsi="Verdana"/>
          <w:snapToGrid w:val="0"/>
          <w:sz w:val="15"/>
          <w:szCs w:val="15"/>
          <w:lang w:val="es-ES_tradnl"/>
        </w:rPr>
        <w:t>Se acuerda y conviene que se extiende a cubrir en caso de siniestros, amparados por esta póliza, los costos y gastos en que ha incurrido el Asegurado, con el consentimiento de los Aseguradores, en pagos adicionales por trabajo en sobretiempo, en la noche, domingo o feriados, transportes expresos, incluidos los aéreos, incurridos en conexión con la reparación o reconstrucción de la propiedad asegurada posterior a la pérdida, destrucción o daño físico</w:t>
      </w:r>
      <w:r w:rsidR="00921503">
        <w:rPr>
          <w:rFonts w:ascii="Verdana" w:hAnsi="Verdana"/>
          <w:snapToGrid w:val="0"/>
          <w:sz w:val="15"/>
          <w:szCs w:val="15"/>
          <w:lang w:val="es-ES_tradnl"/>
        </w:rPr>
        <w:t>.</w:t>
      </w:r>
    </w:p>
    <w:p w:rsidR="00921503" w:rsidRDefault="00921503" w:rsidP="00C465CC">
      <w:pPr>
        <w:ind w:right="-235"/>
        <w:jc w:val="both"/>
        <w:rPr>
          <w:rFonts w:ascii="Verdana" w:hAnsi="Verdana"/>
          <w:snapToGrid w:val="0"/>
          <w:sz w:val="15"/>
          <w:szCs w:val="15"/>
          <w:lang w:val="es-ES_tradnl"/>
        </w:rPr>
      </w:pPr>
    </w:p>
    <w:p w:rsidR="00921503" w:rsidRDefault="00921503" w:rsidP="00921503">
      <w:pPr>
        <w:ind w:right="-235"/>
        <w:jc w:val="both"/>
        <w:rPr>
          <w:rFonts w:ascii="Verdana" w:hAnsi="Verdana"/>
          <w:strike/>
          <w:snapToGrid w:val="0"/>
          <w:sz w:val="15"/>
          <w:szCs w:val="15"/>
          <w:lang w:val="es-ES_tradnl"/>
        </w:rPr>
      </w:pPr>
    </w:p>
    <w:p w:rsidR="00921503" w:rsidRDefault="00921503" w:rsidP="00921503">
      <w:pPr>
        <w:ind w:right="-235"/>
        <w:jc w:val="both"/>
        <w:rPr>
          <w:rFonts w:ascii="Verdana" w:hAnsi="Verdana" w:cs="Arial"/>
          <w:sz w:val="15"/>
          <w:szCs w:val="15"/>
        </w:rPr>
      </w:pPr>
      <w:r>
        <w:rPr>
          <w:rFonts w:ascii="Verdana" w:hAnsi="Verdana" w:cs="Arial"/>
          <w:sz w:val="15"/>
          <w:szCs w:val="15"/>
        </w:rPr>
        <w:t>Hasta UF</w:t>
      </w:r>
      <w:r w:rsidRPr="000532A4">
        <w:rPr>
          <w:rFonts w:ascii="Verdana" w:hAnsi="Verdana" w:cs="Arial"/>
          <w:sz w:val="15"/>
          <w:szCs w:val="15"/>
        </w:rPr>
        <w:t xml:space="preserve"> 1.000.- por evento y agregado por la vigencia de la póliza</w:t>
      </w:r>
    </w:p>
    <w:p w:rsidR="00921503" w:rsidRDefault="00921503" w:rsidP="00C465CC">
      <w:pPr>
        <w:pStyle w:val="NormalWeb"/>
        <w:spacing w:before="0" w:after="0"/>
        <w:ind w:right="-235"/>
        <w:jc w:val="both"/>
        <w:rPr>
          <w:rFonts w:ascii="Verdana" w:hAnsi="Verdana"/>
          <w:b/>
          <w:sz w:val="15"/>
        </w:rPr>
      </w:pPr>
    </w:p>
    <w:p w:rsidR="00C465CC" w:rsidRPr="00921503" w:rsidRDefault="00C465CC" w:rsidP="00C465CC">
      <w:pPr>
        <w:pStyle w:val="NormalWeb"/>
        <w:spacing w:before="0" w:after="0"/>
        <w:ind w:right="-235"/>
        <w:jc w:val="both"/>
        <w:rPr>
          <w:rFonts w:ascii="Verdana" w:hAnsi="Verdana"/>
          <w:b/>
          <w:sz w:val="15"/>
          <w:szCs w:val="15"/>
        </w:rPr>
      </w:pPr>
      <w:r w:rsidRPr="00921503">
        <w:rPr>
          <w:rFonts w:ascii="Verdana" w:hAnsi="Verdana"/>
          <w:b/>
          <w:sz w:val="15"/>
          <w:szCs w:val="15"/>
        </w:rPr>
        <w:t>Honorarios Profesionales</w:t>
      </w:r>
      <w:r w:rsidR="00AA2225" w:rsidRPr="00AA2225">
        <w:rPr>
          <w:rFonts w:ascii="Verdana" w:eastAsia="Times New Roman" w:hAnsi="Verdana"/>
          <w:b/>
          <w:bCs/>
          <w:sz w:val="15"/>
          <w:szCs w:val="15"/>
          <w:highlight w:val="green"/>
        </w:rPr>
        <w:t xml:space="preserve"> </w:t>
      </w:r>
      <w:r w:rsidR="00AA2225" w:rsidRPr="00AA2225">
        <w:rPr>
          <w:rFonts w:ascii="Verdana" w:eastAsia="Times New Roman" w:hAnsi="Verdana"/>
          <w:b/>
          <w:bCs/>
          <w:sz w:val="15"/>
          <w:szCs w:val="15"/>
          <w:highlight w:val="green"/>
        </w:rPr>
        <w:t>(Cobertura para bienes comunes y/o departamentos)</w:t>
      </w:r>
    </w:p>
    <w:p w:rsidR="00C465CC" w:rsidRPr="00921503" w:rsidRDefault="00C465CC" w:rsidP="00C465CC">
      <w:pPr>
        <w:pStyle w:val="NormalWeb"/>
        <w:spacing w:before="0" w:after="0"/>
        <w:ind w:right="-235"/>
        <w:jc w:val="both"/>
        <w:rPr>
          <w:rFonts w:ascii="Verdana" w:hAnsi="Verdana"/>
          <w:sz w:val="15"/>
          <w:szCs w:val="15"/>
        </w:rPr>
      </w:pPr>
      <w:r w:rsidRPr="00921503">
        <w:rPr>
          <w:rFonts w:ascii="Verdana" w:hAnsi="Verdana"/>
          <w:sz w:val="15"/>
          <w:szCs w:val="15"/>
        </w:rPr>
        <w:t>Se cubren gastos por honorarios profesionales, viáticos, viajes, y estadías de ingenieros, arquitectos, asesores legales y/o consultores en los que se deba incurrir como consecuencia de un evento cubierto por la presente póliza. Se excluyen expresamente gastos destinados a la justificación de siniestros y los gastos por demanda en contra de la Compa</w:t>
      </w:r>
      <w:r w:rsidR="006C012A" w:rsidRPr="00921503">
        <w:rPr>
          <w:rFonts w:ascii="Verdana" w:hAnsi="Verdana"/>
          <w:sz w:val="15"/>
          <w:szCs w:val="15"/>
        </w:rPr>
        <w:t>ñía</w:t>
      </w:r>
      <w:r w:rsidRPr="00921503">
        <w:rPr>
          <w:rFonts w:ascii="Verdana" w:hAnsi="Verdana"/>
          <w:sz w:val="15"/>
          <w:szCs w:val="15"/>
        </w:rPr>
        <w:t>.</w:t>
      </w:r>
      <w:r w:rsidR="00753D4E">
        <w:rPr>
          <w:rFonts w:ascii="Verdana" w:hAnsi="Verdana"/>
          <w:sz w:val="15"/>
          <w:szCs w:val="15"/>
        </w:rPr>
        <w:t xml:space="preserve"> </w:t>
      </w:r>
      <w:r w:rsidR="006C012A" w:rsidRPr="00921503">
        <w:rPr>
          <w:rFonts w:ascii="Verdana" w:hAnsi="Verdana"/>
          <w:sz w:val="15"/>
          <w:szCs w:val="15"/>
        </w:rPr>
        <w:t>Hasta un sublímite por ubicación de:</w:t>
      </w:r>
    </w:p>
    <w:p w:rsidR="0091200A" w:rsidRPr="00921503" w:rsidRDefault="0091200A" w:rsidP="00C465CC">
      <w:pPr>
        <w:pStyle w:val="NormalWeb"/>
        <w:spacing w:before="0" w:after="0"/>
        <w:ind w:right="-235"/>
        <w:jc w:val="both"/>
        <w:rPr>
          <w:rFonts w:ascii="Verdana" w:hAnsi="Verdana"/>
          <w:sz w:val="15"/>
          <w:szCs w:val="15"/>
        </w:rPr>
      </w:pPr>
    </w:p>
    <w:p w:rsidR="00921503" w:rsidRPr="00921503" w:rsidRDefault="00921503" w:rsidP="00921503">
      <w:pPr>
        <w:ind w:right="-235"/>
        <w:jc w:val="both"/>
        <w:rPr>
          <w:rFonts w:ascii="Verdana" w:hAnsi="Verdana"/>
          <w:strike/>
          <w:snapToGrid w:val="0"/>
          <w:sz w:val="15"/>
          <w:szCs w:val="15"/>
          <w:lang w:val="es-ES_tradnl"/>
        </w:rPr>
      </w:pPr>
    </w:p>
    <w:p w:rsidR="00921503" w:rsidRPr="00921503" w:rsidRDefault="00921503" w:rsidP="00921503">
      <w:pPr>
        <w:ind w:right="-235"/>
        <w:jc w:val="both"/>
        <w:rPr>
          <w:rFonts w:ascii="Verdana" w:hAnsi="Verdana" w:cs="Arial"/>
          <w:sz w:val="15"/>
          <w:szCs w:val="15"/>
        </w:rPr>
      </w:pPr>
      <w:r w:rsidRPr="00921503">
        <w:rPr>
          <w:rFonts w:ascii="Verdana" w:hAnsi="Verdana" w:cs="Arial"/>
          <w:sz w:val="15"/>
          <w:szCs w:val="15"/>
        </w:rPr>
        <w:t>Hasta uf 2.000.- por evento y agregado por la vigencia de la póliza</w:t>
      </w:r>
    </w:p>
    <w:p w:rsidR="006C012A" w:rsidRPr="00921503" w:rsidRDefault="006C012A" w:rsidP="00C465CC">
      <w:pPr>
        <w:pStyle w:val="BodyText21"/>
        <w:ind w:right="-235"/>
        <w:jc w:val="both"/>
        <w:rPr>
          <w:rFonts w:ascii="Verdana" w:hAnsi="Verdana"/>
          <w:snapToGrid w:val="0"/>
          <w:sz w:val="15"/>
          <w:szCs w:val="15"/>
          <w:lang w:val="es-ES_tradnl"/>
        </w:rPr>
      </w:pPr>
    </w:p>
    <w:p w:rsidR="00C465CC" w:rsidRPr="00921503" w:rsidRDefault="00C465CC" w:rsidP="00C465CC">
      <w:pPr>
        <w:pStyle w:val="BodyText21"/>
        <w:ind w:right="-235"/>
        <w:jc w:val="both"/>
        <w:rPr>
          <w:rFonts w:ascii="Verdana" w:hAnsi="Verdana"/>
          <w:sz w:val="15"/>
          <w:szCs w:val="15"/>
          <w:u w:val="single"/>
          <w:lang w:val="es-CL"/>
        </w:rPr>
      </w:pPr>
      <w:r w:rsidRPr="00921503">
        <w:rPr>
          <w:rFonts w:ascii="Verdana" w:eastAsia="Arial Unicode MS" w:hAnsi="Verdana"/>
          <w:b/>
          <w:sz w:val="15"/>
          <w:szCs w:val="15"/>
        </w:rPr>
        <w:t xml:space="preserve">Bienes e Intereses de Terceros en </w:t>
      </w:r>
      <w:r w:rsidR="00BC2D3E" w:rsidRPr="00921503">
        <w:rPr>
          <w:rFonts w:ascii="Verdana" w:eastAsia="Arial Unicode MS" w:hAnsi="Verdana"/>
          <w:b/>
          <w:sz w:val="15"/>
          <w:szCs w:val="15"/>
        </w:rPr>
        <w:t>E</w:t>
      </w:r>
      <w:r w:rsidRPr="00921503">
        <w:rPr>
          <w:rFonts w:ascii="Verdana" w:eastAsia="Arial Unicode MS" w:hAnsi="Verdana"/>
          <w:b/>
          <w:sz w:val="15"/>
          <w:szCs w:val="15"/>
        </w:rPr>
        <w:t xml:space="preserve">spacios </w:t>
      </w:r>
      <w:r w:rsidR="00BC2D3E" w:rsidRPr="00921503">
        <w:rPr>
          <w:rFonts w:ascii="Verdana" w:eastAsia="Arial Unicode MS" w:hAnsi="Verdana"/>
          <w:b/>
          <w:sz w:val="15"/>
          <w:szCs w:val="15"/>
        </w:rPr>
        <w:t>C</w:t>
      </w:r>
      <w:r w:rsidRPr="00921503">
        <w:rPr>
          <w:rFonts w:ascii="Verdana" w:eastAsia="Arial Unicode MS" w:hAnsi="Verdana"/>
          <w:b/>
          <w:sz w:val="15"/>
          <w:szCs w:val="15"/>
        </w:rPr>
        <w:t>omunes</w:t>
      </w:r>
      <w:r w:rsidR="00C5796D">
        <w:rPr>
          <w:rFonts w:ascii="Verdana" w:eastAsia="Arial Unicode MS" w:hAnsi="Verdana"/>
          <w:b/>
          <w:sz w:val="15"/>
          <w:szCs w:val="15"/>
        </w:rPr>
        <w:t xml:space="preserve"> </w:t>
      </w:r>
      <w:r w:rsidR="00C5796D" w:rsidRPr="00E36C6C">
        <w:rPr>
          <w:rFonts w:ascii="Verdana" w:hAnsi="Verdana"/>
          <w:b/>
          <w:sz w:val="15"/>
          <w:highlight w:val="green"/>
        </w:rPr>
        <w:t>(Cobertura para bienes y espacios comunes)</w:t>
      </w:r>
    </w:p>
    <w:p w:rsidR="0091200A" w:rsidRDefault="00C465CC" w:rsidP="00921503">
      <w:pPr>
        <w:ind w:right="-235"/>
        <w:jc w:val="both"/>
        <w:rPr>
          <w:rFonts w:ascii="Verdana" w:hAnsi="Verdana"/>
          <w:color w:val="000000"/>
          <w:sz w:val="15"/>
          <w:szCs w:val="15"/>
        </w:rPr>
      </w:pPr>
      <w:r w:rsidRPr="00921503">
        <w:rPr>
          <w:rFonts w:ascii="Verdana" w:hAnsi="Verdana"/>
          <w:snapToGrid w:val="0"/>
          <w:sz w:val="15"/>
          <w:szCs w:val="15"/>
          <w:lang w:val="es-ES_tradnl"/>
        </w:rPr>
        <w:t xml:space="preserve">Se acuerda y conviene que se extiende a cubrir en caso de siniestros, amparados por la póliza, como si fuera el Asegurado, a todas las partes interesadas en la propiedad asegurada </w:t>
      </w:r>
      <w:r w:rsidR="00921503">
        <w:rPr>
          <w:rFonts w:ascii="Verdana" w:hAnsi="Verdana"/>
          <w:color w:val="000000"/>
          <w:sz w:val="15"/>
          <w:szCs w:val="15"/>
        </w:rPr>
        <w:t>b</w:t>
      </w:r>
      <w:r w:rsidR="00921503" w:rsidRPr="00921503">
        <w:rPr>
          <w:rFonts w:ascii="Verdana" w:hAnsi="Verdana"/>
          <w:color w:val="000000"/>
          <w:sz w:val="15"/>
          <w:szCs w:val="15"/>
        </w:rPr>
        <w:t>ajo cuidado, custodia y control siempre y cuando se encuentren declarados en las condiciones particulares.</w:t>
      </w:r>
    </w:p>
    <w:p w:rsidR="00921503" w:rsidRDefault="00921503" w:rsidP="00921503">
      <w:pPr>
        <w:jc w:val="both"/>
        <w:rPr>
          <w:rFonts w:ascii="Verdana" w:hAnsi="Verdana"/>
          <w:color w:val="000000"/>
          <w:sz w:val="15"/>
          <w:szCs w:val="15"/>
        </w:rPr>
      </w:pPr>
    </w:p>
    <w:p w:rsidR="00921503" w:rsidRDefault="00921503" w:rsidP="00921503">
      <w:pPr>
        <w:jc w:val="both"/>
        <w:rPr>
          <w:rFonts w:ascii="Verdana" w:hAnsi="Verdana"/>
          <w:color w:val="000000"/>
          <w:sz w:val="15"/>
          <w:szCs w:val="15"/>
        </w:rPr>
      </w:pPr>
      <w:r>
        <w:rPr>
          <w:rFonts w:ascii="Verdana" w:hAnsi="Verdana"/>
          <w:color w:val="000000"/>
          <w:sz w:val="15"/>
          <w:szCs w:val="15"/>
        </w:rPr>
        <w:t xml:space="preserve">Hasta UF </w:t>
      </w:r>
      <w:r w:rsidRPr="00921503">
        <w:rPr>
          <w:rFonts w:ascii="Verdana" w:hAnsi="Verdana"/>
          <w:color w:val="000000"/>
          <w:sz w:val="15"/>
          <w:szCs w:val="15"/>
        </w:rPr>
        <w:t>1.000.- por evento y agregado por la vigencia de la póliza.</w:t>
      </w:r>
    </w:p>
    <w:p w:rsidR="00921503" w:rsidRDefault="00921503" w:rsidP="00921503">
      <w:pPr>
        <w:jc w:val="both"/>
        <w:rPr>
          <w:rFonts w:ascii="Verdana" w:hAnsi="Verdana"/>
          <w:color w:val="000000"/>
          <w:sz w:val="15"/>
          <w:szCs w:val="15"/>
        </w:rPr>
      </w:pPr>
    </w:p>
    <w:p w:rsidR="0091200A" w:rsidRPr="00921503" w:rsidRDefault="00921503" w:rsidP="00921503">
      <w:pPr>
        <w:jc w:val="both"/>
        <w:rPr>
          <w:rFonts w:ascii="Verdana" w:hAnsi="Verdana"/>
          <w:snapToGrid w:val="0"/>
          <w:sz w:val="15"/>
          <w:szCs w:val="15"/>
          <w:lang w:val="es-ES_tradnl"/>
        </w:rPr>
      </w:pPr>
      <w:r>
        <w:rPr>
          <w:rFonts w:ascii="Verdana" w:hAnsi="Verdana"/>
          <w:color w:val="000000"/>
          <w:sz w:val="15"/>
          <w:szCs w:val="15"/>
        </w:rPr>
        <w:t>S</w:t>
      </w:r>
      <w:r w:rsidRPr="00921503">
        <w:rPr>
          <w:rFonts w:ascii="Verdana" w:hAnsi="Verdana"/>
          <w:color w:val="000000"/>
          <w:sz w:val="15"/>
          <w:szCs w:val="15"/>
        </w:rPr>
        <w:t>e excluyen joyas, dinero, vehículos y toda clase de</w:t>
      </w:r>
      <w:r>
        <w:rPr>
          <w:rFonts w:ascii="Verdana" w:hAnsi="Verdana"/>
          <w:color w:val="000000"/>
          <w:sz w:val="15"/>
          <w:szCs w:val="15"/>
        </w:rPr>
        <w:t xml:space="preserve"> objetos valiosos.</w:t>
      </w:r>
    </w:p>
    <w:p w:rsidR="0091200A" w:rsidRDefault="0091200A" w:rsidP="00C465CC">
      <w:pPr>
        <w:ind w:right="-235"/>
        <w:jc w:val="both"/>
        <w:rPr>
          <w:rFonts w:ascii="Verdana" w:hAnsi="Verdana"/>
          <w:snapToGrid w:val="0"/>
          <w:sz w:val="15"/>
          <w:szCs w:val="15"/>
          <w:lang w:val="es-ES_tradnl"/>
        </w:rPr>
      </w:pPr>
    </w:p>
    <w:p w:rsidR="00C465CC" w:rsidRPr="00800CF5" w:rsidRDefault="00C465CC" w:rsidP="00C465CC">
      <w:pPr>
        <w:pStyle w:val="Ttulo1"/>
        <w:ind w:right="-235"/>
        <w:jc w:val="both"/>
        <w:rPr>
          <w:rFonts w:eastAsia="Arial Unicode MS"/>
          <w:bCs w:val="0"/>
          <w:szCs w:val="20"/>
        </w:rPr>
      </w:pPr>
      <w:r w:rsidRPr="00800CF5">
        <w:rPr>
          <w:rFonts w:eastAsia="Arial Unicode MS"/>
          <w:bCs w:val="0"/>
          <w:szCs w:val="20"/>
        </w:rPr>
        <w:t>Sprinklers</w:t>
      </w:r>
      <w:r w:rsidR="00C5796D">
        <w:rPr>
          <w:rFonts w:eastAsia="Arial Unicode MS"/>
          <w:bCs w:val="0"/>
          <w:szCs w:val="20"/>
        </w:rPr>
        <w:t xml:space="preserve"> </w:t>
      </w:r>
      <w:r w:rsidR="00C5796D" w:rsidRPr="00C5796D">
        <w:rPr>
          <w:highlight w:val="green"/>
        </w:rPr>
        <w:t>(Cobertura para bienes y espacios comunes)</w:t>
      </w:r>
    </w:p>
    <w:p w:rsidR="00C465CC" w:rsidRDefault="00C465CC" w:rsidP="00C465CC">
      <w:pPr>
        <w:ind w:right="-235"/>
        <w:jc w:val="both"/>
        <w:rPr>
          <w:rFonts w:ascii="Verdana" w:hAnsi="Verdana"/>
          <w:snapToGrid w:val="0"/>
          <w:sz w:val="15"/>
          <w:szCs w:val="15"/>
          <w:lang w:val="es-ES_tradnl"/>
        </w:rPr>
      </w:pPr>
      <w:r w:rsidRPr="00800CF5">
        <w:rPr>
          <w:rFonts w:ascii="Verdana" w:hAnsi="Verdana"/>
          <w:snapToGrid w:val="0"/>
          <w:sz w:val="15"/>
          <w:szCs w:val="15"/>
          <w:lang w:val="es-ES_tradnl"/>
        </w:rPr>
        <w:t>Se acuerda y conviene que se extiende a cubrir los daños a consecuencia de rotura, mala operación o activación inadecuada de sprinklers y otros hidrantes destinados al combate de incendio</w:t>
      </w:r>
      <w:r w:rsidRPr="00800CF5">
        <w:rPr>
          <w:rFonts w:ascii="Verdana" w:hAnsi="Verdana"/>
          <w:strike/>
          <w:snapToGrid w:val="0"/>
          <w:sz w:val="15"/>
          <w:szCs w:val="15"/>
          <w:lang w:val="es-ES_tradnl"/>
        </w:rPr>
        <w:t>.</w:t>
      </w:r>
      <w:r w:rsidR="00BC2D3E" w:rsidRPr="00800CF5">
        <w:rPr>
          <w:rFonts w:ascii="Verdana" w:hAnsi="Verdana"/>
          <w:snapToGrid w:val="0"/>
          <w:sz w:val="15"/>
          <w:szCs w:val="15"/>
          <w:lang w:val="es-ES_tradnl"/>
        </w:rPr>
        <w:t xml:space="preserve">  , hasta un límite de:</w:t>
      </w:r>
    </w:p>
    <w:p w:rsidR="0091200A" w:rsidRDefault="0091200A" w:rsidP="00C465CC">
      <w:pPr>
        <w:ind w:right="-235"/>
        <w:jc w:val="both"/>
        <w:rPr>
          <w:rFonts w:ascii="Verdana" w:hAnsi="Verdana"/>
          <w:snapToGrid w:val="0"/>
          <w:sz w:val="15"/>
          <w:szCs w:val="15"/>
          <w:lang w:val="es-ES_tradnl"/>
        </w:rPr>
      </w:pPr>
    </w:p>
    <w:p w:rsidR="00921503" w:rsidRDefault="00921503" w:rsidP="00921503">
      <w:pPr>
        <w:jc w:val="both"/>
        <w:rPr>
          <w:rFonts w:ascii="Verdana" w:hAnsi="Verdana"/>
          <w:color w:val="000000"/>
          <w:sz w:val="15"/>
          <w:szCs w:val="15"/>
        </w:rPr>
      </w:pPr>
      <w:r>
        <w:rPr>
          <w:rFonts w:ascii="Verdana" w:hAnsi="Verdana"/>
          <w:color w:val="000000"/>
          <w:sz w:val="15"/>
          <w:szCs w:val="15"/>
        </w:rPr>
        <w:t>Hasta UF 2</w:t>
      </w:r>
      <w:r w:rsidRPr="00921503">
        <w:rPr>
          <w:rFonts w:ascii="Verdana" w:hAnsi="Verdana"/>
          <w:color w:val="000000"/>
          <w:sz w:val="15"/>
          <w:szCs w:val="15"/>
        </w:rPr>
        <w:t>.000.- por evento y agregado por la vigencia de la póliza.</w:t>
      </w:r>
    </w:p>
    <w:p w:rsidR="0091200A" w:rsidRDefault="0091200A" w:rsidP="00C465CC">
      <w:pPr>
        <w:ind w:right="-235"/>
        <w:jc w:val="both"/>
        <w:rPr>
          <w:rFonts w:ascii="Verdana" w:hAnsi="Verdana"/>
          <w:snapToGrid w:val="0"/>
          <w:sz w:val="15"/>
          <w:szCs w:val="15"/>
          <w:lang w:val="es-ES_tradnl"/>
        </w:rPr>
      </w:pPr>
    </w:p>
    <w:p w:rsidR="00C465CC" w:rsidRPr="00C5796D" w:rsidRDefault="00C465CC" w:rsidP="00C465CC">
      <w:pPr>
        <w:pStyle w:val="NormalWeb"/>
        <w:spacing w:before="0" w:after="0"/>
        <w:ind w:right="-235"/>
        <w:jc w:val="both"/>
        <w:rPr>
          <w:rFonts w:ascii="Verdana" w:hAnsi="Verdana"/>
          <w:b/>
          <w:sz w:val="15"/>
          <w:szCs w:val="24"/>
        </w:rPr>
      </w:pPr>
      <w:r w:rsidRPr="00800CF5">
        <w:rPr>
          <w:rFonts w:ascii="Verdana" w:hAnsi="Verdana"/>
          <w:b/>
          <w:sz w:val="15"/>
          <w:szCs w:val="24"/>
        </w:rPr>
        <w:t>Daños por Trabajos de Reparación, Construcción o Ampliación</w:t>
      </w:r>
      <w:r w:rsidR="00921503">
        <w:rPr>
          <w:rFonts w:ascii="Verdana" w:hAnsi="Verdana"/>
          <w:b/>
          <w:sz w:val="15"/>
          <w:szCs w:val="24"/>
        </w:rPr>
        <w:t xml:space="preserve"> </w:t>
      </w:r>
      <w:r w:rsidR="00921503" w:rsidRPr="00C5796D">
        <w:rPr>
          <w:rFonts w:ascii="Verdana" w:hAnsi="Verdana"/>
          <w:b/>
          <w:strike/>
          <w:color w:val="FF0000"/>
          <w:sz w:val="15"/>
          <w:szCs w:val="24"/>
        </w:rPr>
        <w:t>en espacios comunes</w:t>
      </w:r>
      <w:r w:rsidR="00C5796D" w:rsidRPr="00C5796D">
        <w:rPr>
          <w:rFonts w:ascii="Verdana" w:hAnsi="Verdana"/>
          <w:b/>
          <w:color w:val="FF0000"/>
          <w:sz w:val="15"/>
          <w:szCs w:val="24"/>
        </w:rPr>
        <w:t xml:space="preserve"> </w:t>
      </w:r>
      <w:r w:rsidR="00C5796D" w:rsidRPr="00C5796D">
        <w:rPr>
          <w:rFonts w:ascii="Verdana" w:hAnsi="Verdana"/>
          <w:b/>
          <w:sz w:val="15"/>
          <w:szCs w:val="15"/>
          <w:highlight w:val="green"/>
        </w:rPr>
        <w:t>(Cobertura para bienes comunes y/o departamentos)</w:t>
      </w:r>
    </w:p>
    <w:p w:rsidR="00C465CC" w:rsidRDefault="00C465CC" w:rsidP="00C465CC">
      <w:pPr>
        <w:ind w:right="-235"/>
        <w:jc w:val="both"/>
        <w:rPr>
          <w:rFonts w:ascii="Verdana" w:hAnsi="Verdana"/>
          <w:snapToGrid w:val="0"/>
          <w:sz w:val="15"/>
          <w:szCs w:val="15"/>
          <w:lang w:val="es-ES_tradnl"/>
        </w:rPr>
      </w:pPr>
      <w:r w:rsidRPr="00800CF5">
        <w:rPr>
          <w:rFonts w:ascii="Verdana" w:hAnsi="Verdana"/>
          <w:snapToGrid w:val="0"/>
          <w:sz w:val="15"/>
          <w:szCs w:val="15"/>
          <w:lang w:val="es-ES_tradnl"/>
        </w:rPr>
        <w:lastRenderedPageBreak/>
        <w:t>Se acuerda y conviene que se extiende a cubrir en caso de siniestros, amparados por la póliza, las pérdidas y daños físicos a la materia asegurada, que sean consecuencia directa de trabajos de reparaciones, construcciones o ampliaciones, ya sea que dichos trabajos sean realizados por contratistas o personal del asegurad</w:t>
      </w:r>
      <w:r w:rsidR="00921503">
        <w:rPr>
          <w:rFonts w:ascii="Verdana" w:hAnsi="Verdana"/>
          <w:snapToGrid w:val="0"/>
          <w:sz w:val="15"/>
          <w:szCs w:val="15"/>
          <w:lang w:val="es-ES_tradnl"/>
        </w:rPr>
        <w:t xml:space="preserve">o, </w:t>
      </w:r>
      <w:r w:rsidR="00F147D8" w:rsidRPr="00800CF5">
        <w:rPr>
          <w:rFonts w:ascii="Verdana" w:hAnsi="Verdana"/>
          <w:snapToGrid w:val="0"/>
          <w:sz w:val="15"/>
          <w:szCs w:val="15"/>
          <w:lang w:val="es-ES_tradnl"/>
        </w:rPr>
        <w:t>sin la obligación de informar a la compañía.</w:t>
      </w:r>
    </w:p>
    <w:p w:rsidR="0091200A" w:rsidRDefault="0091200A" w:rsidP="00C465CC">
      <w:pPr>
        <w:ind w:right="-235"/>
        <w:jc w:val="both"/>
        <w:rPr>
          <w:rFonts w:ascii="Verdana" w:hAnsi="Verdana"/>
          <w:snapToGrid w:val="0"/>
          <w:sz w:val="15"/>
          <w:szCs w:val="15"/>
          <w:lang w:val="es-ES_tradnl"/>
        </w:rPr>
      </w:pPr>
    </w:p>
    <w:p w:rsidR="00921503" w:rsidRDefault="00921503" w:rsidP="00921503">
      <w:pPr>
        <w:jc w:val="both"/>
        <w:rPr>
          <w:rFonts w:ascii="Verdana" w:hAnsi="Verdana"/>
          <w:color w:val="000000"/>
          <w:sz w:val="15"/>
          <w:szCs w:val="15"/>
        </w:rPr>
      </w:pPr>
      <w:r>
        <w:rPr>
          <w:rFonts w:ascii="Verdana" w:hAnsi="Verdana"/>
          <w:color w:val="000000"/>
          <w:sz w:val="15"/>
          <w:szCs w:val="15"/>
        </w:rPr>
        <w:t>Hasta UF 1</w:t>
      </w:r>
      <w:r w:rsidRPr="00921503">
        <w:rPr>
          <w:rFonts w:ascii="Verdana" w:hAnsi="Verdana"/>
          <w:color w:val="000000"/>
          <w:sz w:val="15"/>
          <w:szCs w:val="15"/>
        </w:rPr>
        <w:t>.000.- por evento y agregado por la vigencia de la póliza.</w:t>
      </w:r>
    </w:p>
    <w:p w:rsidR="00921503" w:rsidRDefault="00921503" w:rsidP="00C465CC">
      <w:pPr>
        <w:ind w:right="-235"/>
        <w:jc w:val="both"/>
        <w:rPr>
          <w:rFonts w:ascii="Verdana" w:hAnsi="Verdana"/>
          <w:snapToGrid w:val="0"/>
          <w:sz w:val="15"/>
          <w:szCs w:val="15"/>
          <w:lang w:val="es-ES_tradnl"/>
        </w:rPr>
      </w:pPr>
    </w:p>
    <w:p w:rsidR="00C465CC" w:rsidRPr="00800CF5" w:rsidRDefault="00C465CC" w:rsidP="00C465CC">
      <w:pPr>
        <w:pStyle w:val="BodyText21"/>
        <w:ind w:right="-235"/>
        <w:jc w:val="both"/>
        <w:rPr>
          <w:rFonts w:ascii="Verdana" w:eastAsia="Arial Unicode MS" w:hAnsi="Verdana"/>
          <w:b/>
          <w:sz w:val="15"/>
        </w:rPr>
      </w:pPr>
      <w:r w:rsidRPr="00800CF5">
        <w:rPr>
          <w:rFonts w:ascii="Verdana" w:eastAsia="Arial Unicode MS" w:hAnsi="Verdana"/>
          <w:b/>
          <w:sz w:val="15"/>
        </w:rPr>
        <w:t>Daño Eléctrico</w:t>
      </w:r>
      <w:r w:rsidR="00C5796D">
        <w:rPr>
          <w:rFonts w:ascii="Verdana" w:eastAsia="Arial Unicode MS" w:hAnsi="Verdana"/>
          <w:b/>
          <w:sz w:val="15"/>
        </w:rPr>
        <w:t xml:space="preserve"> </w:t>
      </w:r>
      <w:r w:rsidR="00C5796D" w:rsidRPr="00C5796D">
        <w:rPr>
          <w:rFonts w:ascii="Verdana" w:hAnsi="Verdana"/>
          <w:b/>
          <w:sz w:val="15"/>
          <w:szCs w:val="15"/>
          <w:highlight w:val="green"/>
        </w:rPr>
        <w:t>(Cobertura para bienes comunes y/o departamentos)</w:t>
      </w:r>
    </w:p>
    <w:p w:rsidR="0091200A" w:rsidRDefault="00C465CC" w:rsidP="00C465CC">
      <w:pPr>
        <w:pStyle w:val="NormalWeb"/>
        <w:spacing w:before="0" w:after="0"/>
        <w:ind w:right="-235"/>
        <w:jc w:val="both"/>
        <w:rPr>
          <w:rFonts w:ascii="Verdana" w:hAnsi="Verdana"/>
          <w:snapToGrid w:val="0"/>
          <w:sz w:val="15"/>
          <w:szCs w:val="15"/>
          <w:lang w:val="es-ES_tradnl"/>
        </w:rPr>
      </w:pPr>
      <w:r w:rsidRPr="00800CF5">
        <w:rPr>
          <w:rFonts w:ascii="Verdana" w:hAnsi="Verdana"/>
          <w:snapToGrid w:val="0"/>
          <w:sz w:val="15"/>
          <w:szCs w:val="15"/>
          <w:lang w:val="es-ES_tradnl"/>
        </w:rPr>
        <w:t>Cubre deterioros que en su origen o en su extensión sean causados por energía eléctrica, descarga u otros fenómenos eléctricos que sufran los aparat</w:t>
      </w:r>
      <w:r w:rsidRPr="00781CD7">
        <w:rPr>
          <w:rFonts w:ascii="Verdana" w:hAnsi="Verdana"/>
          <w:snapToGrid w:val="0"/>
          <w:sz w:val="15"/>
          <w:szCs w:val="15"/>
          <w:lang w:val="es-ES_tradnl"/>
        </w:rPr>
        <w:t>os eléctricos, sus instalaciones y accesorios, por causas propias de su funcionamiento o inherentes a la electricidad misma, así como los daños en equipos por fallas en el sistema interconectado de electricidad, sobretensio</w:t>
      </w:r>
      <w:r w:rsidR="004B6EED" w:rsidRPr="00781CD7">
        <w:rPr>
          <w:rFonts w:ascii="Verdana" w:hAnsi="Verdana"/>
          <w:snapToGrid w:val="0"/>
          <w:sz w:val="15"/>
          <w:szCs w:val="15"/>
          <w:lang w:val="es-ES_tradnl"/>
        </w:rPr>
        <w:t>nes o variaciones en el voltaje</w:t>
      </w:r>
      <w:r w:rsidR="00921503">
        <w:rPr>
          <w:rFonts w:ascii="Verdana" w:hAnsi="Verdana"/>
          <w:snapToGrid w:val="0"/>
          <w:sz w:val="15"/>
          <w:szCs w:val="15"/>
          <w:lang w:val="es-ES_tradnl"/>
        </w:rPr>
        <w:t>.</w:t>
      </w:r>
    </w:p>
    <w:p w:rsidR="00921503" w:rsidRDefault="00921503" w:rsidP="00C465CC">
      <w:pPr>
        <w:pStyle w:val="NormalWeb"/>
        <w:spacing w:before="0" w:after="0"/>
        <w:ind w:right="-235"/>
        <w:jc w:val="both"/>
        <w:rPr>
          <w:rFonts w:ascii="Verdana" w:hAnsi="Verdana"/>
          <w:snapToGrid w:val="0"/>
          <w:sz w:val="15"/>
          <w:szCs w:val="15"/>
          <w:lang w:val="es-ES_tradnl"/>
        </w:rPr>
      </w:pPr>
    </w:p>
    <w:p w:rsidR="00921503" w:rsidRDefault="00921503" w:rsidP="00921503">
      <w:pPr>
        <w:jc w:val="both"/>
        <w:rPr>
          <w:rFonts w:ascii="Verdana" w:hAnsi="Verdana"/>
          <w:color w:val="000000"/>
          <w:sz w:val="15"/>
          <w:szCs w:val="15"/>
        </w:rPr>
      </w:pPr>
      <w:r>
        <w:rPr>
          <w:rFonts w:ascii="Verdana" w:hAnsi="Verdana"/>
          <w:color w:val="000000"/>
          <w:sz w:val="15"/>
          <w:szCs w:val="15"/>
        </w:rPr>
        <w:t>Hasta UF 1</w:t>
      </w:r>
      <w:r w:rsidRPr="00921503">
        <w:rPr>
          <w:rFonts w:ascii="Verdana" w:hAnsi="Verdana"/>
          <w:color w:val="000000"/>
          <w:sz w:val="15"/>
          <w:szCs w:val="15"/>
        </w:rPr>
        <w:t>.000.- por evento y agregado por la vigencia de la póliza.</w:t>
      </w:r>
    </w:p>
    <w:p w:rsidR="00921503" w:rsidRDefault="00921503" w:rsidP="00C465CC">
      <w:pPr>
        <w:pStyle w:val="NormalWeb"/>
        <w:spacing w:before="0" w:after="0"/>
        <w:ind w:right="-235"/>
        <w:jc w:val="both"/>
        <w:rPr>
          <w:rFonts w:ascii="Verdana" w:eastAsia="Times New Roman" w:hAnsi="Verdana" w:cs="Arial"/>
          <w:sz w:val="15"/>
          <w:szCs w:val="15"/>
        </w:rPr>
      </w:pPr>
    </w:p>
    <w:p w:rsidR="00C465CC" w:rsidRPr="00800CF5" w:rsidRDefault="00C465CC" w:rsidP="00C465CC">
      <w:pPr>
        <w:pStyle w:val="NormalWeb"/>
        <w:spacing w:before="0" w:after="0"/>
        <w:ind w:right="-235"/>
        <w:jc w:val="both"/>
        <w:rPr>
          <w:rFonts w:ascii="Verdana" w:hAnsi="Verdana"/>
          <w:snapToGrid w:val="0"/>
          <w:sz w:val="15"/>
          <w:szCs w:val="15"/>
          <w:lang w:val="es-ES_tradnl"/>
        </w:rPr>
      </w:pPr>
      <w:r w:rsidRPr="00800CF5">
        <w:rPr>
          <w:rFonts w:ascii="Verdana" w:hAnsi="Verdana"/>
          <w:snapToGrid w:val="0"/>
          <w:sz w:val="15"/>
          <w:szCs w:val="15"/>
          <w:lang w:val="es-ES_tradnl"/>
        </w:rPr>
        <w:t>Con todo, esta extensión no cubre pérdidas o daños derivados de la interrupción del suministro, cortes programados o derivados de actos voluntarios de la autoridad suministradora o por sequía.</w:t>
      </w:r>
    </w:p>
    <w:p w:rsidR="00C465CC" w:rsidRPr="00800CF5" w:rsidRDefault="00C465CC" w:rsidP="00C465CC">
      <w:pPr>
        <w:pStyle w:val="NormalWeb"/>
        <w:spacing w:before="0" w:after="0"/>
        <w:ind w:right="-235"/>
        <w:jc w:val="both"/>
        <w:rPr>
          <w:rFonts w:ascii="Verdana" w:hAnsi="Verdana"/>
          <w:snapToGrid w:val="0"/>
          <w:sz w:val="15"/>
          <w:szCs w:val="15"/>
          <w:lang w:val="es-ES_tradnl"/>
        </w:rPr>
      </w:pPr>
      <w:r w:rsidRPr="00800CF5">
        <w:rPr>
          <w:rFonts w:ascii="Verdana" w:hAnsi="Verdana"/>
          <w:snapToGrid w:val="0"/>
          <w:sz w:val="15"/>
          <w:szCs w:val="15"/>
          <w:lang w:val="es-ES_tradnl"/>
        </w:rPr>
        <w:t>Esta extensión tampoco cubre accidentes propios e inherentes a la electricidad que se deban a pruebas de cualquier tipo y las que se deban a un mal mantenimiento de los equipos e instalaciones, incluyendo pérdidas por fallas de aislamiento debidas a ese mantenimiento deficiente.</w:t>
      </w:r>
    </w:p>
    <w:p w:rsidR="00C465CC" w:rsidRPr="00800CF5" w:rsidRDefault="00C465CC" w:rsidP="00C465CC">
      <w:pPr>
        <w:pStyle w:val="NormalWeb"/>
        <w:spacing w:before="0" w:after="0"/>
        <w:ind w:right="-235"/>
        <w:jc w:val="both"/>
        <w:rPr>
          <w:rFonts w:ascii="Verdana" w:hAnsi="Verdana"/>
          <w:snapToGrid w:val="0"/>
          <w:sz w:val="15"/>
          <w:szCs w:val="15"/>
          <w:lang w:val="es-ES_tradnl"/>
        </w:rPr>
      </w:pPr>
    </w:p>
    <w:p w:rsidR="00C465CC" w:rsidRPr="00800CF5" w:rsidRDefault="00C465CC" w:rsidP="00C465CC">
      <w:pPr>
        <w:ind w:right="-235"/>
        <w:jc w:val="both"/>
        <w:rPr>
          <w:rFonts w:ascii="Verdana" w:hAnsi="Verdana"/>
          <w:b/>
          <w:sz w:val="16"/>
          <w:szCs w:val="16"/>
          <w:u w:val="single"/>
          <w:lang w:val="es-CL"/>
        </w:rPr>
      </w:pPr>
      <w:r w:rsidRPr="00800CF5">
        <w:rPr>
          <w:rFonts w:ascii="Verdana" w:eastAsia="Arial Unicode MS" w:hAnsi="Verdana"/>
          <w:b/>
          <w:sz w:val="15"/>
          <w:szCs w:val="20"/>
        </w:rPr>
        <w:t xml:space="preserve">Valor de Reposición a Nuevo Para edificios de Hasta 10 Años de Antigüedad </w:t>
      </w:r>
      <w:r w:rsidR="00C5796D" w:rsidRPr="00C5796D">
        <w:rPr>
          <w:rFonts w:ascii="Verdana" w:hAnsi="Verdana"/>
          <w:b/>
          <w:sz w:val="15"/>
          <w:szCs w:val="15"/>
          <w:highlight w:val="green"/>
        </w:rPr>
        <w:t>(Cobertura para bienes comunes y/o departamentos)</w:t>
      </w:r>
      <w:r w:rsidRPr="00800CF5">
        <w:rPr>
          <w:rFonts w:ascii="Verdana" w:eastAsia="Arial Unicode MS" w:hAnsi="Verdana"/>
          <w:b/>
          <w:sz w:val="15"/>
          <w:szCs w:val="20"/>
        </w:rPr>
        <w:t xml:space="preserve">                                                               </w:t>
      </w:r>
    </w:p>
    <w:p w:rsidR="00C465CC" w:rsidRPr="00800CF5" w:rsidRDefault="00C465CC" w:rsidP="00C465CC">
      <w:pPr>
        <w:ind w:right="-235"/>
        <w:jc w:val="both"/>
        <w:rPr>
          <w:rFonts w:ascii="Verdana" w:hAnsi="Verdana"/>
          <w:snapToGrid w:val="0"/>
          <w:sz w:val="15"/>
          <w:szCs w:val="15"/>
          <w:lang w:val="es-ES_tradnl"/>
        </w:rPr>
      </w:pPr>
      <w:r w:rsidRPr="00800CF5">
        <w:rPr>
          <w:rFonts w:ascii="Verdana" w:hAnsi="Verdana"/>
          <w:snapToGrid w:val="0"/>
          <w:sz w:val="15"/>
          <w:szCs w:val="15"/>
          <w:lang w:val="es-ES_tradnl"/>
        </w:rPr>
        <w:t>Se acuerda y conviene indemnizar valor de reposición a nuevo, a edificios cuya antigüedad sea igual o menor a 10 años de construcción. El monto asegurado debe corresponder al valor de reposición a nuevo, entendiéndose por éste el precio de un bien nuevo de la misma clase y capacidad de la materia asegurada, incluyendo los gastos de transporte, construcción, montaje, impuestos, permisos y derechos no recuperables, gastos aduaneros si los hubiere y cualquier otro necesario para dejar el bien nuevo en condiciones de uso. De no encontrarse asegurado el bien en dicho valor se aplicará Cláusula de Prorrateo según el Art. 532 del Código de Comercio.</w:t>
      </w:r>
    </w:p>
    <w:p w:rsidR="00C465CC" w:rsidRPr="00800CF5" w:rsidRDefault="00C465CC" w:rsidP="00C465CC">
      <w:pPr>
        <w:pStyle w:val="NormalWeb"/>
        <w:spacing w:before="0" w:after="0"/>
        <w:ind w:right="-235"/>
        <w:jc w:val="both"/>
        <w:rPr>
          <w:rFonts w:ascii="Verdana" w:hAnsi="Verdana"/>
          <w:snapToGrid w:val="0"/>
          <w:sz w:val="15"/>
          <w:szCs w:val="15"/>
          <w:lang w:val="es-ES_tradnl"/>
        </w:rPr>
      </w:pPr>
    </w:p>
    <w:p w:rsidR="00C465CC" w:rsidRPr="00800CF5" w:rsidRDefault="00612C1D" w:rsidP="00C465CC">
      <w:pPr>
        <w:pStyle w:val="BodyText21"/>
        <w:ind w:right="-235"/>
        <w:jc w:val="both"/>
        <w:rPr>
          <w:rFonts w:ascii="Verdana" w:eastAsia="Arial Unicode MS" w:hAnsi="Verdana"/>
          <w:b/>
          <w:sz w:val="15"/>
        </w:rPr>
      </w:pPr>
      <w:r w:rsidRPr="00800CF5">
        <w:rPr>
          <w:rFonts w:ascii="Verdana" w:eastAsia="Arial Unicode MS" w:hAnsi="Verdana"/>
          <w:b/>
          <w:sz w:val="15"/>
        </w:rPr>
        <w:t xml:space="preserve">Gasto </w:t>
      </w:r>
      <w:r w:rsidR="00C465CC" w:rsidRPr="00800CF5">
        <w:rPr>
          <w:rFonts w:ascii="Verdana" w:eastAsia="Arial Unicode MS" w:hAnsi="Verdana"/>
          <w:b/>
          <w:sz w:val="15"/>
        </w:rPr>
        <w:t xml:space="preserve">de Alivio de Pérdidas y </w:t>
      </w:r>
      <w:r w:rsidRPr="00800CF5">
        <w:rPr>
          <w:rFonts w:ascii="Verdana" w:eastAsia="Arial Unicode MS" w:hAnsi="Verdana"/>
          <w:b/>
          <w:sz w:val="15"/>
        </w:rPr>
        <w:t>P</w:t>
      </w:r>
      <w:r w:rsidR="00C465CC" w:rsidRPr="00800CF5">
        <w:rPr>
          <w:rFonts w:ascii="Verdana" w:eastAsia="Arial Unicode MS" w:hAnsi="Verdana"/>
          <w:b/>
          <w:sz w:val="15"/>
        </w:rPr>
        <w:t xml:space="preserve">revención </w:t>
      </w:r>
      <w:r w:rsidRPr="00800CF5">
        <w:rPr>
          <w:rFonts w:ascii="Verdana" w:eastAsia="Arial Unicode MS" w:hAnsi="Verdana"/>
          <w:b/>
          <w:sz w:val="15"/>
        </w:rPr>
        <w:t>S</w:t>
      </w:r>
      <w:r w:rsidR="00C465CC" w:rsidRPr="00800CF5">
        <w:rPr>
          <w:rFonts w:ascii="Verdana" w:eastAsia="Arial Unicode MS" w:hAnsi="Verdana"/>
          <w:b/>
          <w:sz w:val="15"/>
        </w:rPr>
        <w:t xml:space="preserve">iniestro </w:t>
      </w:r>
      <w:r w:rsidRPr="00800CF5">
        <w:rPr>
          <w:rFonts w:ascii="Verdana" w:eastAsia="Arial Unicode MS" w:hAnsi="Verdana"/>
          <w:b/>
          <w:sz w:val="15"/>
        </w:rPr>
        <w:t>I</w:t>
      </w:r>
      <w:r w:rsidR="00C465CC" w:rsidRPr="00800CF5">
        <w:rPr>
          <w:rFonts w:ascii="Verdana" w:eastAsia="Arial Unicode MS" w:hAnsi="Verdana"/>
          <w:b/>
          <w:sz w:val="15"/>
        </w:rPr>
        <w:t>nminente</w:t>
      </w:r>
      <w:r w:rsidR="00C5796D">
        <w:rPr>
          <w:rFonts w:ascii="Verdana" w:eastAsia="Arial Unicode MS" w:hAnsi="Verdana"/>
          <w:b/>
          <w:sz w:val="15"/>
        </w:rPr>
        <w:t xml:space="preserve"> </w:t>
      </w:r>
      <w:r w:rsidR="00C5796D" w:rsidRPr="00C5796D">
        <w:rPr>
          <w:rFonts w:ascii="Verdana" w:hAnsi="Verdana"/>
          <w:b/>
          <w:sz w:val="15"/>
          <w:szCs w:val="15"/>
          <w:highlight w:val="green"/>
        </w:rPr>
        <w:t>(Cobertura para bienes comunes y/o departamentos)</w:t>
      </w:r>
    </w:p>
    <w:p w:rsidR="00C465CC" w:rsidRDefault="00C465CC" w:rsidP="00C465CC">
      <w:pPr>
        <w:pStyle w:val="NormalWeb"/>
        <w:spacing w:before="0" w:after="0"/>
        <w:ind w:right="-235"/>
        <w:jc w:val="both"/>
        <w:rPr>
          <w:ins w:id="2" w:author="Producto" w:date="2016-03-23T12:36:00Z"/>
          <w:rFonts w:ascii="Verdana" w:hAnsi="Verdana"/>
          <w:snapToGrid w:val="0"/>
          <w:sz w:val="15"/>
          <w:szCs w:val="15"/>
          <w:lang w:val="es-ES_tradnl"/>
        </w:rPr>
      </w:pPr>
      <w:r w:rsidRPr="00800CF5">
        <w:rPr>
          <w:rFonts w:ascii="Verdana" w:hAnsi="Verdana"/>
          <w:snapToGrid w:val="0"/>
          <w:sz w:val="15"/>
          <w:szCs w:val="15"/>
          <w:lang w:val="es-ES_tradnl"/>
        </w:rPr>
        <w:t>Se  acuerda y conviene que se extiende a cubrir en caso de siniestro, amparado por la póliza, los gastos incurridos por el asegurado con el propósito de extinguir o controlar incendios u otros riesgos en la propiedad asegurada o sus cercanías, que amenacen a la misma o con el objeto de prevenir o atenuar un siniestro inminente.</w:t>
      </w:r>
      <w:r w:rsidR="00612C1D" w:rsidRPr="00800CF5">
        <w:rPr>
          <w:rFonts w:ascii="Verdana" w:hAnsi="Verdana"/>
          <w:snapToGrid w:val="0"/>
          <w:sz w:val="15"/>
          <w:szCs w:val="15"/>
          <w:lang w:val="es-ES_tradnl"/>
        </w:rPr>
        <w:t xml:space="preserve">  , hasta un límite por evento y vigencia de póliza de:</w:t>
      </w:r>
    </w:p>
    <w:p w:rsidR="0091200A" w:rsidRDefault="0091200A" w:rsidP="0091200A">
      <w:pPr>
        <w:jc w:val="both"/>
        <w:rPr>
          <w:rFonts w:ascii="Verdana" w:hAnsi="Verdana" w:cs="Arial"/>
          <w:sz w:val="15"/>
          <w:szCs w:val="15"/>
        </w:rPr>
      </w:pPr>
    </w:p>
    <w:p w:rsidR="006643CF" w:rsidRDefault="006643CF" w:rsidP="006643CF">
      <w:pPr>
        <w:jc w:val="both"/>
        <w:rPr>
          <w:rFonts w:ascii="Verdana" w:hAnsi="Verdana"/>
          <w:color w:val="000000"/>
          <w:sz w:val="15"/>
          <w:szCs w:val="15"/>
        </w:rPr>
      </w:pPr>
      <w:r>
        <w:rPr>
          <w:rFonts w:ascii="Verdana" w:hAnsi="Verdana"/>
          <w:color w:val="000000"/>
          <w:sz w:val="15"/>
          <w:szCs w:val="15"/>
        </w:rPr>
        <w:t>Hasta UF 2</w:t>
      </w:r>
      <w:r w:rsidRPr="00921503">
        <w:rPr>
          <w:rFonts w:ascii="Verdana" w:hAnsi="Verdana"/>
          <w:color w:val="000000"/>
          <w:sz w:val="15"/>
          <w:szCs w:val="15"/>
        </w:rPr>
        <w:t>.000.- por evento y agregado por la vigencia de la póliza.</w:t>
      </w:r>
    </w:p>
    <w:p w:rsidR="0091200A" w:rsidRDefault="0091200A" w:rsidP="006643CF">
      <w:pPr>
        <w:jc w:val="both"/>
        <w:rPr>
          <w:rFonts w:ascii="Verdana" w:hAnsi="Verdana" w:cs="Arial"/>
          <w:sz w:val="15"/>
          <w:szCs w:val="15"/>
        </w:rPr>
      </w:pPr>
    </w:p>
    <w:p w:rsidR="00CF66A1" w:rsidRDefault="00CF66A1" w:rsidP="00C465CC">
      <w:pPr>
        <w:pStyle w:val="NormalWeb"/>
        <w:spacing w:before="0" w:after="0"/>
        <w:ind w:right="-235"/>
        <w:jc w:val="both"/>
        <w:rPr>
          <w:rFonts w:ascii="Verdana" w:hAnsi="Verdana"/>
          <w:snapToGrid w:val="0"/>
          <w:sz w:val="15"/>
          <w:szCs w:val="15"/>
          <w:lang w:val="es-ES_tradnl"/>
        </w:rPr>
      </w:pPr>
    </w:p>
    <w:p w:rsidR="00C465CC" w:rsidRPr="00800CF5" w:rsidRDefault="00C465CC" w:rsidP="00C465CC">
      <w:pPr>
        <w:pStyle w:val="Ttulo1"/>
        <w:ind w:right="-235"/>
        <w:jc w:val="both"/>
        <w:rPr>
          <w:rFonts w:eastAsia="Arial Unicode MS"/>
          <w:bCs w:val="0"/>
          <w:szCs w:val="20"/>
        </w:rPr>
      </w:pPr>
      <w:r w:rsidRPr="00800CF5">
        <w:rPr>
          <w:rFonts w:eastAsia="Arial Unicode MS"/>
          <w:bCs w:val="0"/>
          <w:szCs w:val="20"/>
        </w:rPr>
        <w:t xml:space="preserve">Cláusula </w:t>
      </w:r>
      <w:r w:rsidR="00011314" w:rsidRPr="00800CF5">
        <w:rPr>
          <w:rFonts w:eastAsia="Arial Unicode MS"/>
          <w:bCs w:val="0"/>
          <w:szCs w:val="20"/>
        </w:rPr>
        <w:t>Evento</w:t>
      </w:r>
      <w:r w:rsidRPr="00800CF5">
        <w:rPr>
          <w:rFonts w:eastAsia="Arial Unicode MS"/>
          <w:bCs w:val="0"/>
          <w:szCs w:val="20"/>
        </w:rPr>
        <w:t xml:space="preserve"> 72 Horas</w:t>
      </w:r>
      <w:r w:rsidR="00C5796D">
        <w:rPr>
          <w:rFonts w:eastAsia="Arial Unicode MS"/>
          <w:bCs w:val="0"/>
          <w:szCs w:val="20"/>
        </w:rPr>
        <w:t xml:space="preserve"> </w:t>
      </w:r>
      <w:r w:rsidR="00C5796D" w:rsidRPr="00C5796D">
        <w:rPr>
          <w:szCs w:val="15"/>
          <w:highlight w:val="green"/>
        </w:rPr>
        <w:t>(Cobertura para bienes comunes y/o departamentos)</w:t>
      </w:r>
    </w:p>
    <w:p w:rsidR="00C465CC" w:rsidRPr="00800CF5" w:rsidRDefault="00C465CC" w:rsidP="00C465CC">
      <w:pPr>
        <w:ind w:right="-235"/>
        <w:jc w:val="both"/>
        <w:rPr>
          <w:rFonts w:ascii="Verdana" w:hAnsi="Verdana"/>
          <w:snapToGrid w:val="0"/>
          <w:sz w:val="15"/>
          <w:szCs w:val="15"/>
          <w:lang w:val="es-ES_tradnl"/>
        </w:rPr>
      </w:pPr>
      <w:r w:rsidRPr="00800CF5">
        <w:rPr>
          <w:rFonts w:ascii="Verdana" w:hAnsi="Verdana"/>
          <w:snapToGrid w:val="0"/>
          <w:sz w:val="15"/>
          <w:szCs w:val="15"/>
          <w:lang w:val="es-ES_tradnl"/>
        </w:rPr>
        <w:t xml:space="preserve">Por evento se entiende uno o más efectos que tengan una misma causa. </w:t>
      </w:r>
    </w:p>
    <w:p w:rsidR="00C465CC" w:rsidRPr="00800CF5" w:rsidRDefault="00C465CC" w:rsidP="00C465CC">
      <w:pPr>
        <w:ind w:right="-235"/>
        <w:jc w:val="both"/>
        <w:rPr>
          <w:rFonts w:ascii="Verdana" w:hAnsi="Verdana"/>
          <w:snapToGrid w:val="0"/>
          <w:sz w:val="15"/>
          <w:szCs w:val="15"/>
          <w:lang w:val="es-ES_tradnl"/>
        </w:rPr>
      </w:pPr>
      <w:r w:rsidRPr="00800CF5">
        <w:rPr>
          <w:rFonts w:ascii="Verdana" w:hAnsi="Verdana"/>
          <w:snapToGrid w:val="0"/>
          <w:sz w:val="15"/>
          <w:szCs w:val="15"/>
          <w:lang w:val="es-ES_tradnl"/>
        </w:rPr>
        <w:t>Serán considerados  como un solo evento los siniestros que ocurran en un mismo período ininterrumpido de 72 horas consecutivas, cuando su causa se origine en fenómenos de la naturaleza que tengan caracteres catastróficos, incluyendo sismo.</w:t>
      </w:r>
    </w:p>
    <w:p w:rsidR="00C465CC" w:rsidRPr="00800CF5" w:rsidRDefault="00C465CC" w:rsidP="00C465CC">
      <w:pPr>
        <w:ind w:right="-235"/>
        <w:jc w:val="both"/>
        <w:rPr>
          <w:rFonts w:ascii="Verdana" w:hAnsi="Verdana"/>
          <w:snapToGrid w:val="0"/>
          <w:sz w:val="15"/>
          <w:szCs w:val="15"/>
          <w:lang w:val="es-ES_tradnl"/>
        </w:rPr>
      </w:pPr>
      <w:r w:rsidRPr="00800CF5">
        <w:rPr>
          <w:rFonts w:ascii="Verdana" w:hAnsi="Verdana"/>
          <w:snapToGrid w:val="0"/>
          <w:sz w:val="15"/>
          <w:szCs w:val="15"/>
          <w:lang w:val="es-ES_tradnl"/>
        </w:rPr>
        <w:t>Corresponderá al Asegurado determinar el momento en que se inicia el período de 72 horas.</w:t>
      </w:r>
    </w:p>
    <w:p w:rsidR="00C465CC" w:rsidRPr="00800CF5" w:rsidRDefault="00C465CC" w:rsidP="00C465CC">
      <w:pPr>
        <w:ind w:right="-235"/>
        <w:jc w:val="both"/>
        <w:rPr>
          <w:rFonts w:ascii="Verdana" w:hAnsi="Verdana"/>
          <w:snapToGrid w:val="0"/>
          <w:sz w:val="15"/>
          <w:szCs w:val="15"/>
          <w:lang w:val="es-ES_tradnl"/>
        </w:rPr>
      </w:pPr>
      <w:r w:rsidRPr="00800CF5">
        <w:rPr>
          <w:rFonts w:ascii="Verdana" w:hAnsi="Verdana"/>
          <w:snapToGrid w:val="0"/>
          <w:sz w:val="15"/>
          <w:szCs w:val="15"/>
          <w:lang w:val="es-ES_tradnl"/>
        </w:rPr>
        <w:t>Para que se encuentre cubierto un evento de 72 horas, éste debe haberse iniciado durante la vigencia de la póliza.</w:t>
      </w:r>
    </w:p>
    <w:p w:rsidR="00C465CC" w:rsidRPr="00800CF5" w:rsidRDefault="00C465CC" w:rsidP="00C465CC">
      <w:pPr>
        <w:pStyle w:val="NormalWeb"/>
        <w:spacing w:before="0" w:after="0"/>
        <w:ind w:right="-235"/>
        <w:jc w:val="both"/>
        <w:rPr>
          <w:rFonts w:ascii="Verdana" w:hAnsi="Verdana"/>
          <w:snapToGrid w:val="0"/>
          <w:sz w:val="15"/>
          <w:szCs w:val="15"/>
          <w:lang w:val="es-ES_tradnl"/>
        </w:rPr>
      </w:pPr>
    </w:p>
    <w:p w:rsidR="00C465CC" w:rsidRPr="00800CF5" w:rsidRDefault="00C465CC" w:rsidP="00C465CC">
      <w:pPr>
        <w:pStyle w:val="NormalWeb"/>
        <w:spacing w:before="0" w:after="0"/>
        <w:ind w:right="-235"/>
        <w:jc w:val="both"/>
        <w:rPr>
          <w:rFonts w:ascii="Verdana" w:hAnsi="Verdana"/>
          <w:snapToGrid w:val="0"/>
          <w:sz w:val="15"/>
          <w:szCs w:val="15"/>
          <w:lang w:val="es-ES_tradnl"/>
        </w:rPr>
      </w:pPr>
    </w:p>
    <w:p w:rsidR="00C465CC" w:rsidRPr="00800CF5" w:rsidRDefault="00C465CC" w:rsidP="00C465CC">
      <w:pPr>
        <w:ind w:right="-235"/>
        <w:jc w:val="both"/>
        <w:rPr>
          <w:rFonts w:ascii="Verdana" w:eastAsia="Arial Unicode MS" w:hAnsi="Verdana"/>
          <w:b/>
          <w:sz w:val="15"/>
          <w:szCs w:val="20"/>
        </w:rPr>
      </w:pPr>
      <w:r w:rsidRPr="00800CF5">
        <w:rPr>
          <w:rFonts w:ascii="Verdana" w:eastAsia="Arial Unicode MS" w:hAnsi="Verdana"/>
          <w:b/>
          <w:sz w:val="15"/>
          <w:szCs w:val="20"/>
        </w:rPr>
        <w:t>Daños por Autoridad Civil</w:t>
      </w:r>
      <w:r w:rsidR="00C5796D">
        <w:rPr>
          <w:rFonts w:ascii="Verdana" w:eastAsia="Arial Unicode MS" w:hAnsi="Verdana"/>
          <w:b/>
          <w:sz w:val="15"/>
          <w:szCs w:val="20"/>
        </w:rPr>
        <w:t xml:space="preserve"> </w:t>
      </w:r>
      <w:r w:rsidR="00C5796D" w:rsidRPr="00C5796D">
        <w:rPr>
          <w:rFonts w:ascii="Verdana" w:hAnsi="Verdana"/>
          <w:b/>
          <w:sz w:val="15"/>
          <w:szCs w:val="15"/>
          <w:highlight w:val="green"/>
        </w:rPr>
        <w:t>(Cobertura para bienes comunes y/o departamentos)</w:t>
      </w:r>
    </w:p>
    <w:p w:rsidR="00C465CC" w:rsidRDefault="00C465CC" w:rsidP="00C465CC">
      <w:pPr>
        <w:pStyle w:val="NormalWeb"/>
        <w:spacing w:before="0" w:after="0"/>
        <w:ind w:right="-235"/>
        <w:jc w:val="both"/>
        <w:rPr>
          <w:rFonts w:ascii="Verdana" w:eastAsia="Times New Roman" w:hAnsi="Verdana"/>
          <w:snapToGrid w:val="0"/>
          <w:sz w:val="15"/>
          <w:szCs w:val="15"/>
          <w:lang w:val="es-ES_tradnl"/>
        </w:rPr>
      </w:pPr>
      <w:r w:rsidRPr="00800CF5">
        <w:rPr>
          <w:rFonts w:ascii="Verdana" w:eastAsia="Times New Roman" w:hAnsi="Verdana"/>
          <w:snapToGrid w:val="0"/>
          <w:sz w:val="15"/>
          <w:szCs w:val="15"/>
          <w:lang w:val="es-ES_tradnl"/>
        </w:rPr>
        <w:t>Se acuerda y conviene que se extiende a cubrir los bienes destruidos por orden de autoridades civiles o militares con el fin de evitar la propagación de un siniestro cubierto por esta póliza</w:t>
      </w:r>
      <w:r w:rsidRPr="00800CF5">
        <w:rPr>
          <w:rFonts w:ascii="Verdana" w:eastAsia="Times New Roman" w:hAnsi="Verdana"/>
          <w:strike/>
          <w:snapToGrid w:val="0"/>
          <w:sz w:val="15"/>
          <w:szCs w:val="15"/>
          <w:lang w:val="es-ES_tradnl"/>
        </w:rPr>
        <w:t xml:space="preserve">. </w:t>
      </w:r>
      <w:r w:rsidR="00011314" w:rsidRPr="00800CF5">
        <w:rPr>
          <w:rFonts w:ascii="Verdana" w:eastAsia="Times New Roman" w:hAnsi="Verdana"/>
          <w:snapToGrid w:val="0"/>
          <w:sz w:val="15"/>
          <w:szCs w:val="15"/>
          <w:lang w:val="es-ES_tradnl"/>
        </w:rPr>
        <w:t>, hasta un sublímite de:</w:t>
      </w:r>
    </w:p>
    <w:p w:rsidR="0091200A" w:rsidRDefault="0091200A" w:rsidP="00C465CC">
      <w:pPr>
        <w:pStyle w:val="NormalWeb"/>
        <w:spacing w:before="0" w:after="0"/>
        <w:ind w:right="-235"/>
        <w:jc w:val="both"/>
        <w:rPr>
          <w:rFonts w:ascii="Verdana" w:eastAsia="Times New Roman" w:hAnsi="Verdana"/>
          <w:snapToGrid w:val="0"/>
          <w:sz w:val="15"/>
          <w:szCs w:val="15"/>
          <w:lang w:val="es-ES_tradnl"/>
        </w:rPr>
      </w:pPr>
    </w:p>
    <w:p w:rsidR="0091200A" w:rsidRDefault="0091200A" w:rsidP="00C465CC">
      <w:pPr>
        <w:pStyle w:val="NormalWeb"/>
        <w:spacing w:before="0" w:after="0"/>
        <w:ind w:right="-235"/>
        <w:jc w:val="both"/>
        <w:rPr>
          <w:rFonts w:ascii="Verdana" w:eastAsia="Times New Roman" w:hAnsi="Verdana"/>
          <w:snapToGrid w:val="0"/>
          <w:sz w:val="15"/>
          <w:szCs w:val="15"/>
          <w:lang w:val="es-ES_tradnl"/>
        </w:rPr>
      </w:pPr>
    </w:p>
    <w:p w:rsidR="006643CF" w:rsidRDefault="006643CF" w:rsidP="006643CF">
      <w:pPr>
        <w:jc w:val="both"/>
        <w:rPr>
          <w:rFonts w:ascii="Verdana" w:hAnsi="Verdana"/>
          <w:color w:val="000000"/>
          <w:sz w:val="15"/>
          <w:szCs w:val="15"/>
        </w:rPr>
      </w:pPr>
      <w:r>
        <w:rPr>
          <w:rFonts w:ascii="Verdana" w:hAnsi="Verdana"/>
          <w:color w:val="000000"/>
          <w:sz w:val="15"/>
          <w:szCs w:val="15"/>
        </w:rPr>
        <w:t>Hasta UF 2</w:t>
      </w:r>
      <w:r w:rsidRPr="00921503">
        <w:rPr>
          <w:rFonts w:ascii="Verdana" w:hAnsi="Verdana"/>
          <w:color w:val="000000"/>
          <w:sz w:val="15"/>
          <w:szCs w:val="15"/>
        </w:rPr>
        <w:t>.000.- por evento y agregado por la vigencia de la póliza.</w:t>
      </w:r>
    </w:p>
    <w:p w:rsidR="0091200A" w:rsidRDefault="0091200A" w:rsidP="00C465CC">
      <w:pPr>
        <w:pStyle w:val="NormalWeb"/>
        <w:spacing w:before="0" w:after="0"/>
        <w:ind w:right="-235"/>
        <w:jc w:val="both"/>
        <w:rPr>
          <w:rFonts w:ascii="Verdana" w:eastAsia="Times New Roman" w:hAnsi="Verdana"/>
          <w:snapToGrid w:val="0"/>
          <w:sz w:val="15"/>
          <w:szCs w:val="15"/>
          <w:lang w:val="es-ES_tradnl"/>
        </w:rPr>
      </w:pPr>
    </w:p>
    <w:p w:rsidR="00C465CC" w:rsidRPr="00800CF5" w:rsidRDefault="00C465CC" w:rsidP="00C465CC">
      <w:pPr>
        <w:pStyle w:val="Ttulo1"/>
        <w:ind w:right="-235"/>
        <w:jc w:val="both"/>
        <w:rPr>
          <w:rFonts w:eastAsia="Arial Unicode MS"/>
          <w:bCs w:val="0"/>
          <w:szCs w:val="20"/>
        </w:rPr>
      </w:pPr>
      <w:r w:rsidRPr="00800CF5">
        <w:rPr>
          <w:rFonts w:eastAsia="Arial Unicode MS"/>
          <w:bCs w:val="0"/>
          <w:szCs w:val="20"/>
        </w:rPr>
        <w:t>Cláusula de Rehabilitación Automática</w:t>
      </w:r>
      <w:r w:rsidR="001605C1">
        <w:rPr>
          <w:rFonts w:eastAsia="Arial Unicode MS"/>
          <w:bCs w:val="0"/>
          <w:szCs w:val="20"/>
        </w:rPr>
        <w:t xml:space="preserve"> </w:t>
      </w:r>
      <w:r w:rsidR="001605C1" w:rsidRPr="001605C1">
        <w:rPr>
          <w:szCs w:val="15"/>
          <w:highlight w:val="green"/>
        </w:rPr>
        <w:t>(Cobertura para bienes comunes y/o departamentos)</w:t>
      </w:r>
    </w:p>
    <w:p w:rsidR="00C465CC" w:rsidRPr="00800CF5" w:rsidRDefault="00C465CC" w:rsidP="00C465CC">
      <w:pPr>
        <w:ind w:right="-235"/>
        <w:jc w:val="both"/>
        <w:rPr>
          <w:rFonts w:ascii="Verdana" w:hAnsi="Verdana"/>
          <w:snapToGrid w:val="0"/>
          <w:sz w:val="15"/>
          <w:szCs w:val="15"/>
          <w:lang w:val="es-ES_tradnl"/>
        </w:rPr>
      </w:pPr>
      <w:r w:rsidRPr="00800CF5">
        <w:rPr>
          <w:rFonts w:ascii="Verdana" w:hAnsi="Verdana"/>
          <w:snapToGrid w:val="0"/>
          <w:sz w:val="15"/>
          <w:szCs w:val="15"/>
          <w:lang w:val="es-ES_tradnl"/>
        </w:rPr>
        <w:t>Se acuerda y conviene que el monto asegurado se rehabilitará automáticamente en caso de siniestros, amparados por esta póliza, ocurridos durante la vigencia, con cobro de prima al momento de la rehabilitación.</w:t>
      </w:r>
    </w:p>
    <w:p w:rsidR="00C465CC" w:rsidRDefault="00C465CC" w:rsidP="00C465CC">
      <w:pPr>
        <w:ind w:right="-235"/>
        <w:jc w:val="both"/>
        <w:rPr>
          <w:rFonts w:ascii="Verdana" w:hAnsi="Verdana"/>
          <w:snapToGrid w:val="0"/>
          <w:sz w:val="15"/>
          <w:szCs w:val="15"/>
          <w:lang w:val="es-ES_tradnl"/>
        </w:rPr>
      </w:pPr>
      <w:r w:rsidRPr="00800CF5">
        <w:rPr>
          <w:rFonts w:ascii="Verdana" w:hAnsi="Verdana"/>
          <w:snapToGrid w:val="0"/>
          <w:sz w:val="15"/>
          <w:szCs w:val="15"/>
          <w:lang w:val="es-ES_tradnl"/>
        </w:rPr>
        <w:t>En ningún caso, la rehabilitación automática es aplicable a los límites y/o sublímites de indemnización que existan en la póliza,</w:t>
      </w:r>
      <w:r w:rsidR="006643CF">
        <w:rPr>
          <w:rFonts w:ascii="Verdana" w:hAnsi="Verdana"/>
          <w:snapToGrid w:val="0"/>
          <w:sz w:val="15"/>
          <w:szCs w:val="15"/>
          <w:lang w:val="es-ES_tradnl"/>
        </w:rPr>
        <w:t xml:space="preserve"> excepto robos de cristales,</w:t>
      </w:r>
      <w:r w:rsidRPr="00800CF5">
        <w:rPr>
          <w:rFonts w:ascii="Verdana" w:hAnsi="Verdana"/>
          <w:snapToGrid w:val="0"/>
          <w:sz w:val="15"/>
          <w:szCs w:val="15"/>
          <w:lang w:val="es-ES_tradnl"/>
        </w:rPr>
        <w:t xml:space="preserve"> para lo cual la compañía deberá cobrar prima a ser acordada al momento de la rehabilitación solicitada por el cliente.</w:t>
      </w:r>
    </w:p>
    <w:p w:rsidR="001605C1" w:rsidRDefault="001605C1" w:rsidP="00C465CC">
      <w:pPr>
        <w:ind w:right="-235"/>
        <w:jc w:val="both"/>
        <w:rPr>
          <w:rFonts w:ascii="Verdana" w:hAnsi="Verdana"/>
          <w:snapToGrid w:val="0"/>
          <w:sz w:val="15"/>
          <w:szCs w:val="15"/>
          <w:lang w:val="es-ES_tradnl"/>
        </w:rPr>
      </w:pPr>
    </w:p>
    <w:p w:rsidR="001605C1" w:rsidRPr="001605C1" w:rsidRDefault="001605C1" w:rsidP="001605C1">
      <w:pPr>
        <w:jc w:val="both"/>
        <w:rPr>
          <w:rFonts w:cs="Arial"/>
          <w:b/>
          <w:sz w:val="20"/>
          <w:highlight w:val="green"/>
        </w:rPr>
      </w:pPr>
      <w:r w:rsidRPr="001605C1">
        <w:rPr>
          <w:rFonts w:ascii="Verdana" w:eastAsia="Arial Unicode MS" w:hAnsi="Verdana"/>
          <w:b/>
          <w:sz w:val="15"/>
          <w:szCs w:val="20"/>
          <w:highlight w:val="green"/>
        </w:rPr>
        <w:t>Granizo</w:t>
      </w:r>
      <w:r w:rsidRPr="001605C1">
        <w:rPr>
          <w:rFonts w:ascii="Verdana" w:eastAsia="Arial Unicode MS" w:hAnsi="Verdana"/>
          <w:b/>
          <w:sz w:val="15"/>
          <w:szCs w:val="20"/>
          <w:highlight w:val="green"/>
        </w:rPr>
        <w:t xml:space="preserve"> </w:t>
      </w:r>
      <w:r w:rsidRPr="001605C1">
        <w:rPr>
          <w:rFonts w:ascii="Verdana" w:hAnsi="Verdana"/>
          <w:b/>
          <w:sz w:val="15"/>
          <w:szCs w:val="15"/>
          <w:highlight w:val="green"/>
        </w:rPr>
        <w:t>(Cobertura para bienes comunes y/o departamentos)</w:t>
      </w:r>
    </w:p>
    <w:p w:rsidR="001605C1" w:rsidRPr="001605C1" w:rsidRDefault="001605C1" w:rsidP="001605C1">
      <w:pPr>
        <w:jc w:val="both"/>
        <w:rPr>
          <w:rFonts w:cs="Arial"/>
          <w:b/>
          <w:sz w:val="20"/>
          <w:highlight w:val="green"/>
          <w:u w:val="single"/>
        </w:rPr>
      </w:pPr>
    </w:p>
    <w:p w:rsidR="001605C1" w:rsidRPr="001605C1" w:rsidRDefault="001605C1" w:rsidP="001605C1">
      <w:pPr>
        <w:autoSpaceDE w:val="0"/>
        <w:autoSpaceDN w:val="0"/>
        <w:adjustRightInd w:val="0"/>
        <w:rPr>
          <w:rFonts w:ascii="Verdana" w:hAnsi="Verdana"/>
          <w:snapToGrid w:val="0"/>
          <w:sz w:val="15"/>
          <w:szCs w:val="15"/>
          <w:lang w:val="es-ES_tradnl"/>
        </w:rPr>
      </w:pPr>
      <w:r w:rsidRPr="001605C1">
        <w:rPr>
          <w:rFonts w:ascii="Verdana" w:hAnsi="Verdana"/>
          <w:snapToGrid w:val="0"/>
          <w:sz w:val="15"/>
          <w:szCs w:val="15"/>
          <w:highlight w:val="green"/>
          <w:lang w:val="es-ES_tradnl"/>
        </w:rPr>
        <w:t>El adicional Daños materiales causados Peso de Nieve o Hielo CAD120130927 se extiende a cubrir los daños materiales por granizo.</w:t>
      </w:r>
      <w:r w:rsidRPr="001605C1">
        <w:rPr>
          <w:rFonts w:ascii="Verdana" w:hAnsi="Verdana"/>
          <w:snapToGrid w:val="0"/>
          <w:sz w:val="15"/>
          <w:szCs w:val="15"/>
          <w:lang w:val="es-ES_tradnl"/>
        </w:rPr>
        <w:t xml:space="preserve"> </w:t>
      </w:r>
    </w:p>
    <w:p w:rsidR="001605C1" w:rsidRDefault="001605C1" w:rsidP="00C465CC">
      <w:pPr>
        <w:ind w:right="-235"/>
        <w:jc w:val="both"/>
        <w:rPr>
          <w:rFonts w:ascii="Verdana" w:hAnsi="Verdana"/>
          <w:snapToGrid w:val="0"/>
          <w:sz w:val="15"/>
          <w:szCs w:val="15"/>
          <w:lang w:val="es-ES_tradnl"/>
        </w:rPr>
      </w:pPr>
    </w:p>
    <w:p w:rsidR="001605C1" w:rsidRDefault="001605C1" w:rsidP="00C465CC">
      <w:pPr>
        <w:ind w:right="-235"/>
        <w:jc w:val="both"/>
        <w:rPr>
          <w:rFonts w:ascii="Verdana" w:hAnsi="Verdana"/>
          <w:snapToGrid w:val="0"/>
          <w:sz w:val="15"/>
          <w:szCs w:val="15"/>
          <w:lang w:val="es-ES_tradnl"/>
        </w:rPr>
      </w:pPr>
    </w:p>
    <w:p w:rsidR="00E10FCC" w:rsidRDefault="00E10FCC" w:rsidP="00C465CC">
      <w:pPr>
        <w:ind w:right="-235"/>
        <w:jc w:val="both"/>
        <w:rPr>
          <w:rFonts w:ascii="Verdana" w:hAnsi="Verdana"/>
          <w:snapToGrid w:val="0"/>
          <w:sz w:val="15"/>
          <w:szCs w:val="15"/>
          <w:lang w:val="es-ES_tradnl"/>
        </w:rPr>
      </w:pPr>
    </w:p>
    <w:p w:rsidR="00E10FCC" w:rsidRDefault="00E10FCC" w:rsidP="00C465CC">
      <w:pPr>
        <w:ind w:right="-235"/>
        <w:jc w:val="both"/>
        <w:rPr>
          <w:rFonts w:ascii="Verdana" w:hAnsi="Verdana"/>
          <w:snapToGrid w:val="0"/>
          <w:sz w:val="15"/>
          <w:szCs w:val="15"/>
          <w:lang w:val="es-ES_tradnl"/>
        </w:rPr>
      </w:pPr>
    </w:p>
    <w:p w:rsidR="00C465CC" w:rsidRPr="00800CF5" w:rsidRDefault="00C465CC" w:rsidP="00C465CC">
      <w:pPr>
        <w:pStyle w:val="Textoindependiente21"/>
        <w:ind w:right="-235"/>
        <w:jc w:val="both"/>
        <w:rPr>
          <w:rFonts w:ascii="Verdana" w:hAnsi="Verdana"/>
          <w:sz w:val="15"/>
          <w:szCs w:val="15"/>
          <w:lang w:eastAsia="es-ES"/>
        </w:rPr>
      </w:pPr>
    </w:p>
    <w:p w:rsidR="00314007" w:rsidRDefault="00314007" w:rsidP="00C465CC">
      <w:pPr>
        <w:ind w:right="-235"/>
        <w:jc w:val="both"/>
        <w:rPr>
          <w:rFonts w:ascii="Verdana" w:hAnsi="Verdana"/>
          <w:b/>
          <w:sz w:val="15"/>
        </w:rPr>
      </w:pPr>
    </w:p>
    <w:p w:rsidR="00314007" w:rsidRDefault="00314007" w:rsidP="00C465CC">
      <w:pPr>
        <w:ind w:right="-235"/>
        <w:jc w:val="both"/>
        <w:rPr>
          <w:rFonts w:ascii="Verdana" w:hAnsi="Verdana"/>
          <w:b/>
          <w:sz w:val="15"/>
        </w:rPr>
      </w:pPr>
    </w:p>
    <w:p w:rsidR="00C465CC" w:rsidRPr="00CC52D8" w:rsidRDefault="00C465CC" w:rsidP="00C465CC">
      <w:pPr>
        <w:ind w:right="-235"/>
        <w:jc w:val="both"/>
        <w:rPr>
          <w:rFonts w:ascii="Verdana" w:hAnsi="Verdana"/>
          <w:b/>
          <w:sz w:val="15"/>
        </w:rPr>
      </w:pPr>
      <w:r w:rsidRPr="00CC52D8">
        <w:rPr>
          <w:rFonts w:ascii="Verdana" w:hAnsi="Verdana"/>
          <w:b/>
          <w:sz w:val="15"/>
        </w:rPr>
        <w:lastRenderedPageBreak/>
        <w:t xml:space="preserve">SECCION III </w:t>
      </w:r>
      <w:r w:rsidRPr="00CC52D8">
        <w:rPr>
          <w:rFonts w:ascii="Verdana" w:hAnsi="Verdana"/>
          <w:b/>
          <w:sz w:val="15"/>
        </w:rPr>
        <w:tab/>
        <w:t>DEDUCIBLES</w:t>
      </w:r>
    </w:p>
    <w:p w:rsidR="00C465CC" w:rsidRPr="00CC52D8" w:rsidRDefault="00C465CC" w:rsidP="00C465CC">
      <w:pPr>
        <w:ind w:right="-235"/>
        <w:jc w:val="both"/>
        <w:rPr>
          <w:rFonts w:ascii="Verdana" w:hAnsi="Verdana"/>
          <w:sz w:val="15"/>
          <w:u w:val="single"/>
        </w:rPr>
      </w:pPr>
      <w:r w:rsidRPr="00CC52D8">
        <w:rPr>
          <w:rFonts w:ascii="Verdana" w:hAnsi="Verdana"/>
          <w:sz w:val="15"/>
          <w:u w:val="single"/>
        </w:rPr>
        <w:tab/>
      </w:r>
      <w:r w:rsidRPr="00CC52D8">
        <w:rPr>
          <w:rFonts w:ascii="Verdana" w:hAnsi="Verdana"/>
          <w:sz w:val="15"/>
          <w:u w:val="single"/>
        </w:rPr>
        <w:tab/>
      </w:r>
      <w:r w:rsidRPr="00CC52D8">
        <w:rPr>
          <w:rFonts w:ascii="Verdana" w:hAnsi="Verdana"/>
          <w:sz w:val="15"/>
          <w:u w:val="single"/>
        </w:rPr>
        <w:tab/>
      </w:r>
      <w:r w:rsidRPr="00CC52D8">
        <w:rPr>
          <w:rFonts w:ascii="Verdana" w:hAnsi="Verdana"/>
          <w:sz w:val="15"/>
          <w:u w:val="single"/>
        </w:rPr>
        <w:tab/>
      </w:r>
      <w:r w:rsidRPr="00CC52D8">
        <w:rPr>
          <w:rFonts w:ascii="Verdana" w:hAnsi="Verdana"/>
          <w:sz w:val="15"/>
          <w:u w:val="single"/>
        </w:rPr>
        <w:tab/>
      </w:r>
      <w:r w:rsidRPr="00CC52D8">
        <w:rPr>
          <w:rFonts w:ascii="Verdana" w:hAnsi="Verdana"/>
          <w:sz w:val="15"/>
          <w:u w:val="single"/>
        </w:rPr>
        <w:tab/>
      </w:r>
      <w:r w:rsidRPr="00CC52D8">
        <w:rPr>
          <w:rFonts w:ascii="Verdana" w:hAnsi="Verdana"/>
          <w:sz w:val="15"/>
          <w:u w:val="single"/>
        </w:rPr>
        <w:tab/>
      </w:r>
      <w:r w:rsidRPr="00CC52D8">
        <w:rPr>
          <w:rFonts w:ascii="Verdana" w:hAnsi="Verdana"/>
          <w:sz w:val="15"/>
          <w:u w:val="single"/>
        </w:rPr>
        <w:tab/>
      </w:r>
      <w:r w:rsidRPr="00CC52D8">
        <w:rPr>
          <w:rFonts w:ascii="Verdana" w:hAnsi="Verdana"/>
          <w:sz w:val="15"/>
          <w:u w:val="single"/>
        </w:rPr>
        <w:tab/>
      </w:r>
      <w:r w:rsidRPr="00CC52D8">
        <w:rPr>
          <w:rFonts w:ascii="Verdana" w:hAnsi="Verdana"/>
          <w:sz w:val="15"/>
          <w:u w:val="single"/>
        </w:rPr>
        <w:tab/>
      </w:r>
      <w:r w:rsidRPr="00CC52D8">
        <w:rPr>
          <w:rFonts w:ascii="Verdana" w:hAnsi="Verdana"/>
          <w:sz w:val="15"/>
          <w:u w:val="single"/>
        </w:rPr>
        <w:tab/>
      </w:r>
      <w:r w:rsidRPr="00CC52D8">
        <w:rPr>
          <w:rFonts w:ascii="Verdana" w:hAnsi="Verdana"/>
          <w:sz w:val="15"/>
          <w:u w:val="single"/>
        </w:rPr>
        <w:tab/>
      </w:r>
      <w:r w:rsidRPr="00CC52D8">
        <w:rPr>
          <w:rFonts w:ascii="Verdana" w:hAnsi="Verdana"/>
          <w:sz w:val="15"/>
          <w:u w:val="single"/>
        </w:rPr>
        <w:tab/>
      </w:r>
    </w:p>
    <w:p w:rsidR="00C465CC" w:rsidRPr="00CC52D8" w:rsidRDefault="00C465CC" w:rsidP="00C465CC">
      <w:pPr>
        <w:ind w:right="-235"/>
        <w:jc w:val="both"/>
        <w:rPr>
          <w:rFonts w:ascii="Verdana" w:hAnsi="Verdana"/>
          <w:sz w:val="15"/>
        </w:rPr>
      </w:pPr>
    </w:p>
    <w:p w:rsidR="002D30EE" w:rsidRPr="003678DE" w:rsidRDefault="003678DE" w:rsidP="008E6583">
      <w:pPr>
        <w:pStyle w:val="Prrafodelista"/>
        <w:numPr>
          <w:ilvl w:val="0"/>
          <w:numId w:val="22"/>
        </w:numPr>
        <w:ind w:right="-235"/>
        <w:jc w:val="both"/>
        <w:rPr>
          <w:rFonts w:ascii="Verdana" w:hAnsi="Verdana"/>
          <w:b/>
          <w:sz w:val="15"/>
        </w:rPr>
      </w:pPr>
      <w:r w:rsidRPr="003678DE">
        <w:rPr>
          <w:rFonts w:ascii="Verdana" w:hAnsi="Verdana"/>
          <w:b/>
          <w:sz w:val="15"/>
        </w:rPr>
        <w:t xml:space="preserve">Para las siguientes coberturas: </w:t>
      </w:r>
    </w:p>
    <w:p w:rsidR="003678DE" w:rsidRDefault="003678DE" w:rsidP="00FF1AE8">
      <w:pPr>
        <w:ind w:right="-235"/>
        <w:jc w:val="both"/>
        <w:rPr>
          <w:rFonts w:ascii="Verdana" w:hAnsi="Verdana"/>
          <w:b/>
          <w:sz w:val="15"/>
        </w:rPr>
      </w:pPr>
    </w:p>
    <w:p w:rsidR="002D30EE" w:rsidRPr="002D30EE" w:rsidRDefault="002D30EE" w:rsidP="008E6583">
      <w:pPr>
        <w:pStyle w:val="Prrafodelista"/>
        <w:numPr>
          <w:ilvl w:val="0"/>
          <w:numId w:val="15"/>
        </w:numPr>
        <w:ind w:right="-235"/>
        <w:jc w:val="both"/>
        <w:rPr>
          <w:rFonts w:ascii="Verdana" w:hAnsi="Verdana"/>
          <w:snapToGrid w:val="0"/>
          <w:sz w:val="15"/>
          <w:szCs w:val="15"/>
          <w:lang w:val="es-ES_tradnl"/>
        </w:rPr>
      </w:pPr>
      <w:r w:rsidRPr="002D30EE">
        <w:rPr>
          <w:rFonts w:ascii="Verdana" w:hAnsi="Verdana"/>
          <w:snapToGrid w:val="0"/>
          <w:sz w:val="15"/>
          <w:szCs w:val="15"/>
          <w:lang w:val="es-ES_tradnl"/>
        </w:rPr>
        <w:t>Incendio, Rayo y Explosión Edificio y Contenidos</w:t>
      </w:r>
    </w:p>
    <w:p w:rsidR="002D30EE" w:rsidRPr="002D30EE" w:rsidRDefault="002D30EE" w:rsidP="008E6583">
      <w:pPr>
        <w:pStyle w:val="Prrafodelista"/>
        <w:numPr>
          <w:ilvl w:val="0"/>
          <w:numId w:val="15"/>
        </w:numPr>
        <w:ind w:right="-235"/>
        <w:jc w:val="both"/>
        <w:rPr>
          <w:rFonts w:ascii="Verdana" w:hAnsi="Verdana"/>
          <w:snapToGrid w:val="0"/>
          <w:sz w:val="15"/>
          <w:szCs w:val="15"/>
          <w:lang w:val="es-ES_tradnl"/>
        </w:rPr>
      </w:pPr>
      <w:r w:rsidRPr="002D30EE">
        <w:rPr>
          <w:rFonts w:ascii="Verdana" w:hAnsi="Verdana"/>
          <w:snapToGrid w:val="0"/>
          <w:sz w:val="15"/>
          <w:szCs w:val="15"/>
          <w:lang w:val="es-ES_tradnl"/>
        </w:rPr>
        <w:t xml:space="preserve">Daños materiales causados por peso de nieve o hielo </w:t>
      </w:r>
    </w:p>
    <w:p w:rsidR="002D30EE" w:rsidRPr="002D30EE" w:rsidRDefault="002D30EE" w:rsidP="008E6583">
      <w:pPr>
        <w:pStyle w:val="Prrafodelista"/>
        <w:numPr>
          <w:ilvl w:val="0"/>
          <w:numId w:val="15"/>
        </w:numPr>
        <w:ind w:right="-235"/>
        <w:jc w:val="both"/>
        <w:rPr>
          <w:rFonts w:ascii="Verdana" w:hAnsi="Verdana"/>
          <w:snapToGrid w:val="0"/>
          <w:sz w:val="15"/>
          <w:szCs w:val="15"/>
          <w:lang w:val="es-ES_tradnl"/>
        </w:rPr>
      </w:pPr>
      <w:r w:rsidRPr="002D30EE">
        <w:rPr>
          <w:rFonts w:ascii="Verdana" w:hAnsi="Verdana"/>
          <w:snapToGrid w:val="0"/>
          <w:sz w:val="15"/>
          <w:szCs w:val="15"/>
          <w:lang w:val="es-ES_tradnl"/>
        </w:rPr>
        <w:t>Daños materiales causados por viento, inundación y desbordamientos de cauces</w:t>
      </w:r>
    </w:p>
    <w:p w:rsidR="002D30EE" w:rsidRPr="002D30EE" w:rsidRDefault="002D30EE" w:rsidP="008E6583">
      <w:pPr>
        <w:pStyle w:val="Prrafodelista"/>
        <w:numPr>
          <w:ilvl w:val="0"/>
          <w:numId w:val="15"/>
        </w:numPr>
        <w:ind w:right="-235"/>
        <w:jc w:val="both"/>
        <w:rPr>
          <w:rFonts w:ascii="Verdana" w:hAnsi="Verdana"/>
          <w:snapToGrid w:val="0"/>
          <w:sz w:val="15"/>
          <w:szCs w:val="15"/>
          <w:lang w:val="es-ES_tradnl"/>
        </w:rPr>
      </w:pPr>
      <w:r w:rsidRPr="002D30EE">
        <w:rPr>
          <w:rFonts w:ascii="Verdana" w:hAnsi="Verdana"/>
          <w:snapToGrid w:val="0"/>
          <w:sz w:val="15"/>
          <w:szCs w:val="15"/>
          <w:lang w:val="es-ES_tradnl"/>
        </w:rPr>
        <w:t>Incendio a consecuencia de fenómenos de la naturaleza excepto sismo</w:t>
      </w:r>
    </w:p>
    <w:p w:rsidR="002D30EE" w:rsidRPr="002D30EE" w:rsidRDefault="002D30EE" w:rsidP="008E6583">
      <w:pPr>
        <w:pStyle w:val="Prrafodelista"/>
        <w:numPr>
          <w:ilvl w:val="0"/>
          <w:numId w:val="15"/>
        </w:numPr>
        <w:ind w:right="-235"/>
        <w:jc w:val="both"/>
        <w:rPr>
          <w:rFonts w:ascii="Verdana" w:hAnsi="Verdana"/>
          <w:snapToGrid w:val="0"/>
          <w:sz w:val="15"/>
          <w:szCs w:val="15"/>
          <w:lang w:val="es-ES_tradnl"/>
        </w:rPr>
      </w:pPr>
      <w:r w:rsidRPr="002D30EE">
        <w:rPr>
          <w:rFonts w:ascii="Verdana" w:hAnsi="Verdana"/>
          <w:snapToGrid w:val="0"/>
          <w:sz w:val="15"/>
          <w:szCs w:val="15"/>
          <w:lang w:val="es-ES_tradnl"/>
        </w:rPr>
        <w:t>Daños materiales causados por explosión</w:t>
      </w:r>
    </w:p>
    <w:p w:rsidR="002D30EE" w:rsidRPr="002D30EE" w:rsidRDefault="002D30EE" w:rsidP="008E6583">
      <w:pPr>
        <w:pStyle w:val="Prrafodelista"/>
        <w:numPr>
          <w:ilvl w:val="0"/>
          <w:numId w:val="15"/>
        </w:numPr>
        <w:ind w:right="-235"/>
        <w:jc w:val="both"/>
        <w:rPr>
          <w:rFonts w:ascii="Verdana" w:hAnsi="Verdana"/>
          <w:snapToGrid w:val="0"/>
          <w:sz w:val="15"/>
          <w:szCs w:val="15"/>
          <w:lang w:val="es-ES_tradnl"/>
        </w:rPr>
      </w:pPr>
      <w:r w:rsidRPr="002D30EE">
        <w:rPr>
          <w:rFonts w:ascii="Verdana" w:hAnsi="Verdana"/>
          <w:snapToGrid w:val="0"/>
          <w:sz w:val="15"/>
          <w:szCs w:val="15"/>
          <w:lang w:val="es-ES_tradnl"/>
        </w:rPr>
        <w:t xml:space="preserve">Daños materiales por erupción volcánica </w:t>
      </w:r>
    </w:p>
    <w:p w:rsidR="002D30EE" w:rsidRPr="002D30EE" w:rsidRDefault="002D30EE" w:rsidP="008E6583">
      <w:pPr>
        <w:pStyle w:val="Prrafodelista"/>
        <w:numPr>
          <w:ilvl w:val="0"/>
          <w:numId w:val="15"/>
        </w:numPr>
        <w:ind w:right="-235"/>
        <w:jc w:val="both"/>
        <w:rPr>
          <w:rFonts w:ascii="Verdana" w:hAnsi="Verdana"/>
          <w:snapToGrid w:val="0"/>
          <w:sz w:val="15"/>
          <w:szCs w:val="15"/>
          <w:lang w:val="es-ES_tradnl"/>
        </w:rPr>
      </w:pPr>
      <w:r w:rsidRPr="002D30EE">
        <w:rPr>
          <w:rFonts w:ascii="Verdana" w:hAnsi="Verdana"/>
          <w:snapToGrid w:val="0"/>
          <w:sz w:val="15"/>
          <w:szCs w:val="15"/>
          <w:lang w:val="es-ES_tradnl"/>
        </w:rPr>
        <w:t>Incendio y Daños materiales por actos terroristas</w:t>
      </w:r>
    </w:p>
    <w:p w:rsidR="002D30EE" w:rsidRPr="002D30EE" w:rsidRDefault="002D30EE" w:rsidP="008E6583">
      <w:pPr>
        <w:pStyle w:val="Prrafodelista"/>
        <w:numPr>
          <w:ilvl w:val="0"/>
          <w:numId w:val="15"/>
        </w:numPr>
        <w:ind w:right="-235"/>
        <w:jc w:val="both"/>
        <w:rPr>
          <w:rFonts w:ascii="Verdana" w:hAnsi="Verdana"/>
          <w:snapToGrid w:val="0"/>
          <w:sz w:val="15"/>
          <w:szCs w:val="15"/>
          <w:lang w:val="es-ES_tradnl"/>
        </w:rPr>
      </w:pPr>
      <w:r w:rsidRPr="002D30EE">
        <w:rPr>
          <w:rFonts w:ascii="Verdana" w:hAnsi="Verdana"/>
          <w:snapToGrid w:val="0"/>
          <w:sz w:val="15"/>
          <w:szCs w:val="15"/>
          <w:lang w:val="es-ES_tradnl"/>
        </w:rPr>
        <w:t xml:space="preserve">Avería de Maquinarias </w:t>
      </w:r>
    </w:p>
    <w:p w:rsidR="002D30EE" w:rsidRPr="002D30EE" w:rsidRDefault="002D30EE" w:rsidP="008E6583">
      <w:pPr>
        <w:pStyle w:val="Prrafodelista"/>
        <w:numPr>
          <w:ilvl w:val="0"/>
          <w:numId w:val="15"/>
        </w:numPr>
        <w:ind w:right="-235"/>
        <w:jc w:val="both"/>
        <w:rPr>
          <w:rFonts w:ascii="Verdana" w:hAnsi="Verdana"/>
          <w:snapToGrid w:val="0"/>
          <w:sz w:val="15"/>
          <w:szCs w:val="15"/>
          <w:lang w:val="es-ES_tradnl"/>
        </w:rPr>
      </w:pPr>
      <w:r w:rsidRPr="002D30EE">
        <w:rPr>
          <w:rFonts w:ascii="Verdana" w:hAnsi="Verdana"/>
          <w:snapToGrid w:val="0"/>
          <w:sz w:val="15"/>
          <w:szCs w:val="15"/>
          <w:lang w:val="es-ES_tradnl"/>
        </w:rPr>
        <w:t>Instalaciones Electrónicas</w:t>
      </w:r>
    </w:p>
    <w:p w:rsidR="002D30EE" w:rsidRPr="002D30EE" w:rsidRDefault="002D30EE" w:rsidP="008E6583">
      <w:pPr>
        <w:pStyle w:val="Prrafodelista"/>
        <w:numPr>
          <w:ilvl w:val="0"/>
          <w:numId w:val="15"/>
        </w:numPr>
        <w:ind w:right="-235"/>
        <w:jc w:val="both"/>
        <w:rPr>
          <w:rFonts w:ascii="Verdana" w:hAnsi="Verdana"/>
          <w:snapToGrid w:val="0"/>
          <w:sz w:val="15"/>
          <w:szCs w:val="15"/>
          <w:lang w:val="es-ES_tradnl"/>
        </w:rPr>
      </w:pPr>
      <w:r w:rsidRPr="002D30EE">
        <w:rPr>
          <w:rFonts w:ascii="Verdana" w:hAnsi="Verdana"/>
          <w:snapToGrid w:val="0"/>
          <w:sz w:val="15"/>
          <w:szCs w:val="15"/>
          <w:lang w:val="es-ES_tradnl"/>
        </w:rPr>
        <w:t>Remoción de escombros</w:t>
      </w:r>
    </w:p>
    <w:p w:rsidR="002D30EE" w:rsidRPr="002D30EE" w:rsidRDefault="002D30EE" w:rsidP="008E6583">
      <w:pPr>
        <w:pStyle w:val="Prrafodelista"/>
        <w:numPr>
          <w:ilvl w:val="0"/>
          <w:numId w:val="15"/>
        </w:numPr>
        <w:ind w:right="-235"/>
        <w:jc w:val="both"/>
        <w:rPr>
          <w:rFonts w:ascii="Verdana" w:hAnsi="Verdana"/>
          <w:snapToGrid w:val="0"/>
          <w:sz w:val="15"/>
          <w:szCs w:val="15"/>
          <w:lang w:val="es-ES_tradnl"/>
        </w:rPr>
      </w:pPr>
      <w:r w:rsidRPr="002D30EE">
        <w:rPr>
          <w:rFonts w:ascii="Verdana" w:hAnsi="Verdana"/>
          <w:snapToGrid w:val="0"/>
          <w:sz w:val="15"/>
          <w:szCs w:val="15"/>
          <w:lang w:val="es-ES_tradnl"/>
        </w:rPr>
        <w:t>Responsabilidad Civil</w:t>
      </w:r>
    </w:p>
    <w:p w:rsidR="002D30EE" w:rsidRPr="002D30EE" w:rsidRDefault="002D30EE" w:rsidP="008E6583">
      <w:pPr>
        <w:pStyle w:val="Prrafodelista"/>
        <w:numPr>
          <w:ilvl w:val="0"/>
          <w:numId w:val="15"/>
        </w:numPr>
        <w:ind w:right="-235"/>
        <w:jc w:val="both"/>
        <w:rPr>
          <w:rFonts w:ascii="Verdana" w:hAnsi="Verdana"/>
          <w:snapToGrid w:val="0"/>
          <w:sz w:val="15"/>
          <w:szCs w:val="15"/>
          <w:lang w:val="es-ES_tradnl"/>
        </w:rPr>
      </w:pPr>
      <w:r w:rsidRPr="002D30EE">
        <w:rPr>
          <w:rFonts w:ascii="Verdana" w:hAnsi="Verdana"/>
          <w:snapToGrid w:val="0"/>
          <w:sz w:val="15"/>
          <w:szCs w:val="15"/>
          <w:lang w:val="es-ES_tradnl"/>
        </w:rPr>
        <w:t>Responsabilidad Civil  Propietario de inmueble</w:t>
      </w:r>
    </w:p>
    <w:p w:rsidR="002D30EE" w:rsidRPr="002D30EE" w:rsidRDefault="00753D4E" w:rsidP="008E6583">
      <w:pPr>
        <w:pStyle w:val="Prrafodelista"/>
        <w:numPr>
          <w:ilvl w:val="0"/>
          <w:numId w:val="15"/>
        </w:numPr>
        <w:ind w:right="-235"/>
        <w:jc w:val="both"/>
        <w:rPr>
          <w:rFonts w:ascii="Verdana" w:hAnsi="Verdana"/>
          <w:snapToGrid w:val="0"/>
          <w:sz w:val="15"/>
          <w:szCs w:val="15"/>
          <w:lang w:val="es-ES_tradnl"/>
        </w:rPr>
      </w:pPr>
      <w:r>
        <w:rPr>
          <w:rFonts w:ascii="Verdana" w:hAnsi="Verdana"/>
          <w:snapToGrid w:val="0"/>
          <w:sz w:val="15"/>
          <w:szCs w:val="15"/>
          <w:lang w:val="es-ES_tradnl"/>
        </w:rPr>
        <w:t>C</w:t>
      </w:r>
      <w:r w:rsidRPr="002D30EE">
        <w:rPr>
          <w:rFonts w:ascii="Verdana" w:hAnsi="Verdana"/>
          <w:snapToGrid w:val="0"/>
          <w:sz w:val="15"/>
          <w:szCs w:val="15"/>
          <w:lang w:val="es-ES_tradnl"/>
        </w:rPr>
        <w:t xml:space="preserve">lausula </w:t>
      </w:r>
      <w:r>
        <w:rPr>
          <w:rFonts w:ascii="Verdana" w:hAnsi="Verdana"/>
          <w:snapToGrid w:val="0"/>
          <w:sz w:val="15"/>
          <w:szCs w:val="15"/>
          <w:lang w:val="es-ES_tradnl"/>
        </w:rPr>
        <w:t>R</w:t>
      </w:r>
      <w:r w:rsidRPr="002D30EE">
        <w:rPr>
          <w:rFonts w:ascii="Verdana" w:hAnsi="Verdana"/>
          <w:snapToGrid w:val="0"/>
          <w:sz w:val="15"/>
          <w:szCs w:val="15"/>
          <w:lang w:val="es-ES_tradnl"/>
        </w:rPr>
        <w:t xml:space="preserve">esponsabilidad </w:t>
      </w:r>
      <w:r>
        <w:rPr>
          <w:rFonts w:ascii="Verdana" w:hAnsi="Verdana"/>
          <w:snapToGrid w:val="0"/>
          <w:sz w:val="15"/>
          <w:szCs w:val="15"/>
          <w:lang w:val="es-ES_tradnl"/>
        </w:rPr>
        <w:t>C</w:t>
      </w:r>
      <w:r w:rsidRPr="002D30EE">
        <w:rPr>
          <w:rFonts w:ascii="Verdana" w:hAnsi="Verdana"/>
          <w:snapToGrid w:val="0"/>
          <w:sz w:val="15"/>
          <w:szCs w:val="15"/>
          <w:lang w:val="es-ES_tradnl"/>
        </w:rPr>
        <w:t xml:space="preserve">ivil </w:t>
      </w:r>
      <w:r>
        <w:rPr>
          <w:rFonts w:ascii="Verdana" w:hAnsi="Verdana"/>
          <w:snapToGrid w:val="0"/>
          <w:sz w:val="15"/>
          <w:szCs w:val="15"/>
          <w:lang w:val="es-ES_tradnl"/>
        </w:rPr>
        <w:t>P</w:t>
      </w:r>
      <w:r w:rsidRPr="002D30EE">
        <w:rPr>
          <w:rFonts w:ascii="Verdana" w:hAnsi="Verdana"/>
          <w:snapToGrid w:val="0"/>
          <w:sz w:val="15"/>
          <w:szCs w:val="15"/>
          <w:lang w:val="es-ES_tradnl"/>
        </w:rPr>
        <w:t>articular, cabeza de familia</w:t>
      </w:r>
    </w:p>
    <w:p w:rsidR="002D30EE" w:rsidRPr="002D30EE" w:rsidRDefault="002D30EE" w:rsidP="008E6583">
      <w:pPr>
        <w:pStyle w:val="Prrafodelista"/>
        <w:numPr>
          <w:ilvl w:val="0"/>
          <w:numId w:val="15"/>
        </w:numPr>
        <w:ind w:right="-235"/>
        <w:jc w:val="both"/>
        <w:rPr>
          <w:rFonts w:ascii="Verdana" w:hAnsi="Verdana"/>
          <w:snapToGrid w:val="0"/>
          <w:sz w:val="15"/>
          <w:szCs w:val="15"/>
          <w:lang w:val="es-ES_tradnl"/>
        </w:rPr>
      </w:pPr>
      <w:r w:rsidRPr="002D30EE">
        <w:rPr>
          <w:rFonts w:ascii="Verdana" w:hAnsi="Verdana"/>
          <w:snapToGrid w:val="0"/>
          <w:sz w:val="15"/>
          <w:szCs w:val="15"/>
          <w:lang w:val="es-ES_tradnl"/>
        </w:rPr>
        <w:t>Pérdida de Entradas por Arriendo</w:t>
      </w:r>
    </w:p>
    <w:p w:rsidR="002D30EE" w:rsidRPr="002D30EE" w:rsidRDefault="002D30EE" w:rsidP="008E6583">
      <w:pPr>
        <w:pStyle w:val="Prrafodelista"/>
        <w:numPr>
          <w:ilvl w:val="0"/>
          <w:numId w:val="15"/>
        </w:numPr>
        <w:ind w:right="-235"/>
        <w:jc w:val="both"/>
        <w:rPr>
          <w:rFonts w:ascii="Verdana" w:hAnsi="Verdana"/>
          <w:snapToGrid w:val="0"/>
          <w:sz w:val="15"/>
          <w:szCs w:val="15"/>
          <w:lang w:val="es-ES_tradnl"/>
        </w:rPr>
      </w:pPr>
      <w:r w:rsidRPr="002D30EE">
        <w:rPr>
          <w:rFonts w:ascii="Verdana" w:hAnsi="Verdana"/>
          <w:snapToGrid w:val="0"/>
          <w:sz w:val="15"/>
          <w:szCs w:val="15"/>
          <w:lang w:val="es-ES_tradnl"/>
        </w:rPr>
        <w:t>Reparaciones provisorias</w:t>
      </w:r>
    </w:p>
    <w:p w:rsidR="002D30EE" w:rsidRPr="002D30EE" w:rsidRDefault="002D30EE" w:rsidP="008E6583">
      <w:pPr>
        <w:pStyle w:val="Prrafodelista"/>
        <w:numPr>
          <w:ilvl w:val="0"/>
          <w:numId w:val="15"/>
        </w:numPr>
        <w:ind w:right="-235"/>
        <w:jc w:val="both"/>
        <w:rPr>
          <w:rFonts w:ascii="Verdana" w:hAnsi="Verdana"/>
          <w:snapToGrid w:val="0"/>
          <w:sz w:val="15"/>
          <w:szCs w:val="15"/>
          <w:lang w:val="es-ES_tradnl"/>
        </w:rPr>
      </w:pPr>
      <w:r w:rsidRPr="002D30EE">
        <w:rPr>
          <w:rFonts w:ascii="Verdana" w:hAnsi="Verdana"/>
          <w:snapToGrid w:val="0"/>
          <w:sz w:val="15"/>
          <w:szCs w:val="15"/>
          <w:lang w:val="es-ES_tradnl"/>
        </w:rPr>
        <w:t>Gastos de obtención de permisos de reconstrucción</w:t>
      </w:r>
    </w:p>
    <w:p w:rsidR="002D30EE" w:rsidRPr="002D30EE" w:rsidRDefault="002D30EE" w:rsidP="008E6583">
      <w:pPr>
        <w:pStyle w:val="Prrafodelista"/>
        <w:numPr>
          <w:ilvl w:val="0"/>
          <w:numId w:val="15"/>
        </w:numPr>
        <w:ind w:right="-235"/>
        <w:jc w:val="both"/>
        <w:rPr>
          <w:rFonts w:ascii="Verdana" w:hAnsi="Verdana"/>
          <w:snapToGrid w:val="0"/>
          <w:sz w:val="15"/>
          <w:szCs w:val="15"/>
          <w:lang w:val="es-ES_tradnl"/>
        </w:rPr>
      </w:pPr>
      <w:r w:rsidRPr="002D30EE">
        <w:rPr>
          <w:rFonts w:ascii="Verdana" w:hAnsi="Verdana"/>
          <w:snapToGrid w:val="0"/>
          <w:sz w:val="15"/>
          <w:szCs w:val="15"/>
          <w:lang w:val="es-ES_tradnl"/>
        </w:rPr>
        <w:t>Gastos de Aceleración</w:t>
      </w:r>
    </w:p>
    <w:p w:rsidR="002D30EE" w:rsidRPr="002D30EE" w:rsidRDefault="002D30EE" w:rsidP="008E6583">
      <w:pPr>
        <w:pStyle w:val="Prrafodelista"/>
        <w:numPr>
          <w:ilvl w:val="0"/>
          <w:numId w:val="15"/>
        </w:numPr>
        <w:ind w:right="-235"/>
        <w:jc w:val="both"/>
        <w:rPr>
          <w:rFonts w:ascii="Verdana" w:hAnsi="Verdana"/>
          <w:snapToGrid w:val="0"/>
          <w:sz w:val="15"/>
          <w:szCs w:val="15"/>
          <w:lang w:val="es-ES_tradnl"/>
        </w:rPr>
      </w:pPr>
      <w:r w:rsidRPr="002D30EE">
        <w:rPr>
          <w:rFonts w:ascii="Verdana" w:hAnsi="Verdana"/>
          <w:snapToGrid w:val="0"/>
          <w:sz w:val="15"/>
          <w:szCs w:val="15"/>
          <w:lang w:val="es-ES_tradnl"/>
        </w:rPr>
        <w:t>Honorarios Profesionales</w:t>
      </w:r>
    </w:p>
    <w:p w:rsidR="002D30EE" w:rsidRPr="002D30EE" w:rsidRDefault="002D30EE" w:rsidP="008E6583">
      <w:pPr>
        <w:pStyle w:val="Prrafodelista"/>
        <w:numPr>
          <w:ilvl w:val="0"/>
          <w:numId w:val="15"/>
        </w:numPr>
        <w:ind w:right="-235"/>
        <w:jc w:val="both"/>
        <w:rPr>
          <w:rFonts w:ascii="Verdana" w:hAnsi="Verdana"/>
          <w:snapToGrid w:val="0"/>
          <w:sz w:val="15"/>
          <w:szCs w:val="15"/>
          <w:lang w:val="es-ES_tradnl"/>
        </w:rPr>
      </w:pPr>
      <w:r w:rsidRPr="002D30EE">
        <w:rPr>
          <w:rFonts w:ascii="Verdana" w:hAnsi="Verdana"/>
          <w:snapToGrid w:val="0"/>
          <w:sz w:val="15"/>
          <w:szCs w:val="15"/>
          <w:lang w:val="es-ES_tradnl"/>
        </w:rPr>
        <w:t>Bienes de terceros</w:t>
      </w:r>
    </w:p>
    <w:p w:rsidR="002D30EE" w:rsidRPr="002D30EE" w:rsidRDefault="002D30EE" w:rsidP="008E6583">
      <w:pPr>
        <w:pStyle w:val="Prrafodelista"/>
        <w:numPr>
          <w:ilvl w:val="0"/>
          <w:numId w:val="15"/>
        </w:numPr>
        <w:ind w:right="-235"/>
        <w:jc w:val="both"/>
        <w:rPr>
          <w:rFonts w:ascii="Verdana" w:hAnsi="Verdana"/>
          <w:snapToGrid w:val="0"/>
          <w:sz w:val="15"/>
          <w:szCs w:val="15"/>
          <w:lang w:val="es-ES_tradnl"/>
        </w:rPr>
      </w:pPr>
      <w:r w:rsidRPr="002D30EE">
        <w:rPr>
          <w:rFonts w:ascii="Verdana" w:hAnsi="Verdana"/>
          <w:snapToGrid w:val="0"/>
          <w:sz w:val="15"/>
          <w:szCs w:val="15"/>
          <w:lang w:val="es-ES_tradnl"/>
        </w:rPr>
        <w:t>Sprinklers</w:t>
      </w:r>
    </w:p>
    <w:p w:rsidR="002D30EE" w:rsidRPr="002D30EE" w:rsidRDefault="002D30EE" w:rsidP="008E6583">
      <w:pPr>
        <w:pStyle w:val="Prrafodelista"/>
        <w:numPr>
          <w:ilvl w:val="0"/>
          <w:numId w:val="15"/>
        </w:numPr>
        <w:ind w:right="-235"/>
        <w:jc w:val="both"/>
        <w:rPr>
          <w:rFonts w:ascii="Verdana" w:hAnsi="Verdana"/>
          <w:snapToGrid w:val="0"/>
          <w:sz w:val="15"/>
          <w:szCs w:val="15"/>
          <w:lang w:val="es-ES_tradnl"/>
        </w:rPr>
      </w:pPr>
      <w:r w:rsidRPr="002D30EE">
        <w:rPr>
          <w:rFonts w:ascii="Verdana" w:hAnsi="Verdana"/>
          <w:snapToGrid w:val="0"/>
          <w:sz w:val="15"/>
          <w:szCs w:val="15"/>
          <w:lang w:val="es-ES_tradnl"/>
        </w:rPr>
        <w:t>Trabajos de construcción , reparación y ampliaciones</w:t>
      </w:r>
    </w:p>
    <w:p w:rsidR="002D30EE" w:rsidRPr="002D30EE" w:rsidRDefault="002D30EE" w:rsidP="008E6583">
      <w:pPr>
        <w:pStyle w:val="Prrafodelista"/>
        <w:numPr>
          <w:ilvl w:val="0"/>
          <w:numId w:val="15"/>
        </w:numPr>
        <w:ind w:right="-235"/>
        <w:jc w:val="both"/>
        <w:rPr>
          <w:rFonts w:ascii="Verdana" w:hAnsi="Verdana"/>
          <w:snapToGrid w:val="0"/>
          <w:sz w:val="15"/>
          <w:szCs w:val="15"/>
          <w:lang w:val="es-ES_tradnl"/>
        </w:rPr>
      </w:pPr>
      <w:r w:rsidRPr="002D30EE">
        <w:rPr>
          <w:rFonts w:ascii="Verdana" w:hAnsi="Verdana"/>
          <w:snapToGrid w:val="0"/>
          <w:sz w:val="15"/>
          <w:szCs w:val="15"/>
          <w:lang w:val="es-ES_tradnl"/>
        </w:rPr>
        <w:t>Daño Eléctrico</w:t>
      </w:r>
    </w:p>
    <w:p w:rsidR="002D30EE" w:rsidRPr="002D30EE" w:rsidRDefault="002D30EE" w:rsidP="008E6583">
      <w:pPr>
        <w:pStyle w:val="Prrafodelista"/>
        <w:numPr>
          <w:ilvl w:val="0"/>
          <w:numId w:val="15"/>
        </w:numPr>
        <w:ind w:right="-235"/>
        <w:jc w:val="both"/>
        <w:rPr>
          <w:rFonts w:ascii="Verdana" w:hAnsi="Verdana"/>
          <w:snapToGrid w:val="0"/>
          <w:sz w:val="15"/>
          <w:szCs w:val="15"/>
          <w:lang w:val="es-ES_tradnl"/>
        </w:rPr>
      </w:pPr>
      <w:r w:rsidRPr="002D30EE">
        <w:rPr>
          <w:rFonts w:ascii="Verdana" w:hAnsi="Verdana"/>
          <w:snapToGrid w:val="0"/>
          <w:sz w:val="15"/>
          <w:szCs w:val="15"/>
          <w:lang w:val="es-ES_tradnl"/>
        </w:rPr>
        <w:t>Costos de Alivio de Pérdidas y/o Gastos de Salvamento</w:t>
      </w:r>
    </w:p>
    <w:p w:rsidR="002D30EE" w:rsidRPr="002D30EE" w:rsidRDefault="002D30EE" w:rsidP="008E6583">
      <w:pPr>
        <w:pStyle w:val="Prrafodelista"/>
        <w:numPr>
          <w:ilvl w:val="0"/>
          <w:numId w:val="15"/>
        </w:numPr>
        <w:ind w:right="-235"/>
        <w:jc w:val="both"/>
        <w:rPr>
          <w:rFonts w:ascii="Verdana" w:hAnsi="Verdana"/>
          <w:snapToGrid w:val="0"/>
          <w:sz w:val="15"/>
          <w:szCs w:val="15"/>
          <w:lang w:val="es-ES_tradnl"/>
        </w:rPr>
      </w:pPr>
      <w:r w:rsidRPr="002D30EE">
        <w:rPr>
          <w:rFonts w:ascii="Verdana" w:hAnsi="Verdana"/>
          <w:snapToGrid w:val="0"/>
          <w:sz w:val="15"/>
          <w:szCs w:val="15"/>
          <w:lang w:val="es-ES_tradnl"/>
        </w:rPr>
        <w:t>Daños por autoridad civil</w:t>
      </w:r>
    </w:p>
    <w:p w:rsidR="002D30EE" w:rsidRPr="002D30EE" w:rsidRDefault="002D30EE" w:rsidP="008E6583">
      <w:pPr>
        <w:pStyle w:val="Prrafodelista"/>
        <w:numPr>
          <w:ilvl w:val="0"/>
          <w:numId w:val="15"/>
        </w:numPr>
        <w:ind w:right="-235"/>
        <w:jc w:val="both"/>
        <w:rPr>
          <w:rFonts w:ascii="Verdana" w:hAnsi="Verdana"/>
          <w:snapToGrid w:val="0"/>
          <w:sz w:val="15"/>
          <w:szCs w:val="15"/>
          <w:lang w:val="es-ES_tradnl"/>
        </w:rPr>
      </w:pPr>
      <w:r w:rsidRPr="002D30EE">
        <w:rPr>
          <w:rFonts w:ascii="Verdana" w:hAnsi="Verdana"/>
          <w:snapToGrid w:val="0"/>
          <w:sz w:val="15"/>
          <w:szCs w:val="15"/>
          <w:lang w:val="es-ES_tradnl"/>
        </w:rPr>
        <w:t>Quemadura, Chamuscado, Humo</w:t>
      </w:r>
    </w:p>
    <w:p w:rsidR="002D30EE" w:rsidRPr="002D30EE" w:rsidRDefault="002D30EE" w:rsidP="008E6583">
      <w:pPr>
        <w:pStyle w:val="Prrafodelista"/>
        <w:numPr>
          <w:ilvl w:val="0"/>
          <w:numId w:val="15"/>
        </w:numPr>
        <w:ind w:right="-235"/>
        <w:jc w:val="both"/>
        <w:rPr>
          <w:rFonts w:ascii="Verdana" w:hAnsi="Verdana"/>
          <w:snapToGrid w:val="0"/>
          <w:sz w:val="15"/>
          <w:szCs w:val="15"/>
          <w:lang w:val="es-ES_tradnl"/>
        </w:rPr>
      </w:pPr>
      <w:r w:rsidRPr="002D30EE">
        <w:rPr>
          <w:rFonts w:ascii="Verdana" w:hAnsi="Verdana"/>
          <w:snapToGrid w:val="0"/>
          <w:sz w:val="15"/>
          <w:szCs w:val="15"/>
          <w:lang w:val="es-ES_tradnl"/>
        </w:rPr>
        <w:t>Granizo</w:t>
      </w:r>
    </w:p>
    <w:p w:rsidR="002D30EE" w:rsidRPr="00BE1509" w:rsidRDefault="002D30EE" w:rsidP="008E6583">
      <w:pPr>
        <w:pStyle w:val="Prrafodelista"/>
        <w:numPr>
          <w:ilvl w:val="0"/>
          <w:numId w:val="15"/>
        </w:numPr>
        <w:ind w:right="-235"/>
        <w:jc w:val="both"/>
        <w:rPr>
          <w:rFonts w:ascii="Verdana" w:hAnsi="Verdana"/>
          <w:snapToGrid w:val="0"/>
          <w:sz w:val="15"/>
          <w:szCs w:val="15"/>
          <w:lang w:val="es-ES_tradnl"/>
        </w:rPr>
      </w:pPr>
      <w:r w:rsidRPr="00BE1509">
        <w:rPr>
          <w:rFonts w:ascii="Verdana" w:hAnsi="Verdana"/>
          <w:snapToGrid w:val="0"/>
          <w:sz w:val="15"/>
          <w:szCs w:val="15"/>
          <w:lang w:val="es-ES_tradnl"/>
        </w:rPr>
        <w:t xml:space="preserve">Daños Materiales causador por Construcción y demolición de edificios colindantes </w:t>
      </w:r>
    </w:p>
    <w:p w:rsidR="002D30EE" w:rsidRPr="00BE1509" w:rsidRDefault="002D30EE" w:rsidP="008E6583">
      <w:pPr>
        <w:pStyle w:val="Prrafodelista"/>
        <w:numPr>
          <w:ilvl w:val="0"/>
          <w:numId w:val="15"/>
        </w:numPr>
        <w:ind w:right="-235"/>
        <w:jc w:val="both"/>
        <w:rPr>
          <w:rFonts w:ascii="Verdana" w:hAnsi="Verdana"/>
          <w:snapToGrid w:val="0"/>
          <w:sz w:val="15"/>
          <w:szCs w:val="15"/>
          <w:lang w:val="es-ES_tradnl"/>
        </w:rPr>
      </w:pPr>
      <w:r w:rsidRPr="00BE1509">
        <w:rPr>
          <w:rFonts w:ascii="Verdana" w:hAnsi="Verdana"/>
          <w:snapToGrid w:val="0"/>
          <w:sz w:val="15"/>
          <w:szCs w:val="15"/>
          <w:lang w:val="es-ES_tradnl"/>
        </w:rPr>
        <w:t>Colapso edificio</w:t>
      </w:r>
    </w:p>
    <w:p w:rsidR="00FB307A" w:rsidRPr="00BE1509" w:rsidRDefault="00FB307A" w:rsidP="008E6583">
      <w:pPr>
        <w:pStyle w:val="Prrafodelista"/>
        <w:numPr>
          <w:ilvl w:val="0"/>
          <w:numId w:val="15"/>
        </w:numPr>
        <w:ind w:right="-235"/>
        <w:jc w:val="both"/>
        <w:rPr>
          <w:rFonts w:ascii="Verdana" w:hAnsi="Verdana"/>
          <w:snapToGrid w:val="0"/>
          <w:sz w:val="15"/>
          <w:szCs w:val="15"/>
          <w:lang w:val="es-ES_tradnl"/>
        </w:rPr>
      </w:pPr>
      <w:r w:rsidRPr="00BE1509">
        <w:rPr>
          <w:rFonts w:ascii="Verdana" w:hAnsi="Verdana"/>
          <w:snapToGrid w:val="0"/>
          <w:sz w:val="15"/>
          <w:szCs w:val="15"/>
          <w:lang w:val="es-ES_tradnl"/>
        </w:rPr>
        <w:t>Incorporación automática de nuevos activos</w:t>
      </w:r>
    </w:p>
    <w:p w:rsidR="00FB307A" w:rsidRPr="00BE1509" w:rsidRDefault="00FB307A" w:rsidP="008E6583">
      <w:pPr>
        <w:pStyle w:val="Prrafodelista"/>
        <w:numPr>
          <w:ilvl w:val="0"/>
          <w:numId w:val="15"/>
        </w:numPr>
        <w:ind w:right="-235"/>
        <w:jc w:val="both"/>
        <w:rPr>
          <w:rFonts w:ascii="Verdana" w:hAnsi="Verdana"/>
          <w:snapToGrid w:val="0"/>
          <w:sz w:val="15"/>
          <w:szCs w:val="15"/>
          <w:lang w:val="es-ES_tradnl"/>
        </w:rPr>
      </w:pPr>
      <w:r w:rsidRPr="00BE1509">
        <w:rPr>
          <w:rFonts w:ascii="Verdana" w:hAnsi="Verdana"/>
          <w:snapToGrid w:val="0"/>
          <w:sz w:val="15"/>
          <w:szCs w:val="15"/>
          <w:lang w:val="es-ES_tradnl"/>
        </w:rPr>
        <w:t>Valor de reposición a nuevo.</w:t>
      </w:r>
    </w:p>
    <w:p w:rsidR="003678DE" w:rsidRDefault="003678DE" w:rsidP="003678DE">
      <w:pPr>
        <w:ind w:left="360" w:right="-235"/>
        <w:jc w:val="both"/>
        <w:rPr>
          <w:rFonts w:ascii="Verdana" w:hAnsi="Verdana"/>
          <w:b/>
          <w:sz w:val="15"/>
          <w:lang w:val="es-ES_tradnl"/>
        </w:rPr>
      </w:pPr>
    </w:p>
    <w:p w:rsidR="003678DE" w:rsidRPr="00861761" w:rsidRDefault="003678DE" w:rsidP="003678DE">
      <w:pPr>
        <w:ind w:left="360" w:right="-235"/>
        <w:jc w:val="both"/>
        <w:rPr>
          <w:rFonts w:ascii="Verdana" w:hAnsi="Verdana"/>
          <w:b/>
          <w:sz w:val="15"/>
        </w:rPr>
      </w:pPr>
      <w:r w:rsidRPr="00157F46">
        <w:rPr>
          <w:rFonts w:ascii="Verdana" w:hAnsi="Verdana"/>
          <w:b/>
          <w:strike/>
          <w:color w:val="FF0000"/>
          <w:sz w:val="15"/>
        </w:rPr>
        <w:t>Se establece deducible de un 5% de la pérdida con un mínimo de UF 15.</w:t>
      </w:r>
      <w:r w:rsidR="00861761">
        <w:rPr>
          <w:rFonts w:ascii="Verdana" w:hAnsi="Verdana"/>
          <w:b/>
          <w:strike/>
          <w:color w:val="FF0000"/>
          <w:sz w:val="15"/>
        </w:rPr>
        <w:t xml:space="preserve"> </w:t>
      </w:r>
      <w:r w:rsidR="00861761" w:rsidRPr="00861761">
        <w:rPr>
          <w:rFonts w:ascii="Verdana" w:hAnsi="Verdana"/>
          <w:b/>
          <w:sz w:val="15"/>
          <w:highlight w:val="green"/>
        </w:rPr>
        <w:t>De acuerdo a lo expresado en el cuadro de coberturas.</w:t>
      </w:r>
    </w:p>
    <w:p w:rsidR="003678DE" w:rsidRPr="003678DE" w:rsidRDefault="003678DE" w:rsidP="003678DE">
      <w:pPr>
        <w:ind w:right="-235"/>
        <w:jc w:val="both"/>
        <w:rPr>
          <w:rFonts w:ascii="Verdana" w:hAnsi="Verdana"/>
          <w:snapToGrid w:val="0"/>
          <w:sz w:val="15"/>
          <w:szCs w:val="15"/>
        </w:rPr>
      </w:pPr>
    </w:p>
    <w:p w:rsidR="002D30EE" w:rsidRPr="002D30EE" w:rsidRDefault="002D30EE" w:rsidP="003678DE">
      <w:pPr>
        <w:pStyle w:val="Prrafodelista"/>
        <w:ind w:left="720" w:right="-235"/>
        <w:jc w:val="both"/>
        <w:rPr>
          <w:rFonts w:ascii="Verdana" w:hAnsi="Verdana"/>
          <w:snapToGrid w:val="0"/>
          <w:sz w:val="15"/>
          <w:szCs w:val="15"/>
          <w:lang w:val="es-ES_tradnl"/>
        </w:rPr>
      </w:pPr>
    </w:p>
    <w:p w:rsidR="002D30EE" w:rsidRDefault="002D30EE" w:rsidP="002D30EE">
      <w:pPr>
        <w:ind w:right="-235"/>
        <w:jc w:val="both"/>
        <w:rPr>
          <w:rFonts w:ascii="Verdana" w:hAnsi="Verdana"/>
          <w:snapToGrid w:val="0"/>
          <w:sz w:val="15"/>
          <w:szCs w:val="15"/>
          <w:lang w:val="es-ES_tradnl"/>
        </w:rPr>
      </w:pPr>
    </w:p>
    <w:p w:rsidR="002D30EE" w:rsidRPr="003678DE" w:rsidRDefault="003678DE" w:rsidP="008E6583">
      <w:pPr>
        <w:pStyle w:val="Prrafodelista"/>
        <w:numPr>
          <w:ilvl w:val="0"/>
          <w:numId w:val="22"/>
        </w:numPr>
        <w:ind w:right="-235"/>
        <w:jc w:val="both"/>
        <w:rPr>
          <w:rFonts w:ascii="Verdana" w:hAnsi="Verdana"/>
          <w:b/>
          <w:sz w:val="15"/>
        </w:rPr>
      </w:pPr>
      <w:r w:rsidRPr="003678DE">
        <w:rPr>
          <w:rFonts w:ascii="Verdana" w:hAnsi="Verdana"/>
          <w:b/>
          <w:sz w:val="15"/>
          <w:lang w:val="es-ES_tradnl"/>
        </w:rPr>
        <w:t xml:space="preserve">Para las siguientes coberturas: </w:t>
      </w:r>
    </w:p>
    <w:p w:rsidR="002D30EE" w:rsidRPr="002D30EE" w:rsidRDefault="002D30EE" w:rsidP="008E6583">
      <w:pPr>
        <w:pStyle w:val="Prrafodelista"/>
        <w:numPr>
          <w:ilvl w:val="0"/>
          <w:numId w:val="15"/>
        </w:numPr>
        <w:ind w:right="-235"/>
        <w:jc w:val="both"/>
        <w:rPr>
          <w:rFonts w:ascii="Verdana" w:hAnsi="Verdana"/>
          <w:snapToGrid w:val="0"/>
          <w:sz w:val="15"/>
          <w:szCs w:val="15"/>
          <w:lang w:val="es-ES_tradnl"/>
        </w:rPr>
      </w:pPr>
      <w:r w:rsidRPr="002D30EE">
        <w:rPr>
          <w:rFonts w:ascii="Verdana" w:hAnsi="Verdana"/>
          <w:snapToGrid w:val="0"/>
          <w:sz w:val="15"/>
          <w:szCs w:val="15"/>
          <w:lang w:val="es-ES_tradnl"/>
        </w:rPr>
        <w:t>Daños físicos causados por aeronaves</w:t>
      </w:r>
    </w:p>
    <w:p w:rsidR="002D30EE" w:rsidRPr="002D30EE" w:rsidRDefault="002D30EE" w:rsidP="008E6583">
      <w:pPr>
        <w:pStyle w:val="Prrafodelista"/>
        <w:numPr>
          <w:ilvl w:val="0"/>
          <w:numId w:val="15"/>
        </w:numPr>
        <w:ind w:right="-235"/>
        <w:jc w:val="both"/>
        <w:rPr>
          <w:rFonts w:ascii="Verdana" w:hAnsi="Verdana"/>
          <w:snapToGrid w:val="0"/>
          <w:sz w:val="15"/>
          <w:szCs w:val="15"/>
          <w:lang w:val="es-ES_tradnl"/>
        </w:rPr>
      </w:pPr>
      <w:r w:rsidRPr="002D30EE">
        <w:rPr>
          <w:rFonts w:ascii="Verdana" w:hAnsi="Verdana"/>
          <w:snapToGrid w:val="0"/>
          <w:sz w:val="15"/>
          <w:szCs w:val="15"/>
          <w:lang w:val="es-ES_tradnl"/>
        </w:rPr>
        <w:t xml:space="preserve">Daños físicos causados por vehículos motorizados </w:t>
      </w:r>
    </w:p>
    <w:p w:rsidR="002D30EE" w:rsidRPr="002D30EE" w:rsidRDefault="002D30EE" w:rsidP="008E6583">
      <w:pPr>
        <w:pStyle w:val="Prrafodelista"/>
        <w:numPr>
          <w:ilvl w:val="0"/>
          <w:numId w:val="15"/>
        </w:numPr>
        <w:ind w:right="-235"/>
        <w:jc w:val="both"/>
        <w:rPr>
          <w:rFonts w:ascii="Verdana" w:hAnsi="Verdana"/>
          <w:snapToGrid w:val="0"/>
          <w:sz w:val="15"/>
          <w:szCs w:val="15"/>
          <w:lang w:val="es-ES_tradnl"/>
        </w:rPr>
      </w:pPr>
      <w:r w:rsidRPr="002D30EE">
        <w:rPr>
          <w:rFonts w:ascii="Verdana" w:hAnsi="Verdana"/>
          <w:snapToGrid w:val="0"/>
          <w:sz w:val="15"/>
          <w:szCs w:val="15"/>
          <w:lang w:val="es-ES_tradnl"/>
        </w:rPr>
        <w:t>Incendio y Daños Materiales a consecuencia directa de huelga, saqueo o desorden popular.</w:t>
      </w:r>
    </w:p>
    <w:p w:rsidR="002D30EE" w:rsidRDefault="002D30EE" w:rsidP="008E6583">
      <w:pPr>
        <w:pStyle w:val="Prrafodelista"/>
        <w:numPr>
          <w:ilvl w:val="0"/>
          <w:numId w:val="15"/>
        </w:numPr>
        <w:ind w:right="-235"/>
        <w:jc w:val="both"/>
        <w:rPr>
          <w:rFonts w:ascii="Verdana" w:hAnsi="Verdana"/>
          <w:snapToGrid w:val="0"/>
          <w:sz w:val="15"/>
          <w:szCs w:val="15"/>
          <w:lang w:val="es-ES_tradnl"/>
        </w:rPr>
      </w:pPr>
      <w:r w:rsidRPr="002D30EE">
        <w:rPr>
          <w:rFonts w:ascii="Verdana" w:hAnsi="Verdana"/>
          <w:snapToGrid w:val="0"/>
          <w:sz w:val="15"/>
          <w:szCs w:val="15"/>
          <w:lang w:val="es-ES_tradnl"/>
        </w:rPr>
        <w:t>Daños materiales causados por Avalancha, aluviones y deslizamientos</w:t>
      </w:r>
    </w:p>
    <w:p w:rsidR="003678DE" w:rsidRDefault="003678DE" w:rsidP="003678DE">
      <w:pPr>
        <w:pStyle w:val="Prrafodelista"/>
        <w:ind w:left="720" w:right="-235"/>
        <w:jc w:val="both"/>
        <w:rPr>
          <w:rFonts w:ascii="Verdana" w:hAnsi="Verdana"/>
          <w:snapToGrid w:val="0"/>
          <w:sz w:val="15"/>
          <w:szCs w:val="15"/>
          <w:lang w:val="es-ES_tradnl"/>
        </w:rPr>
      </w:pPr>
    </w:p>
    <w:p w:rsidR="00861761" w:rsidRPr="00861761" w:rsidRDefault="003678DE" w:rsidP="00861761">
      <w:pPr>
        <w:ind w:left="360" w:right="-235"/>
        <w:jc w:val="both"/>
        <w:rPr>
          <w:rFonts w:ascii="Verdana" w:hAnsi="Verdana"/>
          <w:b/>
          <w:sz w:val="15"/>
        </w:rPr>
      </w:pPr>
      <w:r w:rsidRPr="00157F46">
        <w:rPr>
          <w:rFonts w:ascii="Verdana" w:hAnsi="Verdana"/>
          <w:b/>
          <w:strike/>
          <w:color w:val="FF0000"/>
          <w:sz w:val="15"/>
        </w:rPr>
        <w:t xml:space="preserve">Se establece deducible de un 5% de la pérdida con un mínimo de UF </w:t>
      </w:r>
      <w:r w:rsidR="00FB307A" w:rsidRPr="00157F46">
        <w:rPr>
          <w:rFonts w:ascii="Verdana" w:hAnsi="Verdana"/>
          <w:b/>
          <w:strike/>
          <w:color w:val="FF0000"/>
          <w:sz w:val="15"/>
        </w:rPr>
        <w:t>20</w:t>
      </w:r>
      <w:r w:rsidRPr="00157F46">
        <w:rPr>
          <w:rFonts w:ascii="Verdana" w:hAnsi="Verdana"/>
          <w:b/>
          <w:strike/>
          <w:color w:val="FF0000"/>
          <w:sz w:val="15"/>
        </w:rPr>
        <w:t xml:space="preserve"> para las siguientes coberturas:</w:t>
      </w:r>
      <w:r w:rsidR="00861761">
        <w:rPr>
          <w:rFonts w:ascii="Verdana" w:hAnsi="Verdana"/>
          <w:b/>
          <w:strike/>
          <w:color w:val="FF0000"/>
          <w:sz w:val="15"/>
        </w:rPr>
        <w:t xml:space="preserve"> </w:t>
      </w:r>
      <w:r w:rsidR="00861761" w:rsidRPr="00861761">
        <w:rPr>
          <w:rFonts w:ascii="Verdana" w:hAnsi="Verdana"/>
          <w:b/>
          <w:sz w:val="15"/>
          <w:highlight w:val="green"/>
        </w:rPr>
        <w:t>De acuerdo a lo expresado en el cuadro de coberturas.</w:t>
      </w:r>
    </w:p>
    <w:p w:rsidR="003678DE" w:rsidRPr="00157F46" w:rsidRDefault="003678DE" w:rsidP="003678DE">
      <w:pPr>
        <w:ind w:right="-235" w:firstLine="360"/>
        <w:jc w:val="both"/>
        <w:rPr>
          <w:rFonts w:ascii="Verdana" w:hAnsi="Verdana"/>
          <w:b/>
          <w:strike/>
          <w:sz w:val="15"/>
        </w:rPr>
      </w:pPr>
    </w:p>
    <w:p w:rsidR="003678DE" w:rsidRPr="003678DE" w:rsidRDefault="003678DE" w:rsidP="003678DE">
      <w:pPr>
        <w:pStyle w:val="Prrafodelista"/>
        <w:ind w:left="720" w:right="-235"/>
        <w:jc w:val="both"/>
        <w:rPr>
          <w:rFonts w:ascii="Verdana" w:hAnsi="Verdana"/>
          <w:snapToGrid w:val="0"/>
          <w:sz w:val="15"/>
          <w:szCs w:val="15"/>
        </w:rPr>
      </w:pPr>
    </w:p>
    <w:p w:rsidR="002D30EE" w:rsidRDefault="002D30EE" w:rsidP="002D30EE">
      <w:pPr>
        <w:ind w:right="-235"/>
        <w:jc w:val="both"/>
        <w:rPr>
          <w:rFonts w:ascii="Verdana" w:hAnsi="Verdana"/>
          <w:snapToGrid w:val="0"/>
          <w:sz w:val="15"/>
          <w:szCs w:val="15"/>
          <w:lang w:val="es-ES_tradnl"/>
        </w:rPr>
      </w:pPr>
    </w:p>
    <w:p w:rsidR="002D30EE" w:rsidRDefault="002D30EE" w:rsidP="002D30EE">
      <w:pPr>
        <w:ind w:right="-235"/>
        <w:jc w:val="both"/>
        <w:rPr>
          <w:rFonts w:ascii="Verdana" w:hAnsi="Verdana"/>
          <w:snapToGrid w:val="0"/>
          <w:sz w:val="15"/>
          <w:szCs w:val="15"/>
          <w:lang w:val="es-ES_tradnl"/>
        </w:rPr>
      </w:pPr>
      <w:r w:rsidRPr="002D30EE">
        <w:rPr>
          <w:rFonts w:ascii="Verdana" w:hAnsi="Verdana"/>
          <w:snapToGrid w:val="0"/>
          <w:sz w:val="15"/>
          <w:szCs w:val="15"/>
          <w:highlight w:val="yellow"/>
          <w:lang w:val="es-ES_tradnl"/>
        </w:rPr>
        <w:t xml:space="preserve">[Si </w:t>
      </w:r>
      <w:r w:rsidR="00576261">
        <w:rPr>
          <w:rFonts w:ascii="Verdana" w:hAnsi="Verdana"/>
          <w:snapToGrid w:val="0"/>
          <w:sz w:val="15"/>
          <w:szCs w:val="15"/>
          <w:highlight w:val="yellow"/>
          <w:lang w:val="es-ES_tradnl"/>
        </w:rPr>
        <w:t xml:space="preserve">Actividad </w:t>
      </w:r>
      <w:r w:rsidRPr="002D30EE">
        <w:rPr>
          <w:rFonts w:ascii="Verdana" w:hAnsi="Verdana"/>
          <w:snapToGrid w:val="0"/>
          <w:sz w:val="15"/>
          <w:szCs w:val="15"/>
          <w:highlight w:val="yellow"/>
          <w:lang w:val="es-ES_tradnl"/>
        </w:rPr>
        <w:t>es habitacional]</w:t>
      </w:r>
    </w:p>
    <w:p w:rsidR="002D30EE" w:rsidRDefault="002D30EE" w:rsidP="002D30EE">
      <w:pPr>
        <w:ind w:right="-235"/>
        <w:jc w:val="both"/>
        <w:rPr>
          <w:rFonts w:ascii="Verdana" w:hAnsi="Verdana"/>
          <w:snapToGrid w:val="0"/>
          <w:sz w:val="15"/>
          <w:szCs w:val="15"/>
          <w:lang w:val="es-ES_tradnl"/>
        </w:rPr>
      </w:pPr>
    </w:p>
    <w:p w:rsidR="002D30EE" w:rsidRPr="003678DE" w:rsidRDefault="00576261" w:rsidP="008E6583">
      <w:pPr>
        <w:pStyle w:val="Prrafodelista"/>
        <w:numPr>
          <w:ilvl w:val="0"/>
          <w:numId w:val="22"/>
        </w:numPr>
        <w:ind w:right="-235"/>
        <w:jc w:val="both"/>
        <w:rPr>
          <w:rFonts w:ascii="Verdana" w:hAnsi="Verdana"/>
          <w:b/>
          <w:snapToGrid w:val="0"/>
          <w:sz w:val="15"/>
          <w:szCs w:val="15"/>
          <w:lang w:val="es-ES_tradnl"/>
        </w:rPr>
      </w:pPr>
      <w:r w:rsidRPr="003678DE">
        <w:rPr>
          <w:rFonts w:ascii="Verdana" w:hAnsi="Verdana"/>
          <w:b/>
          <w:snapToGrid w:val="0"/>
          <w:sz w:val="15"/>
          <w:szCs w:val="15"/>
          <w:lang w:val="es-ES_tradnl"/>
        </w:rPr>
        <w:t xml:space="preserve">Para las siguientes coberturas </w:t>
      </w:r>
    </w:p>
    <w:p w:rsidR="002D30EE" w:rsidRDefault="002D30EE" w:rsidP="002D30EE">
      <w:pPr>
        <w:ind w:right="-235"/>
        <w:jc w:val="both"/>
        <w:rPr>
          <w:rFonts w:ascii="Verdana" w:hAnsi="Verdana"/>
          <w:b/>
          <w:snapToGrid w:val="0"/>
          <w:sz w:val="15"/>
          <w:szCs w:val="15"/>
          <w:lang w:val="es-ES_tradnl"/>
        </w:rPr>
      </w:pPr>
    </w:p>
    <w:p w:rsidR="002D30EE" w:rsidRPr="002D30EE" w:rsidRDefault="002D30EE" w:rsidP="008E6583">
      <w:pPr>
        <w:pStyle w:val="Prrafodelista"/>
        <w:numPr>
          <w:ilvl w:val="0"/>
          <w:numId w:val="16"/>
        </w:numPr>
        <w:ind w:right="-235"/>
        <w:jc w:val="both"/>
        <w:rPr>
          <w:rFonts w:ascii="Verdana" w:hAnsi="Verdana"/>
          <w:snapToGrid w:val="0"/>
          <w:sz w:val="15"/>
          <w:szCs w:val="15"/>
          <w:lang w:val="es-ES_tradnl"/>
        </w:rPr>
      </w:pPr>
      <w:r w:rsidRPr="002D30EE">
        <w:rPr>
          <w:rFonts w:ascii="Verdana" w:hAnsi="Verdana"/>
          <w:snapToGrid w:val="0"/>
          <w:sz w:val="15"/>
          <w:szCs w:val="15"/>
          <w:lang w:val="es-ES_tradnl"/>
        </w:rPr>
        <w:t>Incendio y Daños materi</w:t>
      </w:r>
      <w:r>
        <w:rPr>
          <w:rFonts w:ascii="Verdana" w:hAnsi="Verdana"/>
          <w:snapToGrid w:val="0"/>
          <w:sz w:val="15"/>
          <w:szCs w:val="15"/>
          <w:lang w:val="es-ES_tradnl"/>
        </w:rPr>
        <w:t>ales causados por salida de mar</w:t>
      </w:r>
    </w:p>
    <w:p w:rsidR="002D30EE" w:rsidRPr="002D30EE" w:rsidRDefault="002D30EE" w:rsidP="008E6583">
      <w:pPr>
        <w:pStyle w:val="Prrafodelista"/>
        <w:numPr>
          <w:ilvl w:val="0"/>
          <w:numId w:val="16"/>
        </w:numPr>
        <w:ind w:right="-235"/>
        <w:jc w:val="both"/>
        <w:rPr>
          <w:rFonts w:ascii="Verdana" w:hAnsi="Verdana"/>
          <w:snapToGrid w:val="0"/>
          <w:sz w:val="15"/>
          <w:szCs w:val="15"/>
          <w:lang w:val="es-ES_tradnl"/>
        </w:rPr>
      </w:pPr>
      <w:r w:rsidRPr="002D30EE">
        <w:rPr>
          <w:rFonts w:ascii="Verdana" w:hAnsi="Verdana"/>
          <w:snapToGrid w:val="0"/>
          <w:sz w:val="15"/>
          <w:szCs w:val="15"/>
          <w:lang w:val="es-ES_tradnl"/>
        </w:rPr>
        <w:t>Daños por Sismo</w:t>
      </w:r>
    </w:p>
    <w:p w:rsidR="002D30EE" w:rsidRPr="002D30EE" w:rsidRDefault="002D30EE" w:rsidP="008E6583">
      <w:pPr>
        <w:pStyle w:val="Prrafodelista"/>
        <w:numPr>
          <w:ilvl w:val="0"/>
          <w:numId w:val="16"/>
        </w:numPr>
        <w:ind w:right="-235"/>
        <w:jc w:val="both"/>
        <w:rPr>
          <w:rFonts w:ascii="Verdana" w:hAnsi="Verdana"/>
          <w:snapToGrid w:val="0"/>
          <w:sz w:val="15"/>
          <w:szCs w:val="15"/>
          <w:lang w:val="es-ES_tradnl"/>
        </w:rPr>
      </w:pPr>
      <w:r w:rsidRPr="002D30EE">
        <w:rPr>
          <w:rFonts w:ascii="Verdana" w:hAnsi="Verdana"/>
          <w:snapToGrid w:val="0"/>
          <w:sz w:val="15"/>
          <w:szCs w:val="15"/>
          <w:lang w:val="es-ES_tradnl"/>
        </w:rPr>
        <w:t xml:space="preserve">Incendio por Sismo </w:t>
      </w:r>
    </w:p>
    <w:p w:rsidR="00576261" w:rsidRDefault="00576261" w:rsidP="002D30EE">
      <w:pPr>
        <w:ind w:right="-235"/>
        <w:jc w:val="both"/>
        <w:rPr>
          <w:rFonts w:ascii="Verdana" w:hAnsi="Verdana"/>
          <w:b/>
          <w:snapToGrid w:val="0"/>
          <w:sz w:val="15"/>
          <w:szCs w:val="15"/>
          <w:lang w:val="es-ES_tradnl"/>
        </w:rPr>
      </w:pPr>
    </w:p>
    <w:p w:rsidR="00576261" w:rsidRPr="00576261" w:rsidRDefault="00576261" w:rsidP="003678DE">
      <w:pPr>
        <w:ind w:left="360" w:right="-235"/>
        <w:jc w:val="both"/>
        <w:rPr>
          <w:rFonts w:ascii="Verdana" w:hAnsi="Verdana"/>
          <w:snapToGrid w:val="0"/>
          <w:sz w:val="15"/>
          <w:szCs w:val="15"/>
          <w:lang w:val="es-ES_tradnl"/>
        </w:rPr>
      </w:pPr>
      <w:r w:rsidRPr="00576261">
        <w:rPr>
          <w:rFonts w:ascii="Verdana" w:hAnsi="Verdana"/>
          <w:snapToGrid w:val="0"/>
          <w:sz w:val="15"/>
          <w:szCs w:val="15"/>
          <w:lang w:val="es-ES_tradnl"/>
        </w:rPr>
        <w:t>se establecen los siguientes deducibles:</w:t>
      </w:r>
    </w:p>
    <w:p w:rsidR="002D30EE" w:rsidRPr="003678DE" w:rsidRDefault="00576261" w:rsidP="003678DE">
      <w:pPr>
        <w:ind w:left="360" w:right="-235"/>
        <w:jc w:val="both"/>
        <w:rPr>
          <w:rFonts w:ascii="Verdana" w:hAnsi="Verdana"/>
          <w:snapToGrid w:val="0"/>
          <w:sz w:val="15"/>
          <w:szCs w:val="15"/>
          <w:lang w:val="es-ES_tradnl"/>
        </w:rPr>
      </w:pPr>
      <w:r>
        <w:rPr>
          <w:rFonts w:ascii="Verdana" w:hAnsi="Verdana"/>
          <w:b/>
          <w:snapToGrid w:val="0"/>
          <w:sz w:val="15"/>
          <w:szCs w:val="15"/>
          <w:lang w:val="es-ES_tradnl"/>
        </w:rPr>
        <w:br/>
        <w:t xml:space="preserve">Espacios Comunes: </w:t>
      </w:r>
      <w:r w:rsidRPr="003678DE">
        <w:rPr>
          <w:rFonts w:ascii="Verdana" w:hAnsi="Verdana"/>
          <w:snapToGrid w:val="0"/>
          <w:sz w:val="15"/>
          <w:szCs w:val="15"/>
          <w:lang w:val="es-ES_tradnl"/>
        </w:rPr>
        <w:t>deducible de 1% del monto total asegurado en Espacios Comunes con un mínimo de UF 25.</w:t>
      </w:r>
    </w:p>
    <w:p w:rsidR="00576261" w:rsidRPr="00FB307A" w:rsidRDefault="00576261" w:rsidP="003678DE">
      <w:pPr>
        <w:ind w:left="360" w:right="-235"/>
        <w:jc w:val="both"/>
        <w:rPr>
          <w:rFonts w:ascii="Verdana" w:hAnsi="Verdana"/>
          <w:strike/>
          <w:snapToGrid w:val="0"/>
          <w:color w:val="FF0000"/>
          <w:sz w:val="15"/>
          <w:szCs w:val="15"/>
          <w:lang w:val="es-ES_tradnl"/>
        </w:rPr>
      </w:pPr>
    </w:p>
    <w:p w:rsidR="00576261" w:rsidRDefault="00576261" w:rsidP="002D30EE">
      <w:pPr>
        <w:ind w:right="-235"/>
        <w:jc w:val="both"/>
        <w:rPr>
          <w:rFonts w:ascii="Verdana" w:hAnsi="Verdana"/>
          <w:b/>
          <w:snapToGrid w:val="0"/>
          <w:sz w:val="15"/>
          <w:szCs w:val="15"/>
          <w:lang w:val="es-ES_tradnl"/>
        </w:rPr>
      </w:pPr>
    </w:p>
    <w:p w:rsidR="00576261" w:rsidRDefault="00576261" w:rsidP="002D30EE">
      <w:pPr>
        <w:ind w:right="-235"/>
        <w:jc w:val="both"/>
        <w:rPr>
          <w:rFonts w:ascii="Verdana" w:hAnsi="Verdana"/>
          <w:b/>
          <w:snapToGrid w:val="0"/>
          <w:sz w:val="15"/>
          <w:szCs w:val="15"/>
          <w:lang w:val="es-ES_tradnl"/>
        </w:rPr>
      </w:pPr>
    </w:p>
    <w:p w:rsidR="00576261" w:rsidRPr="002D30EE" w:rsidRDefault="00576261" w:rsidP="002D30EE">
      <w:pPr>
        <w:ind w:right="-235"/>
        <w:jc w:val="both"/>
        <w:rPr>
          <w:rFonts w:ascii="Verdana" w:hAnsi="Verdana"/>
          <w:b/>
          <w:snapToGrid w:val="0"/>
          <w:sz w:val="15"/>
          <w:szCs w:val="15"/>
          <w:lang w:val="es-ES_tradnl"/>
        </w:rPr>
      </w:pPr>
    </w:p>
    <w:p w:rsidR="002D30EE" w:rsidRDefault="002D30EE" w:rsidP="002D30EE">
      <w:pPr>
        <w:ind w:right="-235"/>
        <w:jc w:val="both"/>
        <w:rPr>
          <w:rFonts w:ascii="Verdana" w:hAnsi="Verdana"/>
          <w:snapToGrid w:val="0"/>
          <w:sz w:val="15"/>
          <w:szCs w:val="15"/>
          <w:lang w:val="es-ES_tradnl"/>
        </w:rPr>
      </w:pPr>
      <w:r w:rsidRPr="002D30EE">
        <w:rPr>
          <w:rFonts w:ascii="Verdana" w:hAnsi="Verdana"/>
          <w:snapToGrid w:val="0"/>
          <w:sz w:val="15"/>
          <w:szCs w:val="15"/>
          <w:highlight w:val="yellow"/>
          <w:lang w:val="es-ES_tradnl"/>
        </w:rPr>
        <w:t xml:space="preserve">[Si </w:t>
      </w:r>
      <w:r w:rsidR="003678DE">
        <w:rPr>
          <w:rFonts w:ascii="Verdana" w:hAnsi="Verdana"/>
          <w:snapToGrid w:val="0"/>
          <w:sz w:val="15"/>
          <w:szCs w:val="15"/>
          <w:highlight w:val="yellow"/>
          <w:lang w:val="es-ES_tradnl"/>
        </w:rPr>
        <w:t xml:space="preserve">Actividad </w:t>
      </w:r>
      <w:r w:rsidRPr="002D30EE">
        <w:rPr>
          <w:rFonts w:ascii="Verdana" w:hAnsi="Verdana"/>
          <w:snapToGrid w:val="0"/>
          <w:sz w:val="15"/>
          <w:szCs w:val="15"/>
          <w:highlight w:val="yellow"/>
          <w:lang w:val="es-ES_tradnl"/>
        </w:rPr>
        <w:t xml:space="preserve">es </w:t>
      </w:r>
      <w:r>
        <w:rPr>
          <w:rFonts w:ascii="Verdana" w:hAnsi="Verdana"/>
          <w:snapToGrid w:val="0"/>
          <w:sz w:val="15"/>
          <w:szCs w:val="15"/>
          <w:highlight w:val="yellow"/>
          <w:lang w:val="es-ES_tradnl"/>
        </w:rPr>
        <w:t>comercial</w:t>
      </w:r>
      <w:r w:rsidRPr="002D30EE">
        <w:rPr>
          <w:rFonts w:ascii="Verdana" w:hAnsi="Verdana"/>
          <w:snapToGrid w:val="0"/>
          <w:sz w:val="15"/>
          <w:szCs w:val="15"/>
          <w:highlight w:val="yellow"/>
          <w:lang w:val="es-ES_tradnl"/>
        </w:rPr>
        <w:t>]</w:t>
      </w:r>
    </w:p>
    <w:p w:rsidR="002D30EE" w:rsidRDefault="002D30EE" w:rsidP="002D30EE">
      <w:pPr>
        <w:ind w:right="-235"/>
        <w:jc w:val="both"/>
        <w:rPr>
          <w:rFonts w:ascii="Verdana" w:hAnsi="Verdana"/>
          <w:snapToGrid w:val="0"/>
          <w:sz w:val="15"/>
          <w:szCs w:val="15"/>
          <w:lang w:val="es-ES_tradnl"/>
        </w:rPr>
      </w:pPr>
    </w:p>
    <w:p w:rsidR="003678DE" w:rsidRPr="003678DE" w:rsidRDefault="003678DE" w:rsidP="008E6583">
      <w:pPr>
        <w:pStyle w:val="Prrafodelista"/>
        <w:numPr>
          <w:ilvl w:val="0"/>
          <w:numId w:val="23"/>
        </w:numPr>
        <w:ind w:right="-235"/>
        <w:jc w:val="both"/>
        <w:rPr>
          <w:rFonts w:ascii="Verdana" w:hAnsi="Verdana"/>
          <w:b/>
          <w:snapToGrid w:val="0"/>
          <w:sz w:val="15"/>
          <w:szCs w:val="15"/>
          <w:lang w:val="es-ES_tradnl"/>
        </w:rPr>
      </w:pPr>
      <w:r w:rsidRPr="003678DE">
        <w:rPr>
          <w:rFonts w:ascii="Verdana" w:hAnsi="Verdana"/>
          <w:b/>
          <w:snapToGrid w:val="0"/>
          <w:sz w:val="15"/>
          <w:szCs w:val="15"/>
          <w:lang w:val="es-ES_tradnl"/>
        </w:rPr>
        <w:t xml:space="preserve">Para las siguientes coberturas </w:t>
      </w:r>
    </w:p>
    <w:p w:rsidR="003678DE" w:rsidRDefault="003678DE" w:rsidP="003678DE">
      <w:pPr>
        <w:ind w:right="-235"/>
        <w:jc w:val="both"/>
        <w:rPr>
          <w:rFonts w:ascii="Verdana" w:hAnsi="Verdana"/>
          <w:b/>
          <w:snapToGrid w:val="0"/>
          <w:sz w:val="15"/>
          <w:szCs w:val="15"/>
          <w:lang w:val="es-ES_tradnl"/>
        </w:rPr>
      </w:pPr>
    </w:p>
    <w:p w:rsidR="003678DE" w:rsidRPr="002D30EE" w:rsidRDefault="003678DE" w:rsidP="008E6583">
      <w:pPr>
        <w:pStyle w:val="Prrafodelista"/>
        <w:numPr>
          <w:ilvl w:val="0"/>
          <w:numId w:val="16"/>
        </w:numPr>
        <w:ind w:right="-235"/>
        <w:jc w:val="both"/>
        <w:rPr>
          <w:rFonts w:ascii="Verdana" w:hAnsi="Verdana"/>
          <w:snapToGrid w:val="0"/>
          <w:sz w:val="15"/>
          <w:szCs w:val="15"/>
          <w:lang w:val="es-ES_tradnl"/>
        </w:rPr>
      </w:pPr>
      <w:r w:rsidRPr="002D30EE">
        <w:rPr>
          <w:rFonts w:ascii="Verdana" w:hAnsi="Verdana"/>
          <w:snapToGrid w:val="0"/>
          <w:sz w:val="15"/>
          <w:szCs w:val="15"/>
          <w:lang w:val="es-ES_tradnl"/>
        </w:rPr>
        <w:t>Incendio y Daños materi</w:t>
      </w:r>
      <w:r>
        <w:rPr>
          <w:rFonts w:ascii="Verdana" w:hAnsi="Verdana"/>
          <w:snapToGrid w:val="0"/>
          <w:sz w:val="15"/>
          <w:szCs w:val="15"/>
          <w:lang w:val="es-ES_tradnl"/>
        </w:rPr>
        <w:t>ales causados por salida de mar</w:t>
      </w:r>
    </w:p>
    <w:p w:rsidR="003678DE" w:rsidRPr="002D30EE" w:rsidRDefault="003678DE" w:rsidP="008E6583">
      <w:pPr>
        <w:pStyle w:val="Prrafodelista"/>
        <w:numPr>
          <w:ilvl w:val="0"/>
          <w:numId w:val="16"/>
        </w:numPr>
        <w:ind w:right="-235"/>
        <w:jc w:val="both"/>
        <w:rPr>
          <w:rFonts w:ascii="Verdana" w:hAnsi="Verdana"/>
          <w:snapToGrid w:val="0"/>
          <w:sz w:val="15"/>
          <w:szCs w:val="15"/>
          <w:lang w:val="es-ES_tradnl"/>
        </w:rPr>
      </w:pPr>
      <w:r w:rsidRPr="002D30EE">
        <w:rPr>
          <w:rFonts w:ascii="Verdana" w:hAnsi="Verdana"/>
          <w:snapToGrid w:val="0"/>
          <w:sz w:val="15"/>
          <w:szCs w:val="15"/>
          <w:lang w:val="es-ES_tradnl"/>
        </w:rPr>
        <w:t>Daños por Sismo</w:t>
      </w:r>
    </w:p>
    <w:p w:rsidR="003678DE" w:rsidRPr="002D30EE" w:rsidRDefault="003678DE" w:rsidP="008E6583">
      <w:pPr>
        <w:pStyle w:val="Prrafodelista"/>
        <w:numPr>
          <w:ilvl w:val="0"/>
          <w:numId w:val="16"/>
        </w:numPr>
        <w:ind w:right="-235"/>
        <w:jc w:val="both"/>
        <w:rPr>
          <w:rFonts w:ascii="Verdana" w:hAnsi="Verdana"/>
          <w:snapToGrid w:val="0"/>
          <w:sz w:val="15"/>
          <w:szCs w:val="15"/>
          <w:lang w:val="es-ES_tradnl"/>
        </w:rPr>
      </w:pPr>
      <w:r w:rsidRPr="002D30EE">
        <w:rPr>
          <w:rFonts w:ascii="Verdana" w:hAnsi="Verdana"/>
          <w:snapToGrid w:val="0"/>
          <w:sz w:val="15"/>
          <w:szCs w:val="15"/>
          <w:lang w:val="es-ES_tradnl"/>
        </w:rPr>
        <w:t xml:space="preserve">Incendio por Sismo </w:t>
      </w:r>
    </w:p>
    <w:p w:rsidR="003678DE" w:rsidRDefault="003678DE" w:rsidP="003678DE">
      <w:pPr>
        <w:ind w:right="-235"/>
        <w:jc w:val="both"/>
        <w:rPr>
          <w:rFonts w:ascii="Verdana" w:hAnsi="Verdana"/>
          <w:b/>
          <w:snapToGrid w:val="0"/>
          <w:sz w:val="15"/>
          <w:szCs w:val="15"/>
          <w:lang w:val="es-ES_tradnl"/>
        </w:rPr>
      </w:pPr>
    </w:p>
    <w:p w:rsidR="003678DE" w:rsidRPr="00576261" w:rsidRDefault="003678DE" w:rsidP="003678DE">
      <w:pPr>
        <w:ind w:left="360" w:right="-235"/>
        <w:jc w:val="both"/>
        <w:rPr>
          <w:rFonts w:ascii="Verdana" w:hAnsi="Verdana"/>
          <w:snapToGrid w:val="0"/>
          <w:sz w:val="15"/>
          <w:szCs w:val="15"/>
          <w:lang w:val="es-ES_tradnl"/>
        </w:rPr>
      </w:pPr>
      <w:r w:rsidRPr="00576261">
        <w:rPr>
          <w:rFonts w:ascii="Verdana" w:hAnsi="Verdana"/>
          <w:snapToGrid w:val="0"/>
          <w:sz w:val="15"/>
          <w:szCs w:val="15"/>
          <w:lang w:val="es-ES_tradnl"/>
        </w:rPr>
        <w:t>se establecen los siguientes deducibles:</w:t>
      </w:r>
    </w:p>
    <w:p w:rsidR="003678DE" w:rsidRDefault="003678DE" w:rsidP="002D30EE">
      <w:pPr>
        <w:ind w:right="-235"/>
        <w:jc w:val="both"/>
        <w:rPr>
          <w:rFonts w:ascii="Verdana" w:hAnsi="Verdana"/>
          <w:b/>
          <w:snapToGrid w:val="0"/>
          <w:sz w:val="15"/>
          <w:szCs w:val="15"/>
          <w:lang w:val="es-ES_tradnl"/>
        </w:rPr>
      </w:pPr>
    </w:p>
    <w:p w:rsidR="003678DE" w:rsidRPr="003678DE" w:rsidRDefault="003678DE" w:rsidP="003678DE">
      <w:pPr>
        <w:ind w:left="360" w:right="-235"/>
        <w:jc w:val="both"/>
        <w:rPr>
          <w:rFonts w:ascii="Verdana" w:hAnsi="Verdana"/>
          <w:snapToGrid w:val="0"/>
          <w:sz w:val="15"/>
          <w:szCs w:val="15"/>
          <w:lang w:val="es-ES_tradnl"/>
        </w:rPr>
      </w:pPr>
      <w:r>
        <w:rPr>
          <w:rFonts w:ascii="Verdana" w:hAnsi="Verdana"/>
          <w:b/>
          <w:snapToGrid w:val="0"/>
          <w:sz w:val="15"/>
          <w:szCs w:val="15"/>
          <w:lang w:val="es-ES_tradnl"/>
        </w:rPr>
        <w:t xml:space="preserve">Espacios Comunes: </w:t>
      </w:r>
      <w:r>
        <w:rPr>
          <w:rFonts w:ascii="Verdana" w:hAnsi="Verdana"/>
          <w:snapToGrid w:val="0"/>
          <w:sz w:val="15"/>
          <w:szCs w:val="15"/>
          <w:lang w:val="es-ES_tradnl"/>
        </w:rPr>
        <w:t>deducible de 2</w:t>
      </w:r>
      <w:r w:rsidRPr="003678DE">
        <w:rPr>
          <w:rFonts w:ascii="Verdana" w:hAnsi="Verdana"/>
          <w:snapToGrid w:val="0"/>
          <w:sz w:val="15"/>
          <w:szCs w:val="15"/>
          <w:lang w:val="es-ES_tradnl"/>
        </w:rPr>
        <w:t>% del monto total asegurado en Espacio</w:t>
      </w:r>
      <w:r>
        <w:rPr>
          <w:rFonts w:ascii="Verdana" w:hAnsi="Verdana"/>
          <w:snapToGrid w:val="0"/>
          <w:sz w:val="15"/>
          <w:szCs w:val="15"/>
          <w:lang w:val="es-ES_tradnl"/>
        </w:rPr>
        <w:t>s Comunes con un mínimo de UF 50</w:t>
      </w:r>
      <w:r w:rsidRPr="003678DE">
        <w:rPr>
          <w:rFonts w:ascii="Verdana" w:hAnsi="Verdana"/>
          <w:snapToGrid w:val="0"/>
          <w:sz w:val="15"/>
          <w:szCs w:val="15"/>
          <w:lang w:val="es-ES_tradnl"/>
        </w:rPr>
        <w:t>.</w:t>
      </w:r>
    </w:p>
    <w:p w:rsidR="003678DE" w:rsidRDefault="003678DE" w:rsidP="002D30EE">
      <w:pPr>
        <w:ind w:right="-235"/>
        <w:jc w:val="both"/>
        <w:rPr>
          <w:rFonts w:ascii="Verdana" w:hAnsi="Verdana"/>
          <w:b/>
          <w:snapToGrid w:val="0"/>
          <w:sz w:val="15"/>
          <w:szCs w:val="15"/>
          <w:lang w:val="es-ES_tradnl"/>
        </w:rPr>
      </w:pPr>
    </w:p>
    <w:p w:rsidR="003678DE" w:rsidRDefault="003678DE" w:rsidP="002D30EE">
      <w:pPr>
        <w:ind w:right="-235"/>
        <w:jc w:val="both"/>
        <w:rPr>
          <w:rFonts w:ascii="Verdana" w:hAnsi="Verdana"/>
          <w:b/>
          <w:snapToGrid w:val="0"/>
          <w:sz w:val="15"/>
          <w:szCs w:val="15"/>
          <w:lang w:val="es-ES_tradnl"/>
        </w:rPr>
      </w:pPr>
    </w:p>
    <w:p w:rsidR="003678DE" w:rsidRDefault="003678DE" w:rsidP="002D30EE">
      <w:pPr>
        <w:ind w:right="-235"/>
        <w:jc w:val="both"/>
        <w:rPr>
          <w:rFonts w:ascii="Verdana" w:hAnsi="Verdana"/>
          <w:b/>
          <w:snapToGrid w:val="0"/>
          <w:sz w:val="15"/>
          <w:szCs w:val="15"/>
          <w:lang w:val="es-ES_tradnl"/>
        </w:rPr>
      </w:pPr>
    </w:p>
    <w:p w:rsidR="002D30EE" w:rsidRPr="003678DE" w:rsidRDefault="003678DE" w:rsidP="008E6583">
      <w:pPr>
        <w:pStyle w:val="Prrafodelista"/>
        <w:numPr>
          <w:ilvl w:val="0"/>
          <w:numId w:val="23"/>
        </w:numPr>
        <w:ind w:right="-235"/>
        <w:jc w:val="both"/>
        <w:rPr>
          <w:rFonts w:ascii="Verdana" w:hAnsi="Verdana"/>
          <w:b/>
          <w:sz w:val="15"/>
        </w:rPr>
      </w:pPr>
      <w:r w:rsidRPr="003678DE">
        <w:rPr>
          <w:rFonts w:ascii="Verdana" w:hAnsi="Verdana"/>
          <w:b/>
          <w:sz w:val="15"/>
          <w:lang w:val="es-ES_tradnl"/>
        </w:rPr>
        <w:t xml:space="preserve">Para las siguientes coberturas: </w:t>
      </w:r>
    </w:p>
    <w:p w:rsidR="003678DE" w:rsidRPr="003678DE" w:rsidRDefault="003678DE" w:rsidP="003678DE">
      <w:pPr>
        <w:pStyle w:val="Prrafodelista"/>
        <w:ind w:left="720" w:right="-235"/>
        <w:jc w:val="both"/>
        <w:rPr>
          <w:rFonts w:ascii="Verdana" w:hAnsi="Verdana"/>
          <w:b/>
          <w:sz w:val="15"/>
        </w:rPr>
      </w:pPr>
    </w:p>
    <w:p w:rsidR="002D30EE" w:rsidRPr="002D30EE" w:rsidRDefault="002D30EE" w:rsidP="008E6583">
      <w:pPr>
        <w:pStyle w:val="Prrafodelista"/>
        <w:numPr>
          <w:ilvl w:val="0"/>
          <w:numId w:val="17"/>
        </w:numPr>
        <w:ind w:right="-235"/>
        <w:jc w:val="both"/>
        <w:rPr>
          <w:rFonts w:ascii="Verdana" w:hAnsi="Verdana"/>
          <w:sz w:val="15"/>
        </w:rPr>
      </w:pPr>
      <w:r w:rsidRPr="002D30EE">
        <w:rPr>
          <w:rFonts w:ascii="Verdana" w:hAnsi="Verdana"/>
          <w:sz w:val="15"/>
        </w:rPr>
        <w:t>Robo con Fuerza en las cosas</w:t>
      </w:r>
    </w:p>
    <w:p w:rsidR="002D30EE" w:rsidRPr="002D30EE" w:rsidRDefault="002D30EE" w:rsidP="008E6583">
      <w:pPr>
        <w:pStyle w:val="Prrafodelista"/>
        <w:numPr>
          <w:ilvl w:val="0"/>
          <w:numId w:val="17"/>
        </w:numPr>
        <w:ind w:right="-235"/>
        <w:jc w:val="both"/>
        <w:rPr>
          <w:rFonts w:ascii="Verdana" w:hAnsi="Verdana"/>
          <w:sz w:val="15"/>
        </w:rPr>
      </w:pPr>
      <w:r w:rsidRPr="002D30EE">
        <w:rPr>
          <w:rFonts w:ascii="Verdana" w:hAnsi="Verdana"/>
          <w:sz w:val="15"/>
        </w:rPr>
        <w:t>Robo con Violencia en las Persona</w:t>
      </w:r>
    </w:p>
    <w:p w:rsidR="003678DE" w:rsidRDefault="003678DE" w:rsidP="003678DE">
      <w:pPr>
        <w:pStyle w:val="Prrafodelista"/>
        <w:ind w:left="720" w:right="-235"/>
        <w:jc w:val="both"/>
        <w:rPr>
          <w:rFonts w:ascii="Verdana" w:hAnsi="Verdana"/>
          <w:b/>
          <w:sz w:val="15"/>
        </w:rPr>
      </w:pPr>
    </w:p>
    <w:p w:rsidR="003678DE" w:rsidRPr="007D4598" w:rsidRDefault="003678DE" w:rsidP="003678DE">
      <w:pPr>
        <w:pStyle w:val="Prrafodelista"/>
        <w:ind w:left="720" w:right="-235"/>
        <w:jc w:val="both"/>
        <w:rPr>
          <w:rFonts w:ascii="Verdana" w:hAnsi="Verdana"/>
          <w:sz w:val="15"/>
        </w:rPr>
      </w:pPr>
      <w:r w:rsidRPr="007D4598">
        <w:rPr>
          <w:rFonts w:ascii="Verdana" w:hAnsi="Verdana"/>
          <w:sz w:val="15"/>
        </w:rPr>
        <w:t>Se establece deducible de un 10% de la pérdida con un mínimo de UF 10.</w:t>
      </w:r>
    </w:p>
    <w:p w:rsidR="002D30EE" w:rsidRPr="003678DE" w:rsidRDefault="002D30EE" w:rsidP="002D30EE">
      <w:pPr>
        <w:ind w:right="-235"/>
        <w:jc w:val="both"/>
        <w:rPr>
          <w:rFonts w:ascii="Verdana" w:hAnsi="Verdana"/>
          <w:snapToGrid w:val="0"/>
          <w:sz w:val="15"/>
          <w:szCs w:val="15"/>
        </w:rPr>
      </w:pPr>
    </w:p>
    <w:p w:rsidR="002D30EE" w:rsidRPr="002D30EE" w:rsidRDefault="002D30EE" w:rsidP="002D30EE">
      <w:pPr>
        <w:ind w:right="-235"/>
        <w:jc w:val="both"/>
        <w:rPr>
          <w:rFonts w:ascii="Verdana" w:hAnsi="Verdana"/>
          <w:b/>
          <w:snapToGrid w:val="0"/>
          <w:sz w:val="15"/>
          <w:szCs w:val="15"/>
          <w:lang w:val="es-ES_tradnl"/>
        </w:rPr>
      </w:pPr>
    </w:p>
    <w:p w:rsidR="003678DE" w:rsidRPr="003678DE" w:rsidRDefault="003678DE" w:rsidP="008E6583">
      <w:pPr>
        <w:pStyle w:val="Prrafodelista"/>
        <w:numPr>
          <w:ilvl w:val="0"/>
          <w:numId w:val="23"/>
        </w:numPr>
        <w:ind w:right="-235"/>
        <w:jc w:val="both"/>
        <w:rPr>
          <w:rFonts w:ascii="Verdana" w:hAnsi="Verdana"/>
          <w:b/>
          <w:sz w:val="15"/>
        </w:rPr>
      </w:pPr>
      <w:r>
        <w:rPr>
          <w:rFonts w:ascii="Verdana" w:hAnsi="Verdana"/>
          <w:b/>
          <w:sz w:val="15"/>
          <w:lang w:val="es-ES_tradnl"/>
        </w:rPr>
        <w:t>Para las siguientes coberturas:</w:t>
      </w:r>
    </w:p>
    <w:p w:rsidR="002D30EE" w:rsidRDefault="002D30EE" w:rsidP="008E6583">
      <w:pPr>
        <w:pStyle w:val="Prrafodelista"/>
        <w:numPr>
          <w:ilvl w:val="0"/>
          <w:numId w:val="18"/>
        </w:numPr>
        <w:ind w:right="-235"/>
        <w:jc w:val="both"/>
        <w:rPr>
          <w:rFonts w:ascii="Verdana" w:hAnsi="Verdana"/>
          <w:sz w:val="15"/>
        </w:rPr>
      </w:pPr>
      <w:r w:rsidRPr="002D30EE">
        <w:rPr>
          <w:rFonts w:ascii="Verdana" w:hAnsi="Verdana"/>
          <w:sz w:val="15"/>
        </w:rPr>
        <w:t>Daños materiales causados  por rotura de cañerías, desagües y desbordamiento de estanques</w:t>
      </w:r>
    </w:p>
    <w:p w:rsidR="00A70F4D" w:rsidRDefault="00A70F4D" w:rsidP="008E6583">
      <w:pPr>
        <w:pStyle w:val="Prrafodelista"/>
        <w:numPr>
          <w:ilvl w:val="0"/>
          <w:numId w:val="18"/>
        </w:numPr>
        <w:ind w:right="-235"/>
        <w:jc w:val="both"/>
        <w:rPr>
          <w:rFonts w:ascii="Verdana" w:hAnsi="Verdana"/>
          <w:sz w:val="15"/>
        </w:rPr>
      </w:pPr>
      <w:r w:rsidRPr="00A70F4D">
        <w:rPr>
          <w:rFonts w:ascii="Verdana" w:hAnsi="Verdana"/>
          <w:sz w:val="15"/>
        </w:rPr>
        <w:t>Gastos de detección de Filtraciones de Rotura de Cañería</w:t>
      </w:r>
    </w:p>
    <w:p w:rsidR="002D30EE" w:rsidRDefault="002D30EE" w:rsidP="002D30EE">
      <w:pPr>
        <w:ind w:right="-235"/>
        <w:jc w:val="both"/>
        <w:rPr>
          <w:rFonts w:ascii="Verdana" w:hAnsi="Verdana"/>
          <w:sz w:val="15"/>
        </w:rPr>
      </w:pPr>
    </w:p>
    <w:p w:rsidR="003678DE" w:rsidRPr="003678DE" w:rsidRDefault="003678DE" w:rsidP="003678DE">
      <w:pPr>
        <w:pStyle w:val="Prrafodelista"/>
        <w:ind w:left="720" w:right="-235"/>
        <w:jc w:val="both"/>
        <w:rPr>
          <w:rFonts w:ascii="Verdana" w:hAnsi="Verdana"/>
          <w:sz w:val="15"/>
        </w:rPr>
      </w:pPr>
      <w:r w:rsidRPr="003678DE">
        <w:rPr>
          <w:rFonts w:ascii="Verdana" w:hAnsi="Verdana"/>
          <w:sz w:val="15"/>
        </w:rPr>
        <w:t>Se establece deducible para primer siniestro 5% de la pérdida con mínimo de uf 5. Segundo siniestro y siguientes 10% de la pérdida con mínimo de UF 1</w:t>
      </w:r>
      <w:r>
        <w:rPr>
          <w:rFonts w:ascii="Verdana" w:hAnsi="Verdana"/>
          <w:sz w:val="15"/>
        </w:rPr>
        <w:t>0 en toda y cada pérdida.</w:t>
      </w:r>
    </w:p>
    <w:p w:rsidR="003678DE" w:rsidRDefault="003678DE" w:rsidP="003678DE">
      <w:pPr>
        <w:ind w:right="-235"/>
        <w:jc w:val="both"/>
        <w:rPr>
          <w:rFonts w:ascii="Verdana" w:hAnsi="Verdana"/>
          <w:b/>
          <w:sz w:val="15"/>
        </w:rPr>
      </w:pPr>
    </w:p>
    <w:p w:rsidR="003678DE" w:rsidRPr="003678DE" w:rsidRDefault="003678DE" w:rsidP="008E6583">
      <w:pPr>
        <w:pStyle w:val="Prrafodelista"/>
        <w:numPr>
          <w:ilvl w:val="0"/>
          <w:numId w:val="23"/>
        </w:numPr>
        <w:ind w:right="-235"/>
        <w:jc w:val="both"/>
        <w:rPr>
          <w:rFonts w:ascii="Verdana" w:hAnsi="Verdana"/>
          <w:b/>
          <w:sz w:val="15"/>
        </w:rPr>
      </w:pPr>
      <w:r>
        <w:rPr>
          <w:rFonts w:ascii="Verdana" w:hAnsi="Verdana"/>
          <w:b/>
          <w:sz w:val="15"/>
        </w:rPr>
        <w:t>Para las siguientes coberturas:</w:t>
      </w:r>
    </w:p>
    <w:p w:rsidR="00A70F4D" w:rsidRDefault="00A70F4D" w:rsidP="002D30EE">
      <w:pPr>
        <w:ind w:right="-235"/>
        <w:jc w:val="both"/>
        <w:rPr>
          <w:rFonts w:ascii="Verdana" w:hAnsi="Verdana"/>
          <w:b/>
          <w:sz w:val="15"/>
        </w:rPr>
      </w:pPr>
    </w:p>
    <w:p w:rsidR="00A70F4D" w:rsidRDefault="00A70F4D" w:rsidP="008E6583">
      <w:pPr>
        <w:pStyle w:val="Prrafodelista"/>
        <w:numPr>
          <w:ilvl w:val="0"/>
          <w:numId w:val="19"/>
        </w:numPr>
        <w:ind w:right="-235"/>
        <w:jc w:val="both"/>
        <w:rPr>
          <w:rFonts w:ascii="Verdana" w:hAnsi="Verdana"/>
          <w:sz w:val="15"/>
        </w:rPr>
      </w:pPr>
      <w:r>
        <w:rPr>
          <w:rFonts w:ascii="Verdana" w:hAnsi="Verdana"/>
          <w:sz w:val="15"/>
        </w:rPr>
        <w:t>Rotura de Cristales</w:t>
      </w:r>
    </w:p>
    <w:p w:rsidR="003678DE" w:rsidRDefault="003678DE" w:rsidP="003678DE">
      <w:pPr>
        <w:pStyle w:val="Prrafodelista"/>
        <w:ind w:left="720" w:right="-235"/>
        <w:jc w:val="both"/>
        <w:rPr>
          <w:rFonts w:ascii="Verdana" w:hAnsi="Verdana"/>
          <w:b/>
          <w:sz w:val="15"/>
        </w:rPr>
      </w:pPr>
    </w:p>
    <w:p w:rsidR="003678DE" w:rsidRPr="003678DE" w:rsidRDefault="003678DE" w:rsidP="003678DE">
      <w:pPr>
        <w:pStyle w:val="Prrafodelista"/>
        <w:ind w:left="720" w:right="-235"/>
        <w:jc w:val="both"/>
        <w:rPr>
          <w:rFonts w:ascii="Verdana" w:hAnsi="Verdana"/>
          <w:sz w:val="15"/>
        </w:rPr>
      </w:pPr>
      <w:r w:rsidRPr="003678DE">
        <w:rPr>
          <w:rFonts w:ascii="Verdana" w:hAnsi="Verdana"/>
          <w:sz w:val="15"/>
        </w:rPr>
        <w:t>Se establece deducible de U</w:t>
      </w:r>
      <w:r w:rsidR="00EE097A">
        <w:rPr>
          <w:rFonts w:ascii="Verdana" w:hAnsi="Verdana"/>
          <w:sz w:val="15"/>
        </w:rPr>
        <w:t>F</w:t>
      </w:r>
      <w:r>
        <w:rPr>
          <w:rFonts w:ascii="Verdana" w:hAnsi="Verdana"/>
          <w:sz w:val="15"/>
        </w:rPr>
        <w:t xml:space="preserve"> </w:t>
      </w:r>
      <w:r w:rsidRPr="00157F46">
        <w:rPr>
          <w:rFonts w:ascii="Verdana" w:hAnsi="Verdana"/>
          <w:strike/>
          <w:color w:val="FF0000"/>
          <w:sz w:val="15"/>
        </w:rPr>
        <w:t>5</w:t>
      </w:r>
      <w:r>
        <w:rPr>
          <w:rFonts w:ascii="Verdana" w:hAnsi="Verdana"/>
          <w:sz w:val="15"/>
        </w:rPr>
        <w:t xml:space="preserve"> </w:t>
      </w:r>
      <w:r w:rsidR="00157F46" w:rsidRPr="00157F46">
        <w:rPr>
          <w:rFonts w:ascii="Verdana" w:hAnsi="Verdana"/>
          <w:sz w:val="15"/>
          <w:highlight w:val="green"/>
        </w:rPr>
        <w:t>2</w:t>
      </w:r>
      <w:r w:rsidR="00157F46">
        <w:rPr>
          <w:rFonts w:ascii="Verdana" w:hAnsi="Verdana"/>
          <w:sz w:val="15"/>
        </w:rPr>
        <w:t xml:space="preserve"> </w:t>
      </w:r>
      <w:r>
        <w:rPr>
          <w:rFonts w:ascii="Verdana" w:hAnsi="Verdana"/>
          <w:sz w:val="15"/>
        </w:rPr>
        <w:t>en toda y cada pérdida.</w:t>
      </w:r>
    </w:p>
    <w:p w:rsidR="00A70F4D" w:rsidRDefault="00A70F4D" w:rsidP="00A70F4D">
      <w:pPr>
        <w:ind w:right="-235"/>
        <w:jc w:val="both"/>
        <w:rPr>
          <w:rFonts w:ascii="Verdana" w:hAnsi="Verdana"/>
          <w:sz w:val="15"/>
        </w:rPr>
      </w:pPr>
    </w:p>
    <w:p w:rsidR="00A92DEF" w:rsidRDefault="00A92DEF" w:rsidP="00A70F4D">
      <w:pPr>
        <w:ind w:right="-235"/>
        <w:jc w:val="both"/>
        <w:rPr>
          <w:rFonts w:ascii="Verdana" w:hAnsi="Verdana"/>
          <w:sz w:val="15"/>
        </w:rPr>
      </w:pPr>
    </w:p>
    <w:p w:rsidR="00A70F4D" w:rsidRPr="003678DE" w:rsidRDefault="003678DE" w:rsidP="008E6583">
      <w:pPr>
        <w:pStyle w:val="Prrafodelista"/>
        <w:numPr>
          <w:ilvl w:val="0"/>
          <w:numId w:val="23"/>
        </w:numPr>
        <w:ind w:right="-235"/>
        <w:jc w:val="both"/>
        <w:rPr>
          <w:rFonts w:ascii="Verdana" w:hAnsi="Verdana"/>
          <w:b/>
          <w:sz w:val="15"/>
        </w:rPr>
      </w:pPr>
      <w:r w:rsidRPr="003678DE">
        <w:rPr>
          <w:rFonts w:ascii="Verdana" w:hAnsi="Verdana"/>
          <w:b/>
          <w:sz w:val="15"/>
        </w:rPr>
        <w:t>Para las siguientes coberturas:</w:t>
      </w:r>
    </w:p>
    <w:p w:rsidR="003678DE" w:rsidRDefault="003678DE" w:rsidP="003678DE">
      <w:pPr>
        <w:ind w:right="-235"/>
        <w:jc w:val="both"/>
        <w:rPr>
          <w:rFonts w:ascii="Verdana" w:hAnsi="Verdana"/>
          <w:sz w:val="15"/>
        </w:rPr>
      </w:pPr>
    </w:p>
    <w:p w:rsidR="00A70F4D" w:rsidRDefault="00A70F4D" w:rsidP="008E6583">
      <w:pPr>
        <w:pStyle w:val="Prrafodelista"/>
        <w:numPr>
          <w:ilvl w:val="0"/>
          <w:numId w:val="19"/>
        </w:numPr>
        <w:ind w:right="-235"/>
        <w:jc w:val="both"/>
        <w:rPr>
          <w:rFonts w:ascii="Verdana" w:hAnsi="Verdana"/>
          <w:sz w:val="15"/>
        </w:rPr>
      </w:pPr>
      <w:r w:rsidRPr="00A70F4D">
        <w:rPr>
          <w:rFonts w:ascii="Verdana" w:hAnsi="Verdana"/>
          <w:sz w:val="15"/>
        </w:rPr>
        <w:t>Bienes de trabajadores del asegurado (de la comunidad)</w:t>
      </w:r>
      <w:r>
        <w:rPr>
          <w:rFonts w:ascii="Verdana" w:hAnsi="Verdana"/>
          <w:sz w:val="15"/>
        </w:rPr>
        <w:t>.</w:t>
      </w:r>
    </w:p>
    <w:p w:rsidR="003678DE" w:rsidRDefault="003678DE" w:rsidP="003678DE">
      <w:pPr>
        <w:pStyle w:val="Prrafodelista"/>
        <w:ind w:left="720" w:right="-235"/>
        <w:jc w:val="both"/>
        <w:rPr>
          <w:rFonts w:ascii="Verdana" w:hAnsi="Verdana"/>
          <w:b/>
          <w:sz w:val="15"/>
        </w:rPr>
      </w:pPr>
    </w:p>
    <w:p w:rsidR="003678DE" w:rsidRDefault="003678DE" w:rsidP="003678DE">
      <w:pPr>
        <w:pStyle w:val="Prrafodelista"/>
        <w:ind w:left="720" w:right="-235"/>
        <w:jc w:val="both"/>
        <w:rPr>
          <w:rFonts w:ascii="Verdana" w:hAnsi="Verdana"/>
          <w:sz w:val="15"/>
        </w:rPr>
      </w:pPr>
      <w:r w:rsidRPr="00157F46">
        <w:rPr>
          <w:rFonts w:ascii="Verdana" w:hAnsi="Verdana"/>
          <w:strike/>
          <w:color w:val="FF0000"/>
          <w:sz w:val="15"/>
        </w:rPr>
        <w:t>Se establece deducible de UF 1 en toda y cada pérdida.</w:t>
      </w:r>
      <w:r w:rsidR="00157F46">
        <w:rPr>
          <w:rFonts w:ascii="Verdana" w:hAnsi="Verdana"/>
          <w:strike/>
          <w:color w:val="FF0000"/>
          <w:sz w:val="15"/>
        </w:rPr>
        <w:t xml:space="preserve"> </w:t>
      </w:r>
      <w:r w:rsidR="00157F46" w:rsidRPr="00157F46">
        <w:rPr>
          <w:rFonts w:ascii="Verdana" w:hAnsi="Verdana"/>
          <w:sz w:val="15"/>
          <w:highlight w:val="green"/>
        </w:rPr>
        <w:t>Sin deducible.</w:t>
      </w:r>
    </w:p>
    <w:p w:rsidR="00861761" w:rsidRPr="00861761" w:rsidRDefault="00861761" w:rsidP="00861761">
      <w:pPr>
        <w:pStyle w:val="Prrafodelista"/>
        <w:numPr>
          <w:ilvl w:val="0"/>
          <w:numId w:val="23"/>
        </w:numPr>
        <w:ind w:right="-235"/>
        <w:jc w:val="both"/>
        <w:rPr>
          <w:rFonts w:ascii="Verdana" w:hAnsi="Verdana"/>
          <w:b/>
          <w:sz w:val="15"/>
          <w:highlight w:val="green"/>
        </w:rPr>
      </w:pPr>
      <w:r w:rsidRPr="00861761">
        <w:rPr>
          <w:rFonts w:ascii="Verdana" w:hAnsi="Verdana"/>
          <w:b/>
          <w:sz w:val="15"/>
          <w:highlight w:val="green"/>
        </w:rPr>
        <w:t>Para la siguiente cobertura:</w:t>
      </w:r>
    </w:p>
    <w:p w:rsidR="00861761" w:rsidRPr="00861761" w:rsidRDefault="00861761" w:rsidP="00861761">
      <w:pPr>
        <w:pStyle w:val="Prrafodelista"/>
        <w:ind w:left="720" w:right="-235"/>
        <w:jc w:val="both"/>
        <w:rPr>
          <w:rFonts w:ascii="Verdana" w:hAnsi="Verdana"/>
          <w:sz w:val="15"/>
          <w:highlight w:val="green"/>
        </w:rPr>
      </w:pPr>
      <w:r w:rsidRPr="00861761">
        <w:rPr>
          <w:rFonts w:ascii="Verdana" w:hAnsi="Verdana"/>
          <w:sz w:val="15"/>
          <w:highlight w:val="green"/>
        </w:rPr>
        <w:t>Responsabilidad Civil</w:t>
      </w:r>
    </w:p>
    <w:p w:rsidR="00861761" w:rsidRPr="00861761" w:rsidRDefault="00861761" w:rsidP="00861761">
      <w:pPr>
        <w:pStyle w:val="Prrafodelista"/>
        <w:ind w:left="720" w:right="-235"/>
        <w:jc w:val="both"/>
        <w:rPr>
          <w:rFonts w:ascii="Verdana" w:hAnsi="Verdana"/>
          <w:sz w:val="15"/>
          <w:highlight w:val="green"/>
        </w:rPr>
      </w:pPr>
    </w:p>
    <w:p w:rsidR="00861761" w:rsidRPr="00861761" w:rsidRDefault="00861761" w:rsidP="00861761">
      <w:pPr>
        <w:ind w:firstLine="708"/>
        <w:rPr>
          <w:rFonts w:ascii="Verdana" w:hAnsi="Verdana"/>
          <w:sz w:val="15"/>
          <w:szCs w:val="15"/>
          <w:highlight w:val="green"/>
        </w:rPr>
      </w:pPr>
      <w:r w:rsidRPr="00861761">
        <w:rPr>
          <w:rFonts w:ascii="Verdana" w:hAnsi="Verdana"/>
          <w:sz w:val="15"/>
          <w:highlight w:val="green"/>
        </w:rPr>
        <w:t xml:space="preserve">Se establece deducible </w:t>
      </w:r>
      <w:r w:rsidRPr="00861761">
        <w:rPr>
          <w:rFonts w:ascii="Verdana" w:hAnsi="Verdana"/>
          <w:color w:val="000000" w:themeColor="text1"/>
          <w:sz w:val="15"/>
          <w:szCs w:val="15"/>
          <w:highlight w:val="green"/>
        </w:rPr>
        <w:t>10</w:t>
      </w:r>
      <w:r w:rsidRPr="00861761">
        <w:rPr>
          <w:rFonts w:ascii="Verdana" w:hAnsi="Verdana"/>
          <w:color w:val="000000"/>
          <w:sz w:val="15"/>
          <w:szCs w:val="15"/>
          <w:highlight w:val="green"/>
        </w:rPr>
        <w:t>% de la pérdida con un mínimo de UF</w:t>
      </w:r>
      <w:r w:rsidRPr="00861761">
        <w:rPr>
          <w:rFonts w:ascii="Verdana" w:hAnsi="Verdana"/>
          <w:color w:val="000000"/>
          <w:sz w:val="15"/>
          <w:szCs w:val="15"/>
          <w:highlight w:val="green"/>
        </w:rPr>
        <w:t xml:space="preserve"> </w:t>
      </w:r>
      <w:r w:rsidRPr="00861761">
        <w:rPr>
          <w:rFonts w:ascii="Verdana" w:hAnsi="Verdana"/>
          <w:sz w:val="15"/>
          <w:szCs w:val="15"/>
          <w:highlight w:val="green"/>
        </w:rPr>
        <w:t>15</w:t>
      </w:r>
      <w:r w:rsidRPr="00861761">
        <w:rPr>
          <w:rFonts w:ascii="Verdana" w:hAnsi="Verdana"/>
          <w:sz w:val="15"/>
          <w:szCs w:val="15"/>
          <w:highlight w:val="green"/>
        </w:rPr>
        <w:t xml:space="preserve"> para montos menores o iguales a UF 250.000</w:t>
      </w:r>
    </w:p>
    <w:p w:rsidR="00861761" w:rsidRPr="00861761" w:rsidRDefault="00861761" w:rsidP="00861761">
      <w:pPr>
        <w:ind w:firstLine="708"/>
        <w:rPr>
          <w:rFonts w:ascii="Verdana" w:hAnsi="Verdana"/>
          <w:color w:val="000000"/>
          <w:sz w:val="15"/>
          <w:szCs w:val="15"/>
          <w:highlight w:val="green"/>
        </w:rPr>
      </w:pPr>
      <w:r w:rsidRPr="00861761">
        <w:rPr>
          <w:rFonts w:ascii="Verdana" w:hAnsi="Verdana"/>
          <w:sz w:val="15"/>
          <w:highlight w:val="green"/>
        </w:rPr>
        <w:t>Se establece deducible</w:t>
      </w:r>
      <w:r w:rsidRPr="00861761">
        <w:rPr>
          <w:rFonts w:ascii="Verdana" w:hAnsi="Verdana"/>
          <w:color w:val="000000" w:themeColor="text1"/>
          <w:sz w:val="15"/>
          <w:szCs w:val="15"/>
          <w:highlight w:val="green"/>
        </w:rPr>
        <w:t xml:space="preserve"> </w:t>
      </w:r>
      <w:r w:rsidRPr="00861761">
        <w:rPr>
          <w:rFonts w:ascii="Verdana" w:hAnsi="Verdana"/>
          <w:color w:val="000000" w:themeColor="text1"/>
          <w:sz w:val="15"/>
          <w:szCs w:val="15"/>
          <w:highlight w:val="green"/>
        </w:rPr>
        <w:t>10</w:t>
      </w:r>
      <w:r w:rsidRPr="00861761">
        <w:rPr>
          <w:rFonts w:ascii="Verdana" w:hAnsi="Verdana"/>
          <w:color w:val="000000"/>
          <w:sz w:val="15"/>
          <w:szCs w:val="15"/>
          <w:highlight w:val="green"/>
        </w:rPr>
        <w:t>% de la pérdida con un mínimo de UF 30</w:t>
      </w:r>
      <w:r w:rsidRPr="00861761">
        <w:rPr>
          <w:rFonts w:ascii="Verdana" w:hAnsi="Verdana"/>
          <w:color w:val="000000"/>
          <w:sz w:val="15"/>
          <w:szCs w:val="15"/>
          <w:highlight w:val="green"/>
        </w:rPr>
        <w:t xml:space="preserve"> para montos mayores a UF 250.000.</w:t>
      </w:r>
    </w:p>
    <w:p w:rsidR="00861761" w:rsidRDefault="00861761" w:rsidP="00861761">
      <w:pPr>
        <w:ind w:right="-235"/>
        <w:jc w:val="both"/>
        <w:rPr>
          <w:rFonts w:ascii="Verdana" w:hAnsi="Verdana"/>
          <w:sz w:val="15"/>
        </w:rPr>
      </w:pPr>
    </w:p>
    <w:p w:rsidR="00861761" w:rsidRPr="00861761" w:rsidRDefault="00861761" w:rsidP="00861761">
      <w:pPr>
        <w:pStyle w:val="Prrafodelista"/>
        <w:numPr>
          <w:ilvl w:val="0"/>
          <w:numId w:val="23"/>
        </w:numPr>
        <w:ind w:right="-235"/>
        <w:jc w:val="both"/>
        <w:rPr>
          <w:rFonts w:ascii="Verdana" w:hAnsi="Verdana"/>
          <w:b/>
          <w:sz w:val="15"/>
          <w:highlight w:val="green"/>
        </w:rPr>
      </w:pPr>
      <w:r w:rsidRPr="00861761">
        <w:rPr>
          <w:rFonts w:ascii="Verdana" w:hAnsi="Verdana"/>
          <w:b/>
          <w:sz w:val="15"/>
          <w:highlight w:val="green"/>
        </w:rPr>
        <w:t>Para la siguiente cobertura:</w:t>
      </w:r>
    </w:p>
    <w:p w:rsidR="00861761" w:rsidRPr="00861761" w:rsidRDefault="00861761" w:rsidP="00861761">
      <w:pPr>
        <w:pStyle w:val="Prrafodelista"/>
        <w:ind w:left="720" w:right="-235"/>
        <w:jc w:val="both"/>
        <w:rPr>
          <w:rFonts w:ascii="Verdana" w:hAnsi="Verdana"/>
          <w:sz w:val="15"/>
          <w:highlight w:val="green"/>
        </w:rPr>
      </w:pPr>
      <w:r w:rsidRPr="00861761">
        <w:rPr>
          <w:rFonts w:ascii="Verdana" w:hAnsi="Verdana"/>
          <w:sz w:val="15"/>
          <w:highlight w:val="green"/>
        </w:rPr>
        <w:t>Terrorismo</w:t>
      </w:r>
    </w:p>
    <w:p w:rsidR="00861761" w:rsidRPr="00861761" w:rsidRDefault="00861761" w:rsidP="00861761">
      <w:pPr>
        <w:pStyle w:val="Prrafodelista"/>
        <w:ind w:left="720" w:right="-235"/>
        <w:jc w:val="both"/>
        <w:rPr>
          <w:rFonts w:ascii="Verdana" w:hAnsi="Verdana"/>
          <w:sz w:val="15"/>
          <w:highlight w:val="green"/>
        </w:rPr>
      </w:pPr>
    </w:p>
    <w:p w:rsidR="00861761" w:rsidRPr="00861761" w:rsidRDefault="00861761" w:rsidP="00861761">
      <w:pPr>
        <w:pStyle w:val="Prrafodelista"/>
        <w:ind w:left="720" w:right="-235"/>
        <w:jc w:val="both"/>
        <w:rPr>
          <w:rFonts w:ascii="Verdana" w:hAnsi="Verdana"/>
          <w:sz w:val="15"/>
          <w:highlight w:val="green"/>
        </w:rPr>
      </w:pPr>
      <w:r w:rsidRPr="00861761">
        <w:rPr>
          <w:rFonts w:ascii="Verdana" w:hAnsi="Verdana"/>
          <w:sz w:val="15"/>
          <w:highlight w:val="green"/>
        </w:rPr>
        <w:t>P</w:t>
      </w:r>
      <w:r w:rsidRPr="00861761">
        <w:rPr>
          <w:rFonts w:ascii="Verdana" w:hAnsi="Verdana"/>
          <w:sz w:val="15"/>
          <w:highlight w:val="green"/>
        </w:rPr>
        <w:t xml:space="preserve">ara montos sobre los UF 250.000 es deducible </w:t>
      </w:r>
      <w:r w:rsidRPr="00861761">
        <w:rPr>
          <w:rFonts w:ascii="Verdana" w:hAnsi="Verdana"/>
          <w:sz w:val="15"/>
          <w:highlight w:val="green"/>
        </w:rPr>
        <w:t>mínimo</w:t>
      </w:r>
      <w:r w:rsidRPr="00861761">
        <w:rPr>
          <w:rFonts w:ascii="Verdana" w:hAnsi="Verdana"/>
          <w:sz w:val="15"/>
          <w:highlight w:val="green"/>
        </w:rPr>
        <w:t xml:space="preserve"> UF 100, para montos bajo los UF 250.000 10% con </w:t>
      </w:r>
      <w:r w:rsidRPr="00861761">
        <w:rPr>
          <w:rFonts w:ascii="Verdana" w:hAnsi="Verdana"/>
          <w:sz w:val="15"/>
          <w:highlight w:val="green"/>
        </w:rPr>
        <w:t>mínimo</w:t>
      </w:r>
      <w:r w:rsidRPr="00861761">
        <w:rPr>
          <w:rFonts w:ascii="Verdana" w:hAnsi="Verdana"/>
          <w:sz w:val="15"/>
          <w:highlight w:val="green"/>
        </w:rPr>
        <w:t xml:space="preserve"> UF 50</w:t>
      </w:r>
      <w:r w:rsidRPr="00861761">
        <w:rPr>
          <w:rFonts w:ascii="Verdana" w:hAnsi="Verdana"/>
          <w:sz w:val="15"/>
          <w:highlight w:val="green"/>
        </w:rPr>
        <w:t>.</w:t>
      </w:r>
    </w:p>
    <w:p w:rsidR="00A70F4D" w:rsidRDefault="00A70F4D" w:rsidP="00A70F4D">
      <w:pPr>
        <w:ind w:right="-235"/>
        <w:jc w:val="both"/>
        <w:rPr>
          <w:rFonts w:ascii="Verdana" w:hAnsi="Verdana"/>
          <w:sz w:val="15"/>
        </w:rPr>
      </w:pPr>
    </w:p>
    <w:p w:rsidR="00A70F4D" w:rsidRDefault="00A70F4D" w:rsidP="00FF1AE8">
      <w:pPr>
        <w:ind w:right="-235"/>
        <w:jc w:val="both"/>
        <w:rPr>
          <w:rFonts w:ascii="Verdana" w:hAnsi="Verdana"/>
          <w:b/>
          <w:sz w:val="15"/>
        </w:rPr>
      </w:pPr>
    </w:p>
    <w:p w:rsidR="00314007" w:rsidRDefault="00314007" w:rsidP="00314007">
      <w:pPr>
        <w:ind w:right="-235"/>
        <w:jc w:val="both"/>
        <w:rPr>
          <w:rFonts w:ascii="Verdana" w:hAnsi="Verdana"/>
          <w:b/>
          <w:sz w:val="15"/>
        </w:rPr>
      </w:pPr>
    </w:p>
    <w:p w:rsidR="00314007" w:rsidRPr="00B02C01" w:rsidRDefault="00314007" w:rsidP="00314007">
      <w:pPr>
        <w:autoSpaceDE w:val="0"/>
        <w:autoSpaceDN w:val="0"/>
        <w:adjustRightInd w:val="0"/>
        <w:rPr>
          <w:rFonts w:ascii="Verdana" w:hAnsi="Verdana" w:cs="Arial"/>
          <w:b/>
          <w:sz w:val="15"/>
          <w:szCs w:val="15"/>
          <w:u w:val="single"/>
        </w:rPr>
      </w:pPr>
      <w:r w:rsidRPr="00B02C01">
        <w:rPr>
          <w:rFonts w:ascii="Verdana" w:eastAsia="Arial Unicode MS" w:hAnsi="Verdana"/>
          <w:b/>
          <w:sz w:val="15"/>
          <w:szCs w:val="20"/>
        </w:rPr>
        <w:t xml:space="preserve">SERVICIOS DE ASISTENCIA PARA ESPACIOS COMUNES </w:t>
      </w:r>
      <w:r w:rsidRPr="00B02C01">
        <w:rPr>
          <w:rFonts w:ascii="Arial" w:hAnsi="Arial" w:cs="Arial"/>
          <w:sz w:val="15"/>
          <w:szCs w:val="15"/>
        </w:rPr>
        <w:br/>
      </w:r>
      <w:r w:rsidRPr="00B02C01">
        <w:rPr>
          <w:rFonts w:ascii="Verdana" w:hAnsi="Verdana" w:cs="Arial"/>
          <w:b/>
          <w:sz w:val="15"/>
          <w:szCs w:val="15"/>
          <w:u w:val="single"/>
        </w:rPr>
        <w:tab/>
      </w:r>
      <w:r w:rsidRPr="00B02C01">
        <w:rPr>
          <w:rFonts w:ascii="Verdana" w:hAnsi="Verdana" w:cs="Arial"/>
          <w:b/>
          <w:sz w:val="15"/>
          <w:szCs w:val="15"/>
          <w:u w:val="single"/>
        </w:rPr>
        <w:tab/>
      </w:r>
      <w:r w:rsidRPr="00B02C01">
        <w:rPr>
          <w:rFonts w:ascii="Verdana" w:hAnsi="Verdana" w:cs="Arial"/>
          <w:b/>
          <w:sz w:val="15"/>
          <w:szCs w:val="15"/>
          <w:u w:val="single"/>
        </w:rPr>
        <w:tab/>
      </w:r>
      <w:r w:rsidRPr="00B02C01">
        <w:rPr>
          <w:rFonts w:ascii="Verdana" w:hAnsi="Verdana" w:cs="Arial"/>
          <w:b/>
          <w:sz w:val="15"/>
          <w:szCs w:val="15"/>
          <w:u w:val="single"/>
        </w:rPr>
        <w:tab/>
      </w:r>
      <w:r w:rsidRPr="00B02C01">
        <w:rPr>
          <w:rFonts w:ascii="Verdana" w:hAnsi="Verdana" w:cs="Arial"/>
          <w:b/>
          <w:sz w:val="15"/>
          <w:szCs w:val="15"/>
          <w:u w:val="single"/>
        </w:rPr>
        <w:tab/>
      </w:r>
      <w:r w:rsidRPr="00B02C01">
        <w:rPr>
          <w:rFonts w:ascii="Verdana" w:hAnsi="Verdana" w:cs="Arial"/>
          <w:b/>
          <w:sz w:val="15"/>
          <w:szCs w:val="15"/>
          <w:u w:val="single"/>
        </w:rPr>
        <w:tab/>
      </w:r>
      <w:r w:rsidRPr="00B02C01">
        <w:rPr>
          <w:rFonts w:ascii="Verdana" w:hAnsi="Verdana" w:cs="Arial"/>
          <w:b/>
          <w:sz w:val="15"/>
          <w:szCs w:val="15"/>
          <w:u w:val="single"/>
        </w:rPr>
        <w:tab/>
      </w:r>
      <w:r w:rsidRPr="00B02C01">
        <w:rPr>
          <w:rFonts w:ascii="Verdana" w:hAnsi="Verdana" w:cs="Arial"/>
          <w:b/>
          <w:sz w:val="15"/>
          <w:szCs w:val="15"/>
          <w:u w:val="single"/>
        </w:rPr>
        <w:tab/>
      </w:r>
      <w:r w:rsidRPr="00B02C01">
        <w:rPr>
          <w:rFonts w:ascii="Verdana" w:hAnsi="Verdana" w:cs="Arial"/>
          <w:b/>
          <w:sz w:val="15"/>
          <w:szCs w:val="15"/>
          <w:u w:val="single"/>
        </w:rPr>
        <w:tab/>
      </w:r>
      <w:r w:rsidRPr="00B02C01">
        <w:rPr>
          <w:rFonts w:ascii="Verdana" w:hAnsi="Verdana" w:cs="Arial"/>
          <w:b/>
          <w:sz w:val="15"/>
          <w:szCs w:val="15"/>
          <w:u w:val="single"/>
        </w:rPr>
        <w:tab/>
      </w:r>
      <w:r w:rsidRPr="00B02C01">
        <w:rPr>
          <w:rFonts w:ascii="Verdana" w:hAnsi="Verdana" w:cs="Arial"/>
          <w:b/>
          <w:sz w:val="15"/>
          <w:szCs w:val="15"/>
          <w:u w:val="single"/>
        </w:rPr>
        <w:tab/>
      </w:r>
      <w:r w:rsidRPr="00B02C01">
        <w:rPr>
          <w:rFonts w:ascii="Verdana" w:hAnsi="Verdana" w:cs="Arial"/>
          <w:b/>
          <w:sz w:val="15"/>
          <w:szCs w:val="15"/>
          <w:u w:val="single"/>
        </w:rPr>
        <w:tab/>
      </w:r>
      <w:r w:rsidRPr="00B02C01">
        <w:rPr>
          <w:rFonts w:ascii="Verdana" w:hAnsi="Verdana" w:cs="Arial"/>
          <w:b/>
          <w:sz w:val="15"/>
          <w:szCs w:val="15"/>
          <w:u w:val="single"/>
        </w:rPr>
        <w:tab/>
      </w:r>
    </w:p>
    <w:p w:rsidR="004555B8" w:rsidRPr="009B7D82" w:rsidRDefault="00314007" w:rsidP="00753D4E">
      <w:pPr>
        <w:autoSpaceDE w:val="0"/>
        <w:autoSpaceDN w:val="0"/>
        <w:adjustRightInd w:val="0"/>
        <w:ind w:left="284"/>
        <w:jc w:val="both"/>
        <w:rPr>
          <w:rFonts w:ascii="Verdana" w:hAnsi="Verdana"/>
          <w:b/>
          <w:strike/>
          <w:color w:val="FF0000"/>
          <w:sz w:val="15"/>
          <w:szCs w:val="15"/>
        </w:rPr>
      </w:pPr>
      <w:r w:rsidRPr="00B02C01">
        <w:rPr>
          <w:rFonts w:ascii="Arial" w:hAnsi="Arial" w:cs="Arial"/>
          <w:sz w:val="15"/>
          <w:szCs w:val="15"/>
        </w:rPr>
        <w:br/>
      </w:r>
      <w:r w:rsidR="004555B8" w:rsidRPr="009B7D82">
        <w:rPr>
          <w:rFonts w:ascii="Verdana" w:hAnsi="Verdana"/>
          <w:b/>
          <w:strike/>
          <w:color w:val="FF0000"/>
          <w:sz w:val="15"/>
          <w:szCs w:val="15"/>
        </w:rPr>
        <w:t>Asistencia legal telefónica</w:t>
      </w:r>
    </w:p>
    <w:p w:rsidR="004555B8" w:rsidRPr="009B7D82" w:rsidRDefault="004555B8" w:rsidP="004555B8">
      <w:pPr>
        <w:pStyle w:val="Prrafodelista"/>
        <w:numPr>
          <w:ilvl w:val="0"/>
          <w:numId w:val="26"/>
        </w:numPr>
        <w:spacing w:line="276" w:lineRule="auto"/>
        <w:contextualSpacing/>
        <w:jc w:val="both"/>
        <w:rPr>
          <w:rFonts w:ascii="Verdana" w:hAnsi="Verdana"/>
          <w:strike/>
          <w:color w:val="FF0000"/>
          <w:sz w:val="15"/>
          <w:szCs w:val="15"/>
        </w:rPr>
      </w:pPr>
      <w:r w:rsidRPr="009B7D82">
        <w:rPr>
          <w:rFonts w:ascii="Verdana" w:hAnsi="Verdana"/>
          <w:strike/>
          <w:color w:val="FF0000"/>
          <w:sz w:val="15"/>
          <w:szCs w:val="15"/>
        </w:rPr>
        <w:t>Asesoría en la constitución de empresas individuales y sociedades comerciales, incluyendo empresas unipersonales y empresas asociativas de trabajo.</w:t>
      </w:r>
    </w:p>
    <w:p w:rsidR="004555B8" w:rsidRPr="009B7D82" w:rsidRDefault="004555B8" w:rsidP="004555B8">
      <w:pPr>
        <w:pStyle w:val="Prrafodelista"/>
        <w:numPr>
          <w:ilvl w:val="0"/>
          <w:numId w:val="26"/>
        </w:numPr>
        <w:spacing w:line="276" w:lineRule="auto"/>
        <w:contextualSpacing/>
        <w:jc w:val="both"/>
        <w:rPr>
          <w:rFonts w:ascii="Verdana" w:hAnsi="Verdana"/>
          <w:strike/>
          <w:color w:val="FF0000"/>
          <w:sz w:val="15"/>
          <w:szCs w:val="15"/>
        </w:rPr>
      </w:pPr>
      <w:r w:rsidRPr="009B7D82">
        <w:rPr>
          <w:rFonts w:ascii="Verdana" w:hAnsi="Verdana"/>
          <w:strike/>
          <w:color w:val="FF0000"/>
          <w:sz w:val="15"/>
          <w:szCs w:val="15"/>
        </w:rPr>
        <w:t>Registro de marcas y patentes. Uso de nombres comerciales</w:t>
      </w:r>
    </w:p>
    <w:p w:rsidR="004555B8" w:rsidRPr="009B7D82" w:rsidRDefault="004555B8" w:rsidP="004555B8">
      <w:pPr>
        <w:pStyle w:val="Prrafodelista"/>
        <w:numPr>
          <w:ilvl w:val="0"/>
          <w:numId w:val="26"/>
        </w:numPr>
        <w:spacing w:line="276" w:lineRule="auto"/>
        <w:contextualSpacing/>
        <w:jc w:val="both"/>
        <w:rPr>
          <w:rFonts w:ascii="Verdana" w:hAnsi="Verdana"/>
          <w:strike/>
          <w:color w:val="FF0000"/>
          <w:sz w:val="15"/>
          <w:szCs w:val="15"/>
        </w:rPr>
      </w:pPr>
      <w:r w:rsidRPr="009B7D82">
        <w:rPr>
          <w:rFonts w:ascii="Verdana" w:hAnsi="Verdana"/>
          <w:strike/>
          <w:color w:val="FF0000"/>
          <w:sz w:val="15"/>
          <w:szCs w:val="15"/>
        </w:rPr>
        <w:t>Servicio de información de beneficios fiscales en el ámbito de subsidios laborales. Créditos CORFO, beneficios en servicios de capacitación</w:t>
      </w:r>
    </w:p>
    <w:p w:rsidR="004555B8" w:rsidRPr="009B7D82" w:rsidRDefault="004555B8" w:rsidP="004555B8">
      <w:pPr>
        <w:pStyle w:val="Prrafodelista"/>
        <w:numPr>
          <w:ilvl w:val="0"/>
          <w:numId w:val="26"/>
        </w:numPr>
        <w:spacing w:line="276" w:lineRule="auto"/>
        <w:contextualSpacing/>
        <w:jc w:val="both"/>
        <w:rPr>
          <w:rFonts w:ascii="Verdana" w:hAnsi="Verdana"/>
          <w:strike/>
          <w:color w:val="FF0000"/>
          <w:sz w:val="15"/>
          <w:szCs w:val="15"/>
        </w:rPr>
      </w:pPr>
      <w:r w:rsidRPr="009B7D82">
        <w:rPr>
          <w:rFonts w:ascii="Verdana" w:hAnsi="Verdana"/>
          <w:strike/>
          <w:color w:val="FF0000"/>
          <w:sz w:val="15"/>
          <w:szCs w:val="15"/>
        </w:rPr>
        <w:t>Servicios de información Pro Chile</w:t>
      </w:r>
    </w:p>
    <w:p w:rsidR="004555B8" w:rsidRPr="009B7D82" w:rsidRDefault="004555B8" w:rsidP="004555B8">
      <w:pPr>
        <w:pStyle w:val="Prrafodelista"/>
        <w:numPr>
          <w:ilvl w:val="0"/>
          <w:numId w:val="26"/>
        </w:numPr>
        <w:spacing w:line="276" w:lineRule="auto"/>
        <w:contextualSpacing/>
        <w:jc w:val="both"/>
        <w:rPr>
          <w:rFonts w:ascii="Verdana" w:hAnsi="Verdana"/>
          <w:strike/>
          <w:color w:val="FF0000"/>
          <w:sz w:val="15"/>
          <w:szCs w:val="15"/>
        </w:rPr>
      </w:pPr>
      <w:r w:rsidRPr="009B7D82">
        <w:rPr>
          <w:rFonts w:ascii="Verdana" w:hAnsi="Verdana"/>
          <w:strike/>
          <w:color w:val="FF0000"/>
          <w:sz w:val="15"/>
          <w:szCs w:val="15"/>
        </w:rPr>
        <w:t>Transmisión de mensajes urgentes</w:t>
      </w:r>
    </w:p>
    <w:p w:rsidR="004555B8" w:rsidRPr="009B7D82" w:rsidRDefault="004555B8" w:rsidP="004555B8">
      <w:pPr>
        <w:pStyle w:val="Prrafodelista"/>
        <w:numPr>
          <w:ilvl w:val="0"/>
          <w:numId w:val="26"/>
        </w:numPr>
        <w:spacing w:line="276" w:lineRule="auto"/>
        <w:contextualSpacing/>
        <w:jc w:val="both"/>
        <w:rPr>
          <w:rFonts w:ascii="Verdana" w:hAnsi="Verdana"/>
          <w:strike/>
          <w:color w:val="FF0000"/>
          <w:sz w:val="15"/>
          <w:szCs w:val="15"/>
        </w:rPr>
      </w:pPr>
      <w:r w:rsidRPr="009B7D82">
        <w:rPr>
          <w:rFonts w:ascii="Verdana" w:hAnsi="Verdana"/>
          <w:strike/>
          <w:color w:val="FF0000"/>
          <w:sz w:val="15"/>
          <w:szCs w:val="15"/>
        </w:rPr>
        <w:t>Asistencia en caso de pérdida de documentos</w:t>
      </w:r>
    </w:p>
    <w:p w:rsidR="004555B8" w:rsidRPr="009B7D82" w:rsidRDefault="004555B8" w:rsidP="004555B8">
      <w:pPr>
        <w:pStyle w:val="Prrafodelista"/>
        <w:numPr>
          <w:ilvl w:val="0"/>
          <w:numId w:val="26"/>
        </w:numPr>
        <w:spacing w:line="276" w:lineRule="auto"/>
        <w:contextualSpacing/>
        <w:jc w:val="both"/>
        <w:rPr>
          <w:rFonts w:ascii="Verdana" w:hAnsi="Verdana"/>
          <w:strike/>
          <w:color w:val="FF0000"/>
          <w:sz w:val="15"/>
          <w:szCs w:val="15"/>
        </w:rPr>
      </w:pPr>
      <w:r w:rsidRPr="009B7D82">
        <w:rPr>
          <w:rFonts w:ascii="Verdana" w:hAnsi="Verdana"/>
          <w:strike/>
          <w:color w:val="FF0000"/>
          <w:sz w:val="15"/>
          <w:szCs w:val="15"/>
        </w:rPr>
        <w:t>Orientación legal para realización de denuncia para carabineros en caso de robo</w:t>
      </w:r>
    </w:p>
    <w:p w:rsidR="004555B8" w:rsidRPr="009B7D82" w:rsidRDefault="004555B8" w:rsidP="004555B8">
      <w:pPr>
        <w:pStyle w:val="Prrafodelista"/>
        <w:numPr>
          <w:ilvl w:val="0"/>
          <w:numId w:val="26"/>
        </w:numPr>
        <w:spacing w:line="276" w:lineRule="auto"/>
        <w:contextualSpacing/>
        <w:jc w:val="both"/>
        <w:rPr>
          <w:rFonts w:ascii="Verdana" w:hAnsi="Verdana"/>
          <w:strike/>
          <w:color w:val="FF0000"/>
          <w:sz w:val="15"/>
          <w:szCs w:val="15"/>
        </w:rPr>
      </w:pPr>
      <w:r w:rsidRPr="009B7D82">
        <w:rPr>
          <w:rFonts w:ascii="Verdana" w:hAnsi="Verdana"/>
          <w:strike/>
          <w:color w:val="FF0000"/>
          <w:sz w:val="15"/>
          <w:szCs w:val="15"/>
        </w:rPr>
        <w:t>Consultas sobre consultas de garantías, estudios de título, patentes, e-comerce, y tramites notariales</w:t>
      </w:r>
    </w:p>
    <w:p w:rsidR="004555B8" w:rsidRPr="009B7D82" w:rsidRDefault="004555B8" w:rsidP="004555B8">
      <w:pPr>
        <w:pStyle w:val="Prrafodelista"/>
        <w:numPr>
          <w:ilvl w:val="0"/>
          <w:numId w:val="26"/>
        </w:numPr>
        <w:spacing w:line="276" w:lineRule="auto"/>
        <w:contextualSpacing/>
        <w:jc w:val="both"/>
        <w:rPr>
          <w:rFonts w:ascii="Verdana" w:hAnsi="Verdana"/>
          <w:strike/>
          <w:color w:val="FF0000"/>
          <w:sz w:val="15"/>
          <w:szCs w:val="15"/>
        </w:rPr>
      </w:pPr>
      <w:r w:rsidRPr="009B7D82">
        <w:rPr>
          <w:rFonts w:ascii="Verdana" w:hAnsi="Verdana"/>
          <w:strike/>
          <w:color w:val="FF0000"/>
          <w:sz w:val="15"/>
          <w:szCs w:val="15"/>
        </w:rPr>
        <w:t>Asesoría en revisión y redacción de contratos de trabajo, inspección del trabajo, contratos con cliente y proveedores, constitución y modificación de sociedades,  estudio de títulos y marcas.</w:t>
      </w:r>
    </w:p>
    <w:p w:rsidR="004555B8" w:rsidRPr="009B7D82" w:rsidRDefault="004555B8" w:rsidP="004555B8">
      <w:pPr>
        <w:ind w:left="360" w:hanging="360"/>
        <w:jc w:val="both"/>
        <w:rPr>
          <w:rFonts w:ascii="Verdana" w:hAnsi="Verdana"/>
          <w:b/>
          <w:strike/>
          <w:color w:val="FF0000"/>
          <w:sz w:val="15"/>
          <w:szCs w:val="15"/>
        </w:rPr>
      </w:pPr>
      <w:r w:rsidRPr="009B7D82">
        <w:rPr>
          <w:rFonts w:ascii="Verdana" w:hAnsi="Verdana"/>
          <w:b/>
          <w:strike/>
          <w:color w:val="FF0000"/>
          <w:sz w:val="15"/>
          <w:szCs w:val="15"/>
        </w:rPr>
        <w:t>Otros servicios</w:t>
      </w:r>
    </w:p>
    <w:p w:rsidR="004555B8" w:rsidRPr="009B7D82" w:rsidRDefault="004555B8" w:rsidP="004555B8">
      <w:pPr>
        <w:pStyle w:val="Prrafodelista"/>
        <w:numPr>
          <w:ilvl w:val="0"/>
          <w:numId w:val="27"/>
        </w:numPr>
        <w:spacing w:line="276" w:lineRule="auto"/>
        <w:contextualSpacing/>
        <w:jc w:val="both"/>
        <w:rPr>
          <w:rFonts w:ascii="Verdana" w:hAnsi="Verdana"/>
          <w:strike/>
          <w:color w:val="FF0000"/>
          <w:sz w:val="15"/>
          <w:szCs w:val="15"/>
        </w:rPr>
      </w:pPr>
      <w:r w:rsidRPr="009B7D82">
        <w:rPr>
          <w:rFonts w:ascii="Verdana" w:hAnsi="Verdana"/>
          <w:strike/>
          <w:color w:val="FF0000"/>
          <w:sz w:val="15"/>
          <w:szCs w:val="15"/>
        </w:rPr>
        <w:lastRenderedPageBreak/>
        <w:t>Servicio de cerrajería para realizar las siguientes actividades.</w:t>
      </w:r>
    </w:p>
    <w:p w:rsidR="004555B8" w:rsidRPr="009B7D82" w:rsidRDefault="004555B8" w:rsidP="004555B8">
      <w:pPr>
        <w:pStyle w:val="Prrafodelista"/>
        <w:numPr>
          <w:ilvl w:val="0"/>
          <w:numId w:val="27"/>
        </w:numPr>
        <w:spacing w:line="276" w:lineRule="auto"/>
        <w:contextualSpacing/>
        <w:jc w:val="both"/>
        <w:rPr>
          <w:rFonts w:ascii="Verdana" w:hAnsi="Verdana"/>
          <w:strike/>
          <w:color w:val="FF0000"/>
          <w:sz w:val="15"/>
          <w:szCs w:val="15"/>
        </w:rPr>
      </w:pPr>
      <w:r w:rsidRPr="009B7D82">
        <w:rPr>
          <w:rFonts w:ascii="Verdana" w:hAnsi="Verdana"/>
          <w:strike/>
          <w:color w:val="FF0000"/>
          <w:sz w:val="15"/>
          <w:szCs w:val="15"/>
        </w:rPr>
        <w:t>Cambio de combinación en caso de robo de negocio</w:t>
      </w:r>
    </w:p>
    <w:p w:rsidR="004555B8" w:rsidRPr="009B7D82" w:rsidRDefault="004555B8" w:rsidP="004555B8">
      <w:pPr>
        <w:pStyle w:val="Prrafodelista"/>
        <w:numPr>
          <w:ilvl w:val="0"/>
          <w:numId w:val="27"/>
        </w:numPr>
        <w:spacing w:line="276" w:lineRule="auto"/>
        <w:contextualSpacing/>
        <w:jc w:val="both"/>
        <w:rPr>
          <w:rFonts w:ascii="Verdana" w:hAnsi="Verdana"/>
          <w:strike/>
          <w:color w:val="FF0000"/>
          <w:sz w:val="15"/>
          <w:szCs w:val="15"/>
        </w:rPr>
      </w:pPr>
      <w:r w:rsidRPr="009B7D82">
        <w:rPr>
          <w:rFonts w:ascii="Verdana" w:hAnsi="Verdana"/>
          <w:strike/>
          <w:color w:val="FF0000"/>
          <w:sz w:val="15"/>
          <w:szCs w:val="15"/>
        </w:rPr>
        <w:t>Reparación de cerraduras o sistema de cierre de puertas o portones del negocio</w:t>
      </w:r>
    </w:p>
    <w:p w:rsidR="004555B8" w:rsidRPr="009B7D82" w:rsidRDefault="004555B8" w:rsidP="004555B8">
      <w:pPr>
        <w:pStyle w:val="Prrafodelista"/>
        <w:numPr>
          <w:ilvl w:val="0"/>
          <w:numId w:val="27"/>
        </w:numPr>
        <w:spacing w:line="276" w:lineRule="auto"/>
        <w:contextualSpacing/>
        <w:jc w:val="both"/>
        <w:rPr>
          <w:rFonts w:ascii="Verdana" w:hAnsi="Verdana"/>
          <w:strike/>
          <w:color w:val="FF0000"/>
          <w:sz w:val="15"/>
          <w:szCs w:val="15"/>
        </w:rPr>
      </w:pPr>
      <w:r w:rsidRPr="009B7D82">
        <w:rPr>
          <w:rFonts w:ascii="Verdana" w:hAnsi="Verdana"/>
          <w:strike/>
          <w:color w:val="FF0000"/>
          <w:sz w:val="15"/>
          <w:szCs w:val="15"/>
        </w:rPr>
        <w:t>Custodia de negocio en caso de robo o catástrofe de negocio</w:t>
      </w:r>
    </w:p>
    <w:p w:rsidR="004555B8" w:rsidRPr="009B7D82" w:rsidRDefault="004555B8" w:rsidP="004555B8">
      <w:pPr>
        <w:pStyle w:val="Prrafodelista"/>
        <w:numPr>
          <w:ilvl w:val="0"/>
          <w:numId w:val="27"/>
        </w:numPr>
        <w:spacing w:line="276" w:lineRule="auto"/>
        <w:contextualSpacing/>
        <w:jc w:val="both"/>
        <w:rPr>
          <w:rFonts w:ascii="Verdana" w:hAnsi="Verdana"/>
          <w:strike/>
          <w:color w:val="FF0000"/>
          <w:sz w:val="15"/>
          <w:szCs w:val="15"/>
        </w:rPr>
      </w:pPr>
      <w:r w:rsidRPr="009B7D82">
        <w:rPr>
          <w:rFonts w:ascii="Verdana" w:hAnsi="Verdana"/>
          <w:strike/>
          <w:color w:val="FF0000"/>
          <w:sz w:val="15"/>
          <w:szCs w:val="15"/>
        </w:rPr>
        <w:t>Reparación de fugas de agua y destape de la red hidráulica del negocio</w:t>
      </w:r>
    </w:p>
    <w:p w:rsidR="004555B8" w:rsidRPr="009B7D82" w:rsidRDefault="004555B8" w:rsidP="004555B8">
      <w:pPr>
        <w:pStyle w:val="Prrafodelista"/>
        <w:numPr>
          <w:ilvl w:val="0"/>
          <w:numId w:val="27"/>
        </w:numPr>
        <w:spacing w:line="276" w:lineRule="auto"/>
        <w:contextualSpacing/>
        <w:jc w:val="both"/>
        <w:rPr>
          <w:rFonts w:ascii="Verdana" w:hAnsi="Verdana"/>
          <w:strike/>
          <w:color w:val="FF0000"/>
          <w:sz w:val="15"/>
          <w:szCs w:val="15"/>
        </w:rPr>
      </w:pPr>
      <w:r w:rsidRPr="009B7D82">
        <w:rPr>
          <w:rFonts w:ascii="Verdana" w:hAnsi="Verdana"/>
          <w:strike/>
          <w:color w:val="FF0000"/>
          <w:sz w:val="15"/>
          <w:szCs w:val="15"/>
        </w:rPr>
        <w:t>Reparación de cortes eléctricos, cambios de enchufes, automáticos, diferenciales</w:t>
      </w:r>
    </w:p>
    <w:p w:rsidR="004555B8" w:rsidRPr="009B7D82" w:rsidRDefault="004555B8" w:rsidP="004555B8">
      <w:pPr>
        <w:pStyle w:val="Prrafodelista"/>
        <w:numPr>
          <w:ilvl w:val="0"/>
          <w:numId w:val="27"/>
        </w:numPr>
        <w:spacing w:line="276" w:lineRule="auto"/>
        <w:contextualSpacing/>
        <w:jc w:val="both"/>
        <w:rPr>
          <w:rFonts w:ascii="Verdana" w:hAnsi="Verdana"/>
          <w:strike/>
          <w:color w:val="FF0000"/>
          <w:sz w:val="15"/>
          <w:szCs w:val="15"/>
        </w:rPr>
      </w:pPr>
      <w:r w:rsidRPr="009B7D82">
        <w:rPr>
          <w:rFonts w:ascii="Verdana" w:hAnsi="Verdana"/>
          <w:strike/>
          <w:color w:val="FF0000"/>
          <w:sz w:val="15"/>
          <w:szCs w:val="15"/>
        </w:rPr>
        <w:t>Instalación de artefactos adicionales al negocio:</w:t>
      </w:r>
    </w:p>
    <w:p w:rsidR="004555B8" w:rsidRPr="009B7D82" w:rsidRDefault="004555B8" w:rsidP="004555B8">
      <w:pPr>
        <w:pStyle w:val="Prrafodelista"/>
        <w:numPr>
          <w:ilvl w:val="0"/>
          <w:numId w:val="27"/>
        </w:numPr>
        <w:spacing w:line="276" w:lineRule="auto"/>
        <w:contextualSpacing/>
        <w:jc w:val="both"/>
        <w:rPr>
          <w:rFonts w:ascii="Verdana" w:hAnsi="Verdana"/>
          <w:strike/>
          <w:color w:val="FF0000"/>
          <w:sz w:val="15"/>
          <w:szCs w:val="15"/>
        </w:rPr>
      </w:pPr>
      <w:r w:rsidRPr="009B7D82">
        <w:rPr>
          <w:rFonts w:ascii="Verdana" w:hAnsi="Verdana"/>
          <w:strike/>
          <w:color w:val="FF0000"/>
          <w:sz w:val="15"/>
          <w:szCs w:val="15"/>
        </w:rPr>
        <w:t>Instalación de iluminarias</w:t>
      </w:r>
    </w:p>
    <w:p w:rsidR="004555B8" w:rsidRPr="009B7D82" w:rsidRDefault="004555B8" w:rsidP="004555B8">
      <w:pPr>
        <w:pStyle w:val="Prrafodelista"/>
        <w:numPr>
          <w:ilvl w:val="0"/>
          <w:numId w:val="27"/>
        </w:numPr>
        <w:spacing w:line="276" w:lineRule="auto"/>
        <w:contextualSpacing/>
        <w:jc w:val="both"/>
        <w:rPr>
          <w:rFonts w:ascii="Verdana" w:hAnsi="Verdana"/>
          <w:strike/>
          <w:color w:val="FF0000"/>
          <w:sz w:val="15"/>
          <w:szCs w:val="15"/>
        </w:rPr>
      </w:pPr>
      <w:r w:rsidRPr="009B7D82">
        <w:rPr>
          <w:rFonts w:ascii="Verdana" w:hAnsi="Verdana"/>
          <w:strike/>
          <w:color w:val="FF0000"/>
          <w:sz w:val="15"/>
          <w:szCs w:val="15"/>
        </w:rPr>
        <w:t>Instalación de soportes de TV</w:t>
      </w:r>
    </w:p>
    <w:p w:rsidR="004555B8" w:rsidRDefault="004555B8" w:rsidP="004555B8">
      <w:pPr>
        <w:pStyle w:val="Prrafodelista"/>
        <w:numPr>
          <w:ilvl w:val="0"/>
          <w:numId w:val="27"/>
        </w:numPr>
        <w:spacing w:line="276" w:lineRule="auto"/>
        <w:contextualSpacing/>
        <w:jc w:val="both"/>
        <w:rPr>
          <w:rFonts w:ascii="Verdana" w:hAnsi="Verdana"/>
          <w:strike/>
          <w:color w:val="FF0000"/>
          <w:sz w:val="15"/>
          <w:szCs w:val="15"/>
        </w:rPr>
      </w:pPr>
      <w:r w:rsidRPr="009B7D82">
        <w:rPr>
          <w:rFonts w:ascii="Verdana" w:hAnsi="Verdana"/>
          <w:strike/>
          <w:color w:val="FF0000"/>
          <w:sz w:val="15"/>
          <w:szCs w:val="15"/>
        </w:rPr>
        <w:t>Instalación de reloj control</w:t>
      </w:r>
    </w:p>
    <w:p w:rsidR="009B7D82" w:rsidRDefault="009B7D82" w:rsidP="009B7D82">
      <w:pPr>
        <w:spacing w:line="276" w:lineRule="auto"/>
        <w:contextualSpacing/>
        <w:jc w:val="both"/>
        <w:rPr>
          <w:rFonts w:ascii="Verdana" w:hAnsi="Verdana"/>
          <w:strike/>
          <w:color w:val="FF0000"/>
          <w:sz w:val="15"/>
          <w:szCs w:val="15"/>
        </w:rPr>
      </w:pPr>
    </w:p>
    <w:p w:rsidR="009B7D82" w:rsidRPr="009B7D82" w:rsidRDefault="009B7D82" w:rsidP="009B7D82">
      <w:pPr>
        <w:autoSpaceDE w:val="0"/>
        <w:autoSpaceDN w:val="0"/>
        <w:adjustRightInd w:val="0"/>
        <w:spacing w:after="200" w:line="276" w:lineRule="auto"/>
        <w:jc w:val="both"/>
        <w:rPr>
          <w:rFonts w:ascii="Verdana" w:hAnsi="Verdana"/>
          <w:b/>
          <w:sz w:val="15"/>
          <w:highlight w:val="green"/>
        </w:rPr>
      </w:pPr>
      <w:r w:rsidRPr="009B7D82">
        <w:rPr>
          <w:rFonts w:ascii="Verdana" w:hAnsi="Verdana"/>
          <w:b/>
          <w:sz w:val="15"/>
          <w:highlight w:val="green"/>
        </w:rPr>
        <w:t>Servicio de asistencia  ((2) 2820-3320 (coberturas validas sólo para bienes y espacios comunes)</w:t>
      </w:r>
    </w:p>
    <w:p w:rsidR="009B7D82" w:rsidRPr="009B7D82" w:rsidRDefault="009B7D82" w:rsidP="009B7D82">
      <w:pPr>
        <w:autoSpaceDE w:val="0"/>
        <w:autoSpaceDN w:val="0"/>
        <w:adjustRightInd w:val="0"/>
        <w:spacing w:after="200" w:line="276" w:lineRule="auto"/>
        <w:jc w:val="both"/>
        <w:rPr>
          <w:rFonts w:ascii="Verdana" w:hAnsi="Verdana"/>
          <w:b/>
          <w:sz w:val="15"/>
          <w:highlight w:val="green"/>
        </w:rPr>
      </w:pPr>
      <w:r w:rsidRPr="009B7D82">
        <w:rPr>
          <w:rFonts w:ascii="Verdana" w:hAnsi="Verdana"/>
          <w:b/>
          <w:sz w:val="15"/>
          <w:highlight w:val="green"/>
        </w:rPr>
        <w:t>Asistencia legal telefónica</w:t>
      </w:r>
    </w:p>
    <w:p w:rsidR="009B7D82" w:rsidRPr="009B7D82" w:rsidRDefault="009B7D82" w:rsidP="009B7D82">
      <w:pPr>
        <w:numPr>
          <w:ilvl w:val="0"/>
          <w:numId w:val="30"/>
        </w:numPr>
        <w:autoSpaceDE w:val="0"/>
        <w:autoSpaceDN w:val="0"/>
        <w:adjustRightInd w:val="0"/>
        <w:spacing w:line="276" w:lineRule="auto"/>
        <w:jc w:val="both"/>
        <w:rPr>
          <w:rFonts w:ascii="Verdana" w:hAnsi="Verdana"/>
          <w:sz w:val="15"/>
          <w:highlight w:val="green"/>
        </w:rPr>
      </w:pPr>
      <w:r w:rsidRPr="009B7D82">
        <w:rPr>
          <w:rFonts w:ascii="Verdana" w:hAnsi="Verdana"/>
          <w:sz w:val="15"/>
          <w:highlight w:val="green"/>
        </w:rPr>
        <w:t>Asesoría en la constitución de empresas individuales y sociedades comerciales, incluyendo empresas unipersonales y empresas asociativas de trabajo.</w:t>
      </w:r>
    </w:p>
    <w:p w:rsidR="009B7D82" w:rsidRPr="009B7D82" w:rsidRDefault="009B7D82" w:rsidP="009B7D82">
      <w:pPr>
        <w:numPr>
          <w:ilvl w:val="0"/>
          <w:numId w:val="30"/>
        </w:numPr>
        <w:autoSpaceDE w:val="0"/>
        <w:autoSpaceDN w:val="0"/>
        <w:adjustRightInd w:val="0"/>
        <w:spacing w:line="276" w:lineRule="auto"/>
        <w:jc w:val="both"/>
        <w:rPr>
          <w:rFonts w:ascii="Verdana" w:hAnsi="Verdana"/>
          <w:sz w:val="15"/>
          <w:highlight w:val="green"/>
        </w:rPr>
      </w:pPr>
      <w:r w:rsidRPr="009B7D82">
        <w:rPr>
          <w:rFonts w:ascii="Verdana" w:hAnsi="Verdana"/>
          <w:sz w:val="15"/>
          <w:highlight w:val="green"/>
        </w:rPr>
        <w:t>Registro de marcas y patentes. Uso de nombres comerciales</w:t>
      </w:r>
    </w:p>
    <w:p w:rsidR="009B7D82" w:rsidRPr="009B7D82" w:rsidRDefault="009B7D82" w:rsidP="009B7D82">
      <w:pPr>
        <w:numPr>
          <w:ilvl w:val="0"/>
          <w:numId w:val="30"/>
        </w:numPr>
        <w:autoSpaceDE w:val="0"/>
        <w:autoSpaceDN w:val="0"/>
        <w:adjustRightInd w:val="0"/>
        <w:spacing w:line="276" w:lineRule="auto"/>
        <w:jc w:val="both"/>
        <w:rPr>
          <w:rFonts w:ascii="Verdana" w:hAnsi="Verdana"/>
          <w:sz w:val="15"/>
          <w:highlight w:val="green"/>
        </w:rPr>
      </w:pPr>
      <w:r w:rsidRPr="009B7D82">
        <w:rPr>
          <w:rFonts w:ascii="Verdana" w:hAnsi="Verdana"/>
          <w:sz w:val="15"/>
          <w:highlight w:val="green"/>
        </w:rPr>
        <w:t>Servicio de información de beneficios fiscales en el ámbito de subsidios laborales. Créditos corfo, beneficios en servicios de capacitación</w:t>
      </w:r>
    </w:p>
    <w:p w:rsidR="009B7D82" w:rsidRPr="009B7D82" w:rsidRDefault="009B7D82" w:rsidP="009B7D82">
      <w:pPr>
        <w:numPr>
          <w:ilvl w:val="0"/>
          <w:numId w:val="30"/>
        </w:numPr>
        <w:autoSpaceDE w:val="0"/>
        <w:autoSpaceDN w:val="0"/>
        <w:adjustRightInd w:val="0"/>
        <w:spacing w:line="276" w:lineRule="auto"/>
        <w:jc w:val="both"/>
        <w:rPr>
          <w:rFonts w:ascii="Verdana" w:hAnsi="Verdana"/>
          <w:sz w:val="15"/>
          <w:highlight w:val="green"/>
        </w:rPr>
      </w:pPr>
      <w:r w:rsidRPr="009B7D82">
        <w:rPr>
          <w:rFonts w:ascii="Verdana" w:hAnsi="Verdana"/>
          <w:sz w:val="15"/>
          <w:highlight w:val="green"/>
        </w:rPr>
        <w:t>Servicios de información pro chile</w:t>
      </w:r>
    </w:p>
    <w:p w:rsidR="009B7D82" w:rsidRPr="009B7D82" w:rsidRDefault="009B7D82" w:rsidP="009B7D82">
      <w:pPr>
        <w:numPr>
          <w:ilvl w:val="0"/>
          <w:numId w:val="30"/>
        </w:numPr>
        <w:autoSpaceDE w:val="0"/>
        <w:autoSpaceDN w:val="0"/>
        <w:adjustRightInd w:val="0"/>
        <w:spacing w:line="276" w:lineRule="auto"/>
        <w:jc w:val="both"/>
        <w:rPr>
          <w:rFonts w:ascii="Verdana" w:hAnsi="Verdana"/>
          <w:sz w:val="15"/>
          <w:highlight w:val="green"/>
        </w:rPr>
      </w:pPr>
      <w:r w:rsidRPr="009B7D82">
        <w:rPr>
          <w:rFonts w:ascii="Verdana" w:hAnsi="Verdana"/>
          <w:sz w:val="15"/>
          <w:highlight w:val="green"/>
        </w:rPr>
        <w:t>Transmisión de mensajes urgentes</w:t>
      </w:r>
    </w:p>
    <w:p w:rsidR="009B7D82" w:rsidRPr="009B7D82" w:rsidRDefault="009B7D82" w:rsidP="009B7D82">
      <w:pPr>
        <w:numPr>
          <w:ilvl w:val="0"/>
          <w:numId w:val="30"/>
        </w:numPr>
        <w:autoSpaceDE w:val="0"/>
        <w:autoSpaceDN w:val="0"/>
        <w:adjustRightInd w:val="0"/>
        <w:spacing w:line="276" w:lineRule="auto"/>
        <w:jc w:val="both"/>
        <w:rPr>
          <w:rFonts w:ascii="Verdana" w:hAnsi="Verdana"/>
          <w:sz w:val="15"/>
          <w:highlight w:val="green"/>
        </w:rPr>
      </w:pPr>
      <w:r w:rsidRPr="009B7D82">
        <w:rPr>
          <w:rFonts w:ascii="Verdana" w:hAnsi="Verdana"/>
          <w:sz w:val="15"/>
          <w:highlight w:val="green"/>
        </w:rPr>
        <w:t>Asistencia en caso de pérdida de documentos</w:t>
      </w:r>
    </w:p>
    <w:p w:rsidR="009B7D82" w:rsidRPr="009B7D82" w:rsidRDefault="009B7D82" w:rsidP="009B7D82">
      <w:pPr>
        <w:numPr>
          <w:ilvl w:val="0"/>
          <w:numId w:val="30"/>
        </w:numPr>
        <w:autoSpaceDE w:val="0"/>
        <w:autoSpaceDN w:val="0"/>
        <w:adjustRightInd w:val="0"/>
        <w:spacing w:line="276" w:lineRule="auto"/>
        <w:jc w:val="both"/>
        <w:rPr>
          <w:rFonts w:ascii="Verdana" w:hAnsi="Verdana"/>
          <w:sz w:val="15"/>
          <w:highlight w:val="green"/>
        </w:rPr>
      </w:pPr>
      <w:r w:rsidRPr="009B7D82">
        <w:rPr>
          <w:rFonts w:ascii="Verdana" w:hAnsi="Verdana"/>
          <w:sz w:val="15"/>
          <w:highlight w:val="green"/>
        </w:rPr>
        <w:t>Orientación legal para realización de denuncia para carabineros en caso de robo</w:t>
      </w:r>
    </w:p>
    <w:p w:rsidR="009B7D82" w:rsidRPr="009B7D82" w:rsidRDefault="009B7D82" w:rsidP="009B7D82">
      <w:pPr>
        <w:numPr>
          <w:ilvl w:val="0"/>
          <w:numId w:val="30"/>
        </w:numPr>
        <w:autoSpaceDE w:val="0"/>
        <w:autoSpaceDN w:val="0"/>
        <w:adjustRightInd w:val="0"/>
        <w:spacing w:line="276" w:lineRule="auto"/>
        <w:jc w:val="both"/>
        <w:rPr>
          <w:rFonts w:ascii="Verdana" w:hAnsi="Verdana"/>
          <w:sz w:val="15"/>
          <w:highlight w:val="green"/>
        </w:rPr>
      </w:pPr>
      <w:r w:rsidRPr="009B7D82">
        <w:rPr>
          <w:rFonts w:ascii="Verdana" w:hAnsi="Verdana"/>
          <w:sz w:val="15"/>
          <w:highlight w:val="green"/>
        </w:rPr>
        <w:t>Consultas sobre consultas de garantías, estudios de título, patentes, e-comerce, y tramites notariales</w:t>
      </w:r>
    </w:p>
    <w:p w:rsidR="009B7D82" w:rsidRPr="009B7D82" w:rsidRDefault="009B7D82" w:rsidP="009B7D82">
      <w:pPr>
        <w:numPr>
          <w:ilvl w:val="0"/>
          <w:numId w:val="30"/>
        </w:numPr>
        <w:autoSpaceDE w:val="0"/>
        <w:autoSpaceDN w:val="0"/>
        <w:adjustRightInd w:val="0"/>
        <w:spacing w:line="276" w:lineRule="auto"/>
        <w:jc w:val="both"/>
        <w:rPr>
          <w:rFonts w:ascii="Verdana" w:hAnsi="Verdana"/>
          <w:sz w:val="15"/>
          <w:highlight w:val="green"/>
        </w:rPr>
      </w:pPr>
      <w:r w:rsidRPr="009B7D82">
        <w:rPr>
          <w:rFonts w:ascii="Verdana" w:hAnsi="Verdana"/>
          <w:sz w:val="15"/>
          <w:highlight w:val="green"/>
        </w:rPr>
        <w:t>Asesoría en revisión y redacción de contratos de trabajo, inspección del trabajo, contratos con cliente y proveedores, constitución y modificación de sociedades,  estudio de títulos y marcas.</w:t>
      </w:r>
    </w:p>
    <w:p w:rsidR="009B7D82" w:rsidRPr="009B6D21" w:rsidRDefault="009B7D82" w:rsidP="009B7D82">
      <w:pPr>
        <w:autoSpaceDE w:val="0"/>
        <w:autoSpaceDN w:val="0"/>
        <w:adjustRightInd w:val="0"/>
        <w:spacing w:line="276" w:lineRule="auto"/>
        <w:jc w:val="both"/>
        <w:rPr>
          <w:rFonts w:ascii="Century Gothic" w:eastAsia="Calibri" w:hAnsi="Century Gothic" w:cs="Arial"/>
          <w:b/>
          <w:sz w:val="18"/>
          <w:szCs w:val="18"/>
          <w:highlight w:val="green"/>
          <w:lang w:eastAsia="en-US"/>
        </w:rPr>
      </w:pPr>
    </w:p>
    <w:p w:rsidR="009B7D82" w:rsidRDefault="009B7D82" w:rsidP="009B7D82">
      <w:pPr>
        <w:autoSpaceDE w:val="0"/>
        <w:autoSpaceDN w:val="0"/>
        <w:adjustRightInd w:val="0"/>
        <w:spacing w:after="200" w:line="276" w:lineRule="auto"/>
        <w:jc w:val="both"/>
        <w:rPr>
          <w:rFonts w:ascii="Verdana" w:hAnsi="Verdana"/>
          <w:b/>
          <w:sz w:val="15"/>
          <w:highlight w:val="green"/>
        </w:rPr>
      </w:pPr>
      <w:r w:rsidRPr="009B7D82">
        <w:rPr>
          <w:rFonts w:ascii="Verdana" w:hAnsi="Verdana"/>
          <w:b/>
          <w:sz w:val="15"/>
          <w:highlight w:val="green"/>
        </w:rPr>
        <w:t>Otros servicios</w:t>
      </w:r>
    </w:p>
    <w:p w:rsidR="009B7D82" w:rsidRPr="009B7D82" w:rsidRDefault="009B7D82" w:rsidP="009B7D82">
      <w:pPr>
        <w:autoSpaceDE w:val="0"/>
        <w:autoSpaceDN w:val="0"/>
        <w:adjustRightInd w:val="0"/>
        <w:spacing w:after="200" w:line="276" w:lineRule="auto"/>
        <w:jc w:val="both"/>
        <w:rPr>
          <w:rFonts w:ascii="Verdana" w:hAnsi="Verdana"/>
          <w:b/>
          <w:sz w:val="15"/>
          <w:highlight w:val="green"/>
        </w:rPr>
      </w:pPr>
      <w:r w:rsidRPr="009B7D82">
        <w:rPr>
          <w:rFonts w:ascii="Verdana" w:hAnsi="Verdana"/>
          <w:sz w:val="15"/>
          <w:highlight w:val="green"/>
        </w:rPr>
        <w:t>Servicio de cerrajería para realizar las siguientes actividades:</w:t>
      </w:r>
    </w:p>
    <w:p w:rsidR="009B7D82" w:rsidRPr="009B7D82" w:rsidRDefault="009B7D82" w:rsidP="009B7D82">
      <w:pPr>
        <w:numPr>
          <w:ilvl w:val="0"/>
          <w:numId w:val="30"/>
        </w:numPr>
        <w:autoSpaceDE w:val="0"/>
        <w:autoSpaceDN w:val="0"/>
        <w:adjustRightInd w:val="0"/>
        <w:spacing w:line="276" w:lineRule="auto"/>
        <w:jc w:val="both"/>
        <w:rPr>
          <w:rFonts w:ascii="Verdana" w:hAnsi="Verdana"/>
          <w:sz w:val="15"/>
          <w:highlight w:val="green"/>
        </w:rPr>
      </w:pPr>
      <w:r w:rsidRPr="009B7D82">
        <w:rPr>
          <w:rFonts w:ascii="Verdana" w:hAnsi="Verdana"/>
          <w:sz w:val="15"/>
          <w:highlight w:val="green"/>
        </w:rPr>
        <w:t>Cambio de combinación en caso de robo de negocio</w:t>
      </w:r>
    </w:p>
    <w:p w:rsidR="009B7D82" w:rsidRPr="009B7D82" w:rsidRDefault="009B7D82" w:rsidP="009B7D82">
      <w:pPr>
        <w:numPr>
          <w:ilvl w:val="0"/>
          <w:numId w:val="30"/>
        </w:numPr>
        <w:autoSpaceDE w:val="0"/>
        <w:autoSpaceDN w:val="0"/>
        <w:adjustRightInd w:val="0"/>
        <w:spacing w:line="276" w:lineRule="auto"/>
        <w:jc w:val="both"/>
        <w:rPr>
          <w:rFonts w:ascii="Verdana" w:hAnsi="Verdana"/>
          <w:sz w:val="15"/>
          <w:highlight w:val="green"/>
        </w:rPr>
      </w:pPr>
      <w:r w:rsidRPr="009B7D82">
        <w:rPr>
          <w:rFonts w:ascii="Verdana" w:hAnsi="Verdana"/>
          <w:sz w:val="15"/>
          <w:highlight w:val="green"/>
        </w:rPr>
        <w:t>Reparación de cerraduras o sistema de cierre de puertas o portones del negocio</w:t>
      </w:r>
    </w:p>
    <w:p w:rsidR="009B7D82" w:rsidRPr="009B7D82" w:rsidRDefault="009B7D82" w:rsidP="009B7D82">
      <w:pPr>
        <w:numPr>
          <w:ilvl w:val="0"/>
          <w:numId w:val="30"/>
        </w:numPr>
        <w:autoSpaceDE w:val="0"/>
        <w:autoSpaceDN w:val="0"/>
        <w:adjustRightInd w:val="0"/>
        <w:spacing w:line="276" w:lineRule="auto"/>
        <w:jc w:val="both"/>
        <w:rPr>
          <w:rFonts w:ascii="Verdana" w:hAnsi="Verdana"/>
          <w:sz w:val="15"/>
          <w:highlight w:val="green"/>
        </w:rPr>
      </w:pPr>
      <w:r w:rsidRPr="009B7D82">
        <w:rPr>
          <w:rFonts w:ascii="Verdana" w:hAnsi="Verdana"/>
          <w:sz w:val="15"/>
          <w:highlight w:val="green"/>
        </w:rPr>
        <w:t>Custodia de negocio en caso de robo o catástrofe de negocio</w:t>
      </w:r>
    </w:p>
    <w:p w:rsidR="009B7D82" w:rsidRPr="009B7D82" w:rsidRDefault="009B7D82" w:rsidP="009B7D82">
      <w:pPr>
        <w:numPr>
          <w:ilvl w:val="0"/>
          <w:numId w:val="30"/>
        </w:numPr>
        <w:autoSpaceDE w:val="0"/>
        <w:autoSpaceDN w:val="0"/>
        <w:adjustRightInd w:val="0"/>
        <w:spacing w:line="276" w:lineRule="auto"/>
        <w:jc w:val="both"/>
        <w:rPr>
          <w:rFonts w:ascii="Verdana" w:hAnsi="Verdana"/>
          <w:sz w:val="15"/>
          <w:highlight w:val="green"/>
        </w:rPr>
      </w:pPr>
      <w:r w:rsidRPr="009B7D82">
        <w:rPr>
          <w:rFonts w:ascii="Verdana" w:hAnsi="Verdana"/>
          <w:sz w:val="15"/>
          <w:highlight w:val="green"/>
        </w:rPr>
        <w:t>Reparación de fugas de agua y destape de la red hidráulica del negocio</w:t>
      </w:r>
    </w:p>
    <w:p w:rsidR="009B7D82" w:rsidRPr="009B7D82" w:rsidRDefault="009B7D82" w:rsidP="009B7D82">
      <w:pPr>
        <w:numPr>
          <w:ilvl w:val="0"/>
          <w:numId w:val="30"/>
        </w:numPr>
        <w:autoSpaceDE w:val="0"/>
        <w:autoSpaceDN w:val="0"/>
        <w:adjustRightInd w:val="0"/>
        <w:spacing w:line="276" w:lineRule="auto"/>
        <w:jc w:val="both"/>
        <w:rPr>
          <w:rFonts w:ascii="Century Gothic" w:eastAsia="Calibri" w:hAnsi="Century Gothic" w:cs="Arial"/>
          <w:sz w:val="18"/>
          <w:szCs w:val="18"/>
          <w:highlight w:val="green"/>
          <w:lang w:eastAsia="en-US"/>
        </w:rPr>
      </w:pPr>
      <w:r w:rsidRPr="009B7D82">
        <w:rPr>
          <w:rFonts w:ascii="Verdana" w:hAnsi="Verdana"/>
          <w:sz w:val="15"/>
          <w:highlight w:val="green"/>
        </w:rPr>
        <w:t>Reparación de cortes eléctricos, cambios de enchufes, automáticos, diferenciales</w:t>
      </w:r>
    </w:p>
    <w:p w:rsidR="009B7D82" w:rsidRPr="009B6D21" w:rsidRDefault="009B7D82" w:rsidP="009B7D82">
      <w:pPr>
        <w:autoSpaceDE w:val="0"/>
        <w:autoSpaceDN w:val="0"/>
        <w:adjustRightInd w:val="0"/>
        <w:spacing w:line="276" w:lineRule="auto"/>
        <w:ind w:left="720"/>
        <w:jc w:val="both"/>
        <w:rPr>
          <w:rFonts w:ascii="Century Gothic" w:eastAsia="Calibri" w:hAnsi="Century Gothic" w:cs="Arial"/>
          <w:sz w:val="18"/>
          <w:szCs w:val="18"/>
          <w:highlight w:val="green"/>
          <w:lang w:eastAsia="en-US"/>
        </w:rPr>
      </w:pPr>
    </w:p>
    <w:p w:rsidR="009B7D82" w:rsidRPr="009B7D82" w:rsidRDefault="009B7D82" w:rsidP="009B7D82">
      <w:pPr>
        <w:autoSpaceDE w:val="0"/>
        <w:autoSpaceDN w:val="0"/>
        <w:adjustRightInd w:val="0"/>
        <w:spacing w:after="200" w:line="276" w:lineRule="auto"/>
        <w:jc w:val="both"/>
        <w:rPr>
          <w:rFonts w:ascii="Verdana" w:hAnsi="Verdana"/>
          <w:b/>
          <w:sz w:val="15"/>
          <w:highlight w:val="green"/>
        </w:rPr>
      </w:pPr>
      <w:r w:rsidRPr="009B7D82">
        <w:rPr>
          <w:rFonts w:ascii="Verdana" w:hAnsi="Verdana"/>
          <w:b/>
          <w:sz w:val="15"/>
          <w:highlight w:val="green"/>
        </w:rPr>
        <w:t>Instalación de artefactos adicionales al negocio: (3 eventos)</w:t>
      </w:r>
    </w:p>
    <w:p w:rsidR="009B7D82" w:rsidRPr="009B7D82" w:rsidRDefault="009B7D82" w:rsidP="009B7D82">
      <w:pPr>
        <w:numPr>
          <w:ilvl w:val="0"/>
          <w:numId w:val="30"/>
        </w:numPr>
        <w:autoSpaceDE w:val="0"/>
        <w:autoSpaceDN w:val="0"/>
        <w:adjustRightInd w:val="0"/>
        <w:spacing w:line="276" w:lineRule="auto"/>
        <w:rPr>
          <w:rFonts w:ascii="Verdana" w:hAnsi="Verdana"/>
          <w:sz w:val="15"/>
          <w:highlight w:val="green"/>
        </w:rPr>
      </w:pPr>
      <w:r w:rsidRPr="009B7D82">
        <w:rPr>
          <w:rFonts w:ascii="Verdana" w:hAnsi="Verdana"/>
          <w:sz w:val="15"/>
          <w:highlight w:val="green"/>
        </w:rPr>
        <w:t>Instalación de iluminarias</w:t>
      </w:r>
    </w:p>
    <w:p w:rsidR="009B7D82" w:rsidRPr="009B7D82" w:rsidRDefault="009B7D82" w:rsidP="009B7D82">
      <w:pPr>
        <w:numPr>
          <w:ilvl w:val="0"/>
          <w:numId w:val="30"/>
        </w:numPr>
        <w:autoSpaceDE w:val="0"/>
        <w:autoSpaceDN w:val="0"/>
        <w:adjustRightInd w:val="0"/>
        <w:spacing w:line="276" w:lineRule="auto"/>
        <w:rPr>
          <w:rFonts w:ascii="Verdana" w:hAnsi="Verdana"/>
          <w:sz w:val="15"/>
          <w:highlight w:val="green"/>
        </w:rPr>
      </w:pPr>
      <w:r w:rsidRPr="009B7D82">
        <w:rPr>
          <w:rFonts w:ascii="Verdana" w:hAnsi="Verdana"/>
          <w:sz w:val="15"/>
          <w:highlight w:val="green"/>
        </w:rPr>
        <w:t>Instalación de soportes de tv</w:t>
      </w:r>
    </w:p>
    <w:p w:rsidR="009B7D82" w:rsidRPr="009B7D82" w:rsidRDefault="009B7D82" w:rsidP="009B7D82">
      <w:pPr>
        <w:numPr>
          <w:ilvl w:val="0"/>
          <w:numId w:val="30"/>
        </w:numPr>
        <w:autoSpaceDE w:val="0"/>
        <w:autoSpaceDN w:val="0"/>
        <w:adjustRightInd w:val="0"/>
        <w:spacing w:line="276" w:lineRule="auto"/>
        <w:rPr>
          <w:rFonts w:ascii="Verdana" w:hAnsi="Verdana"/>
          <w:sz w:val="15"/>
          <w:highlight w:val="green"/>
        </w:rPr>
      </w:pPr>
      <w:r w:rsidRPr="009B7D82">
        <w:rPr>
          <w:rFonts w:ascii="Verdana" w:hAnsi="Verdana"/>
          <w:sz w:val="15"/>
          <w:highlight w:val="green"/>
        </w:rPr>
        <w:t>Instalación de reloj control</w:t>
      </w:r>
    </w:p>
    <w:p w:rsidR="009B7D82" w:rsidRPr="009B6D21" w:rsidRDefault="009B7D82" w:rsidP="009B7D82">
      <w:pPr>
        <w:rPr>
          <w:rFonts w:cs="Arial"/>
          <w:snapToGrid w:val="0"/>
          <w:sz w:val="20"/>
        </w:rPr>
      </w:pPr>
    </w:p>
    <w:p w:rsidR="009B7D82" w:rsidRPr="009B7D82" w:rsidRDefault="009B7D82" w:rsidP="009B7D82">
      <w:pPr>
        <w:spacing w:line="276" w:lineRule="auto"/>
        <w:contextualSpacing/>
        <w:jc w:val="both"/>
        <w:rPr>
          <w:rFonts w:ascii="Verdana" w:hAnsi="Verdana"/>
          <w:strike/>
          <w:color w:val="FF0000"/>
          <w:sz w:val="15"/>
          <w:szCs w:val="15"/>
        </w:rPr>
      </w:pPr>
    </w:p>
    <w:p w:rsidR="00A70F4D" w:rsidRDefault="00A70F4D" w:rsidP="00FF1AE8">
      <w:pPr>
        <w:ind w:right="-235"/>
        <w:jc w:val="both"/>
        <w:rPr>
          <w:rFonts w:ascii="Verdana" w:hAnsi="Verdana"/>
          <w:b/>
          <w:sz w:val="15"/>
        </w:rPr>
      </w:pPr>
    </w:p>
    <w:p w:rsidR="00A70F4D" w:rsidRDefault="00A70F4D" w:rsidP="00FF1AE8">
      <w:pPr>
        <w:ind w:right="-235"/>
        <w:jc w:val="both"/>
        <w:rPr>
          <w:rFonts w:ascii="Verdana" w:hAnsi="Verdana"/>
          <w:b/>
          <w:sz w:val="15"/>
        </w:rPr>
      </w:pPr>
    </w:p>
    <w:p w:rsidR="00FA35EE" w:rsidRPr="00B02C01" w:rsidRDefault="00177B04" w:rsidP="00FF1AE8">
      <w:pPr>
        <w:ind w:right="-235"/>
        <w:jc w:val="both"/>
        <w:rPr>
          <w:rFonts w:ascii="Verdana" w:hAnsi="Verdana"/>
          <w:b/>
          <w:strike/>
          <w:sz w:val="15"/>
        </w:rPr>
      </w:pPr>
      <w:r w:rsidRPr="00B02C01">
        <w:rPr>
          <w:rFonts w:ascii="Verdana" w:hAnsi="Verdana"/>
          <w:b/>
          <w:sz w:val="15"/>
        </w:rPr>
        <w:t>SECCION I</w:t>
      </w:r>
      <w:r w:rsidR="00C465CC" w:rsidRPr="00B02C01">
        <w:rPr>
          <w:rFonts w:ascii="Verdana" w:hAnsi="Verdana"/>
          <w:b/>
          <w:sz w:val="15"/>
        </w:rPr>
        <w:t>V</w:t>
      </w:r>
      <w:r w:rsidR="00E10FCC">
        <w:rPr>
          <w:rFonts w:ascii="Verdana" w:hAnsi="Verdana"/>
          <w:b/>
          <w:sz w:val="15"/>
        </w:rPr>
        <w:t xml:space="preserve"> </w:t>
      </w:r>
      <w:r w:rsidR="005F4CD3" w:rsidRPr="00B02C01">
        <w:rPr>
          <w:rFonts w:ascii="Verdana" w:hAnsi="Verdana"/>
          <w:b/>
          <w:sz w:val="15"/>
        </w:rPr>
        <w:t xml:space="preserve">EXCLUSIONES </w:t>
      </w:r>
    </w:p>
    <w:p w:rsidR="00177B04" w:rsidRPr="00B02C01" w:rsidRDefault="00177B04" w:rsidP="00FF1AE8">
      <w:pPr>
        <w:ind w:right="-235"/>
        <w:jc w:val="both"/>
        <w:rPr>
          <w:rFonts w:ascii="Verdana" w:hAnsi="Verdana"/>
          <w:sz w:val="15"/>
          <w:u w:val="single"/>
        </w:rPr>
      </w:pPr>
      <w:r w:rsidRPr="00B02C01">
        <w:rPr>
          <w:rFonts w:ascii="Verdana" w:hAnsi="Verdana"/>
          <w:sz w:val="15"/>
          <w:u w:val="single"/>
        </w:rPr>
        <w:tab/>
      </w:r>
      <w:r w:rsidRPr="00B02C01">
        <w:rPr>
          <w:rFonts w:ascii="Verdana" w:hAnsi="Verdana"/>
          <w:sz w:val="15"/>
          <w:u w:val="single"/>
        </w:rPr>
        <w:tab/>
      </w:r>
      <w:r w:rsidRPr="00B02C01">
        <w:rPr>
          <w:rFonts w:ascii="Verdana" w:hAnsi="Verdana"/>
          <w:sz w:val="15"/>
          <w:u w:val="single"/>
        </w:rPr>
        <w:tab/>
      </w:r>
      <w:r w:rsidRPr="00B02C01">
        <w:rPr>
          <w:rFonts w:ascii="Verdana" w:hAnsi="Verdana"/>
          <w:sz w:val="15"/>
          <w:u w:val="single"/>
        </w:rPr>
        <w:tab/>
      </w:r>
      <w:r w:rsidRPr="00B02C01">
        <w:rPr>
          <w:rFonts w:ascii="Verdana" w:hAnsi="Verdana"/>
          <w:sz w:val="15"/>
          <w:u w:val="single"/>
        </w:rPr>
        <w:tab/>
      </w:r>
      <w:r w:rsidRPr="00B02C01">
        <w:rPr>
          <w:rFonts w:ascii="Verdana" w:hAnsi="Verdana"/>
          <w:sz w:val="15"/>
          <w:u w:val="single"/>
        </w:rPr>
        <w:tab/>
      </w:r>
      <w:r w:rsidRPr="00B02C01">
        <w:rPr>
          <w:rFonts w:ascii="Verdana" w:hAnsi="Verdana"/>
          <w:sz w:val="15"/>
          <w:u w:val="single"/>
        </w:rPr>
        <w:tab/>
      </w:r>
      <w:r w:rsidRPr="00B02C01">
        <w:rPr>
          <w:rFonts w:ascii="Verdana" w:hAnsi="Verdana"/>
          <w:sz w:val="15"/>
          <w:u w:val="single"/>
        </w:rPr>
        <w:tab/>
      </w:r>
      <w:r w:rsidRPr="00B02C01">
        <w:rPr>
          <w:rFonts w:ascii="Verdana" w:hAnsi="Verdana"/>
          <w:sz w:val="15"/>
          <w:u w:val="single"/>
        </w:rPr>
        <w:tab/>
      </w:r>
      <w:r w:rsidRPr="00B02C01">
        <w:rPr>
          <w:rFonts w:ascii="Verdana" w:hAnsi="Verdana"/>
          <w:sz w:val="15"/>
          <w:u w:val="single"/>
        </w:rPr>
        <w:tab/>
      </w:r>
      <w:r w:rsidRPr="00B02C01">
        <w:rPr>
          <w:rFonts w:ascii="Verdana" w:hAnsi="Verdana"/>
          <w:sz w:val="15"/>
          <w:u w:val="single"/>
        </w:rPr>
        <w:tab/>
      </w:r>
      <w:r w:rsidRPr="00B02C01">
        <w:rPr>
          <w:rFonts w:ascii="Verdana" w:hAnsi="Verdana"/>
          <w:sz w:val="15"/>
          <w:u w:val="single"/>
        </w:rPr>
        <w:tab/>
      </w:r>
      <w:r w:rsidRPr="00B02C01">
        <w:rPr>
          <w:rFonts w:ascii="Verdana" w:hAnsi="Verdana"/>
          <w:sz w:val="15"/>
          <w:u w:val="single"/>
        </w:rPr>
        <w:tab/>
      </w:r>
    </w:p>
    <w:p w:rsidR="00A70F4D" w:rsidRDefault="00A70F4D" w:rsidP="00FF1AE8">
      <w:pPr>
        <w:pStyle w:val="NormalWeb"/>
        <w:spacing w:before="0" w:after="0"/>
        <w:ind w:right="-235"/>
        <w:jc w:val="both"/>
        <w:rPr>
          <w:rFonts w:ascii="Verdana" w:hAnsi="Verdana"/>
          <w:sz w:val="15"/>
        </w:rPr>
      </w:pPr>
    </w:p>
    <w:p w:rsidR="00F960F8" w:rsidRPr="00B02C01" w:rsidRDefault="00F960F8" w:rsidP="00FF1AE8">
      <w:pPr>
        <w:pStyle w:val="NormalWeb"/>
        <w:spacing w:before="0" w:after="0"/>
        <w:ind w:right="-235"/>
        <w:jc w:val="both"/>
        <w:rPr>
          <w:rFonts w:ascii="Verdana" w:hAnsi="Verdana"/>
          <w:sz w:val="15"/>
        </w:rPr>
      </w:pPr>
      <w:r w:rsidRPr="00B02C01">
        <w:rPr>
          <w:rFonts w:ascii="Verdana" w:hAnsi="Verdana"/>
          <w:sz w:val="15"/>
        </w:rPr>
        <w:t xml:space="preserve">En la presente sección se detallan algunas de las </w:t>
      </w:r>
      <w:r w:rsidR="002B62B6" w:rsidRPr="00B02C01">
        <w:rPr>
          <w:rFonts w:ascii="Verdana" w:hAnsi="Verdana"/>
          <w:sz w:val="15"/>
        </w:rPr>
        <w:t>exclusiones</w:t>
      </w:r>
      <w:r w:rsidRPr="00B02C01">
        <w:rPr>
          <w:rFonts w:ascii="Verdana" w:hAnsi="Verdana"/>
          <w:sz w:val="15"/>
        </w:rPr>
        <w:t xml:space="preserve"> más importantes de las diferentes secciones de la Póliza que ampara las coberturas del presente seguro y no constituyen el listado exhaustivo de todas las exclusiones vigentes. Para conocer la totalidad de las exclusiones a las cuales está sujeta cada cobertura, debe leer detalladamente las Condiciones Generales de la presente póliza inscritas en la Superintendencia de Valores y Seguros bajo el </w:t>
      </w:r>
      <w:r w:rsidR="003F205B" w:rsidRPr="00B02C01">
        <w:rPr>
          <w:rFonts w:ascii="Verdana" w:hAnsi="Verdana"/>
          <w:sz w:val="15"/>
        </w:rPr>
        <w:t xml:space="preserve">código </w:t>
      </w:r>
      <w:r w:rsidR="00955AFE" w:rsidRPr="00B02C01">
        <w:rPr>
          <w:rFonts w:ascii="Verdana" w:hAnsi="Verdana"/>
          <w:sz w:val="15"/>
        </w:rPr>
        <w:t>POL120130911</w:t>
      </w:r>
      <w:r w:rsidRPr="00B02C01">
        <w:rPr>
          <w:rFonts w:ascii="Verdana" w:hAnsi="Verdana"/>
          <w:sz w:val="15"/>
        </w:rPr>
        <w:t>Éstas se encuentran disponibles en el sitio web de las Superintendencia de Valores y Seguros, , Mercado de Seguros, Depósito de Pólizas</w:t>
      </w:r>
    </w:p>
    <w:p w:rsidR="00F960F8" w:rsidRPr="00B02C01" w:rsidRDefault="00F960F8" w:rsidP="00FF1AE8">
      <w:pPr>
        <w:pStyle w:val="NormalWeb"/>
        <w:spacing w:before="0" w:after="0"/>
        <w:ind w:right="-235"/>
        <w:jc w:val="both"/>
        <w:rPr>
          <w:rFonts w:ascii="Verdana" w:hAnsi="Verdana"/>
          <w:sz w:val="15"/>
          <w:szCs w:val="15"/>
        </w:rPr>
      </w:pPr>
    </w:p>
    <w:p w:rsidR="0069586F" w:rsidRPr="00B02C01" w:rsidRDefault="0069586F" w:rsidP="0069586F">
      <w:pPr>
        <w:autoSpaceDE w:val="0"/>
        <w:autoSpaceDN w:val="0"/>
        <w:adjustRightInd w:val="0"/>
        <w:jc w:val="both"/>
        <w:rPr>
          <w:rFonts w:ascii="Verdana" w:eastAsia="Arial Unicode MS" w:hAnsi="Verdana"/>
          <w:sz w:val="15"/>
          <w:szCs w:val="20"/>
        </w:rPr>
      </w:pPr>
      <w:r w:rsidRPr="00B02C01">
        <w:rPr>
          <w:rFonts w:ascii="Verdana" w:eastAsia="Arial Unicode MS" w:hAnsi="Verdana"/>
          <w:sz w:val="15"/>
          <w:szCs w:val="20"/>
        </w:rPr>
        <w:t>A menos que existan en la póliza estipulaciones expresas que los incluyan, con su respectiva cantidad asegurada, quedan excluidos del presente seguro:</w:t>
      </w:r>
    </w:p>
    <w:p w:rsidR="0069586F" w:rsidRPr="00B02C01" w:rsidRDefault="0069586F" w:rsidP="0069586F">
      <w:pPr>
        <w:autoSpaceDE w:val="0"/>
        <w:autoSpaceDN w:val="0"/>
        <w:adjustRightInd w:val="0"/>
        <w:jc w:val="both"/>
        <w:rPr>
          <w:rFonts w:ascii="Verdana" w:eastAsia="Arial Unicode MS" w:hAnsi="Verdana"/>
          <w:sz w:val="15"/>
          <w:szCs w:val="20"/>
        </w:rPr>
      </w:pPr>
      <w:r w:rsidRPr="00B02C01">
        <w:rPr>
          <w:rFonts w:ascii="Verdana" w:eastAsia="Arial Unicode MS" w:hAnsi="Verdana"/>
          <w:sz w:val="15"/>
          <w:szCs w:val="20"/>
        </w:rPr>
        <w:t>a) Los bienes ajenos que el asegurado tenga a cualquier título.</w:t>
      </w:r>
    </w:p>
    <w:p w:rsidR="0069586F" w:rsidRPr="00B02C01" w:rsidRDefault="0069586F" w:rsidP="0069586F">
      <w:pPr>
        <w:autoSpaceDE w:val="0"/>
        <w:autoSpaceDN w:val="0"/>
        <w:adjustRightInd w:val="0"/>
        <w:jc w:val="both"/>
        <w:rPr>
          <w:rFonts w:ascii="Verdana" w:eastAsia="Arial Unicode MS" w:hAnsi="Verdana"/>
          <w:sz w:val="15"/>
          <w:szCs w:val="20"/>
        </w:rPr>
      </w:pPr>
      <w:r w:rsidRPr="00B02C01">
        <w:rPr>
          <w:rFonts w:ascii="Verdana" w:eastAsia="Arial Unicode MS" w:hAnsi="Verdana"/>
          <w:sz w:val="15"/>
          <w:szCs w:val="20"/>
        </w:rPr>
        <w:t>b) Los explosivos;</w:t>
      </w:r>
    </w:p>
    <w:p w:rsidR="0069586F" w:rsidRPr="00B02C01" w:rsidRDefault="0069586F" w:rsidP="0069586F">
      <w:pPr>
        <w:autoSpaceDE w:val="0"/>
        <w:autoSpaceDN w:val="0"/>
        <w:adjustRightInd w:val="0"/>
        <w:jc w:val="both"/>
        <w:rPr>
          <w:rFonts w:ascii="Verdana" w:eastAsia="Arial Unicode MS" w:hAnsi="Verdana"/>
          <w:sz w:val="15"/>
          <w:szCs w:val="20"/>
        </w:rPr>
      </w:pPr>
      <w:r w:rsidRPr="00B02C01">
        <w:rPr>
          <w:rFonts w:ascii="Verdana" w:eastAsia="Arial Unicode MS" w:hAnsi="Verdana"/>
          <w:sz w:val="15"/>
          <w:szCs w:val="20"/>
        </w:rPr>
        <w:t>c) Oro, plata y otros metales preciosos, perlas, joyas y piedras preciosas o semipreciosas;</w:t>
      </w:r>
    </w:p>
    <w:p w:rsidR="0069586F" w:rsidRPr="00B02C01" w:rsidRDefault="0069586F" w:rsidP="0069586F">
      <w:pPr>
        <w:autoSpaceDE w:val="0"/>
        <w:autoSpaceDN w:val="0"/>
        <w:adjustRightInd w:val="0"/>
        <w:jc w:val="both"/>
        <w:rPr>
          <w:rFonts w:ascii="Verdana" w:eastAsia="Arial Unicode MS" w:hAnsi="Verdana"/>
          <w:sz w:val="15"/>
          <w:szCs w:val="20"/>
        </w:rPr>
      </w:pPr>
      <w:r w:rsidRPr="00B02C01">
        <w:rPr>
          <w:rFonts w:ascii="Verdana" w:eastAsia="Arial Unicode MS" w:hAnsi="Verdana"/>
          <w:sz w:val="15"/>
          <w:szCs w:val="20"/>
        </w:rPr>
        <w:t xml:space="preserve">d) Aquellos bienes cuyo valor excede del de los materiales que los componen, tales como medallas, cuadros, estatuas, frescos, murales, colecciones de cualquiera naturaleza y, en general, objetos muebles que tengan especial valor artístico, científico o </w:t>
      </w:r>
      <w:r w:rsidRPr="00B02C01">
        <w:rPr>
          <w:rFonts w:ascii="Verdana" w:eastAsia="Arial Unicode MS" w:hAnsi="Verdana"/>
          <w:sz w:val="15"/>
          <w:szCs w:val="20"/>
        </w:rPr>
        <w:lastRenderedPageBreak/>
        <w:t>histórico, manuscritos, planos, croquis, clisés, fotografías, dibujos, patrones, moldes o modelos, títulos o documentos de cualquiera clase, sellos, monedas, billetes de banco, cheques, letras, pagarés, libretas de ahorro, certificados de depósito, libros de contabilidad u otros libros de comercio, recibos o facturas; archivos magnéticos, diskettes, casettes, microfilms, microfichas y otros medios de archivos computacionales.</w:t>
      </w:r>
    </w:p>
    <w:p w:rsidR="0069586F" w:rsidRPr="00B02C01" w:rsidRDefault="0069586F" w:rsidP="0069586F">
      <w:pPr>
        <w:autoSpaceDE w:val="0"/>
        <w:autoSpaceDN w:val="0"/>
        <w:adjustRightInd w:val="0"/>
        <w:jc w:val="both"/>
        <w:rPr>
          <w:rFonts w:ascii="Verdana" w:eastAsia="Arial Unicode MS" w:hAnsi="Verdana"/>
          <w:sz w:val="15"/>
          <w:szCs w:val="20"/>
        </w:rPr>
      </w:pPr>
      <w:r w:rsidRPr="00B02C01">
        <w:rPr>
          <w:rFonts w:ascii="Verdana" w:eastAsia="Arial Unicode MS" w:hAnsi="Verdana"/>
          <w:sz w:val="15"/>
          <w:szCs w:val="20"/>
        </w:rPr>
        <w:t>e) Rejas, portones, cierros, veredas, pavimentos y caminos.</w:t>
      </w:r>
    </w:p>
    <w:p w:rsidR="0069586F" w:rsidRPr="00B02C01" w:rsidRDefault="0069586F" w:rsidP="0069586F">
      <w:pPr>
        <w:autoSpaceDE w:val="0"/>
        <w:autoSpaceDN w:val="0"/>
        <w:adjustRightInd w:val="0"/>
        <w:jc w:val="both"/>
        <w:rPr>
          <w:rFonts w:ascii="Verdana" w:eastAsia="Arial Unicode MS" w:hAnsi="Verdana"/>
          <w:sz w:val="15"/>
          <w:szCs w:val="20"/>
        </w:rPr>
      </w:pPr>
      <w:r w:rsidRPr="00B02C01">
        <w:rPr>
          <w:rFonts w:ascii="Verdana" w:eastAsia="Arial Unicode MS" w:hAnsi="Verdana"/>
          <w:sz w:val="15"/>
          <w:szCs w:val="20"/>
        </w:rPr>
        <w:t>f) Piscinas, muelles y muros de contención.</w:t>
      </w:r>
    </w:p>
    <w:p w:rsidR="0069586F" w:rsidRPr="00B02C01" w:rsidRDefault="0069586F" w:rsidP="0069586F">
      <w:pPr>
        <w:autoSpaceDE w:val="0"/>
        <w:autoSpaceDN w:val="0"/>
        <w:adjustRightInd w:val="0"/>
        <w:jc w:val="both"/>
        <w:rPr>
          <w:rFonts w:ascii="Verdana" w:eastAsia="Arial Unicode MS" w:hAnsi="Verdana"/>
          <w:sz w:val="15"/>
          <w:szCs w:val="20"/>
        </w:rPr>
      </w:pPr>
      <w:r w:rsidRPr="00B02C01">
        <w:rPr>
          <w:rFonts w:ascii="Verdana" w:eastAsia="Arial Unicode MS" w:hAnsi="Verdana"/>
          <w:sz w:val="15"/>
          <w:szCs w:val="20"/>
        </w:rPr>
        <w:t>g) Conexiones a la red de servicios públicos.</w:t>
      </w:r>
    </w:p>
    <w:p w:rsidR="0069586F" w:rsidRPr="00B02C01" w:rsidRDefault="0069586F" w:rsidP="0069586F">
      <w:pPr>
        <w:autoSpaceDE w:val="0"/>
        <w:autoSpaceDN w:val="0"/>
        <w:adjustRightInd w:val="0"/>
        <w:jc w:val="both"/>
        <w:rPr>
          <w:rFonts w:ascii="Verdana" w:eastAsia="Arial Unicode MS" w:hAnsi="Verdana"/>
          <w:sz w:val="15"/>
          <w:szCs w:val="20"/>
        </w:rPr>
      </w:pPr>
      <w:r w:rsidRPr="00B02C01">
        <w:rPr>
          <w:rFonts w:ascii="Verdana" w:eastAsia="Arial Unicode MS" w:hAnsi="Verdana"/>
          <w:sz w:val="15"/>
          <w:szCs w:val="20"/>
        </w:rPr>
        <w:t>h) Árboles, plantas, arbustos, jardines, obras de drenaje, pozos y canales.</w:t>
      </w:r>
    </w:p>
    <w:p w:rsidR="0069586F" w:rsidRPr="00B02C01" w:rsidRDefault="0069586F" w:rsidP="0069586F">
      <w:pPr>
        <w:autoSpaceDE w:val="0"/>
        <w:autoSpaceDN w:val="0"/>
        <w:adjustRightInd w:val="0"/>
        <w:jc w:val="both"/>
        <w:rPr>
          <w:rFonts w:ascii="Verdana" w:eastAsia="Arial Unicode MS" w:hAnsi="Verdana"/>
          <w:sz w:val="15"/>
          <w:szCs w:val="20"/>
        </w:rPr>
      </w:pPr>
    </w:p>
    <w:p w:rsidR="0069586F" w:rsidRPr="00B02C01" w:rsidRDefault="0069586F" w:rsidP="0069586F">
      <w:pPr>
        <w:autoSpaceDE w:val="0"/>
        <w:autoSpaceDN w:val="0"/>
        <w:adjustRightInd w:val="0"/>
        <w:jc w:val="both"/>
        <w:rPr>
          <w:rFonts w:ascii="Verdana" w:eastAsia="Arial Unicode MS" w:hAnsi="Verdana"/>
          <w:sz w:val="15"/>
          <w:szCs w:val="20"/>
        </w:rPr>
      </w:pPr>
      <w:r w:rsidRPr="00B02C01">
        <w:rPr>
          <w:rFonts w:ascii="Verdana" w:eastAsia="Arial Unicode MS" w:hAnsi="Verdana"/>
          <w:sz w:val="15"/>
          <w:szCs w:val="20"/>
        </w:rPr>
        <w:t>El presente seguro no cubre deterioros que, en su origen o en su extensión, sean causados por hechos distintos a los indicados en los artículos 3 y 4, en especial los causados por:</w:t>
      </w:r>
    </w:p>
    <w:p w:rsidR="0069586F" w:rsidRPr="00B02C01" w:rsidRDefault="0069586F" w:rsidP="0069586F">
      <w:pPr>
        <w:autoSpaceDE w:val="0"/>
        <w:autoSpaceDN w:val="0"/>
        <w:adjustRightInd w:val="0"/>
        <w:jc w:val="both"/>
        <w:rPr>
          <w:rFonts w:ascii="Verdana" w:eastAsia="Arial Unicode MS" w:hAnsi="Verdana"/>
          <w:sz w:val="15"/>
          <w:szCs w:val="20"/>
        </w:rPr>
      </w:pPr>
      <w:r w:rsidRPr="00B02C01">
        <w:rPr>
          <w:rFonts w:ascii="Verdana" w:eastAsia="Arial Unicode MS" w:hAnsi="Verdana"/>
          <w:sz w:val="15"/>
          <w:szCs w:val="20"/>
        </w:rPr>
        <w:t>a) fermentación, vicio propio, cualquier procedimiento de calefacción, desecación, óxido, herrumbre o deterioro gradual a que hubieran sido sometidos los bienes asegurados;</w:t>
      </w:r>
    </w:p>
    <w:p w:rsidR="0069586F" w:rsidRPr="00B02C01" w:rsidRDefault="0069586F" w:rsidP="0069586F">
      <w:pPr>
        <w:autoSpaceDE w:val="0"/>
        <w:autoSpaceDN w:val="0"/>
        <w:adjustRightInd w:val="0"/>
        <w:jc w:val="both"/>
        <w:rPr>
          <w:rFonts w:ascii="Verdana" w:eastAsia="Arial Unicode MS" w:hAnsi="Verdana"/>
          <w:sz w:val="15"/>
          <w:szCs w:val="20"/>
        </w:rPr>
      </w:pPr>
      <w:r w:rsidRPr="00B02C01">
        <w:rPr>
          <w:rFonts w:ascii="Verdana" w:eastAsia="Arial Unicode MS" w:hAnsi="Verdana"/>
          <w:sz w:val="15"/>
          <w:szCs w:val="20"/>
        </w:rPr>
        <w:t>b) apropiación por terceros de los objetos asegurados, durante el siniestro o después del mismo;</w:t>
      </w:r>
    </w:p>
    <w:p w:rsidR="0069586F" w:rsidRPr="00B02C01" w:rsidRDefault="0069586F" w:rsidP="0069586F">
      <w:pPr>
        <w:autoSpaceDE w:val="0"/>
        <w:autoSpaceDN w:val="0"/>
        <w:adjustRightInd w:val="0"/>
        <w:jc w:val="both"/>
        <w:rPr>
          <w:rFonts w:ascii="Verdana" w:eastAsia="Arial Unicode MS" w:hAnsi="Verdana"/>
          <w:sz w:val="15"/>
          <w:szCs w:val="20"/>
        </w:rPr>
      </w:pPr>
      <w:r w:rsidRPr="00B02C01">
        <w:rPr>
          <w:rFonts w:ascii="Verdana" w:eastAsia="Arial Unicode MS" w:hAnsi="Verdana"/>
          <w:sz w:val="15"/>
          <w:szCs w:val="20"/>
        </w:rPr>
        <w:t>c) quemadura, chamuscado, humo o cualquier deterioro que provenga de contacto o aproximación a fuentes de calor. No obstante, la póliza responderá de los daños por incendio que sean consecuencia de alguno de tales hechos;</w:t>
      </w:r>
    </w:p>
    <w:p w:rsidR="0069586F" w:rsidRPr="00B02C01" w:rsidRDefault="0069586F" w:rsidP="0069586F">
      <w:pPr>
        <w:autoSpaceDE w:val="0"/>
        <w:autoSpaceDN w:val="0"/>
        <w:adjustRightInd w:val="0"/>
        <w:jc w:val="both"/>
        <w:rPr>
          <w:rFonts w:ascii="Verdana" w:eastAsia="Arial Unicode MS" w:hAnsi="Verdana"/>
          <w:sz w:val="15"/>
          <w:szCs w:val="20"/>
        </w:rPr>
      </w:pPr>
      <w:r w:rsidRPr="00B02C01">
        <w:rPr>
          <w:rFonts w:ascii="Verdana" w:eastAsia="Arial Unicode MS" w:hAnsi="Verdana"/>
          <w:sz w:val="15"/>
          <w:szCs w:val="20"/>
        </w:rPr>
        <w:t>d) experimentos de energía atómica o nuclear; utilización de tal energía, emisiones radioactivas, o contaminación por radioactividad por cualquier combustible nuclear o de cualquier residuo de su combustión;</w:t>
      </w:r>
    </w:p>
    <w:p w:rsidR="0069586F" w:rsidRPr="00B02C01" w:rsidRDefault="0069586F" w:rsidP="0069586F">
      <w:pPr>
        <w:autoSpaceDE w:val="0"/>
        <w:autoSpaceDN w:val="0"/>
        <w:adjustRightInd w:val="0"/>
        <w:jc w:val="both"/>
        <w:rPr>
          <w:rFonts w:ascii="Verdana" w:eastAsia="Arial Unicode MS" w:hAnsi="Verdana"/>
          <w:sz w:val="15"/>
          <w:szCs w:val="20"/>
        </w:rPr>
      </w:pPr>
      <w:r w:rsidRPr="00B02C01">
        <w:rPr>
          <w:rFonts w:ascii="Verdana" w:eastAsia="Arial Unicode MS" w:hAnsi="Verdana"/>
          <w:sz w:val="15"/>
          <w:szCs w:val="20"/>
        </w:rPr>
        <w:t>e) falta o deficiencia del suministro de energía eléctrica, aún cuando fuera momentánea, a menos que provenga de un incendio indemnizable que afecte directamente los bienes asegurados;</w:t>
      </w:r>
    </w:p>
    <w:p w:rsidR="0069586F" w:rsidRPr="00B02C01" w:rsidRDefault="0069586F" w:rsidP="0069586F">
      <w:pPr>
        <w:autoSpaceDE w:val="0"/>
        <w:autoSpaceDN w:val="0"/>
        <w:adjustRightInd w:val="0"/>
        <w:jc w:val="both"/>
        <w:rPr>
          <w:rFonts w:ascii="Verdana" w:eastAsia="Arial Unicode MS" w:hAnsi="Verdana"/>
          <w:sz w:val="15"/>
          <w:szCs w:val="20"/>
        </w:rPr>
      </w:pPr>
      <w:r w:rsidRPr="00B02C01">
        <w:rPr>
          <w:rFonts w:ascii="Verdana" w:eastAsia="Arial Unicode MS" w:hAnsi="Verdana"/>
          <w:sz w:val="15"/>
          <w:szCs w:val="20"/>
        </w:rPr>
        <w:t>f) energía eléctrica, descarga u otros fenómenos eléctricos que sufran los aparatos eléctricos, sus instalaciones y accesorios por causas propias de su funcionamiento o inherentes a la electricidad misma, salvo que ello ocasione un incendio.</w:t>
      </w:r>
    </w:p>
    <w:p w:rsidR="0069586F" w:rsidRPr="00B02C01" w:rsidRDefault="0069586F" w:rsidP="0069586F">
      <w:pPr>
        <w:autoSpaceDE w:val="0"/>
        <w:autoSpaceDN w:val="0"/>
        <w:adjustRightInd w:val="0"/>
        <w:jc w:val="both"/>
        <w:rPr>
          <w:rFonts w:ascii="Verdana" w:eastAsia="Arial Unicode MS" w:hAnsi="Verdana"/>
          <w:sz w:val="15"/>
          <w:szCs w:val="20"/>
        </w:rPr>
      </w:pPr>
      <w:r w:rsidRPr="00B02C01">
        <w:rPr>
          <w:rFonts w:ascii="Verdana" w:eastAsia="Arial Unicode MS" w:hAnsi="Verdana"/>
          <w:sz w:val="15"/>
          <w:szCs w:val="20"/>
        </w:rPr>
        <w:t>2) Tampoco cubre los daños materiales, salvo que provengan inmediata y directamente de un incendio.</w:t>
      </w:r>
    </w:p>
    <w:p w:rsidR="0069586F" w:rsidRPr="00B02C01" w:rsidRDefault="0069586F" w:rsidP="0069586F">
      <w:pPr>
        <w:autoSpaceDE w:val="0"/>
        <w:autoSpaceDN w:val="0"/>
        <w:adjustRightInd w:val="0"/>
        <w:jc w:val="both"/>
        <w:rPr>
          <w:rFonts w:ascii="Verdana" w:eastAsia="Arial Unicode MS" w:hAnsi="Verdana"/>
          <w:sz w:val="15"/>
          <w:szCs w:val="20"/>
        </w:rPr>
      </w:pPr>
    </w:p>
    <w:p w:rsidR="0069586F" w:rsidRPr="00B02C01" w:rsidRDefault="0069586F" w:rsidP="0069586F">
      <w:pPr>
        <w:autoSpaceDE w:val="0"/>
        <w:autoSpaceDN w:val="0"/>
        <w:adjustRightInd w:val="0"/>
        <w:jc w:val="both"/>
        <w:rPr>
          <w:rFonts w:ascii="Verdana" w:eastAsia="Arial Unicode MS" w:hAnsi="Verdana"/>
          <w:sz w:val="15"/>
          <w:szCs w:val="20"/>
        </w:rPr>
      </w:pPr>
      <w:r w:rsidRPr="00B02C01">
        <w:rPr>
          <w:rFonts w:ascii="Verdana" w:eastAsia="Arial Unicode MS" w:hAnsi="Verdana"/>
          <w:sz w:val="15"/>
          <w:szCs w:val="20"/>
        </w:rPr>
        <w:t>El presente seguro no cubre:</w:t>
      </w:r>
    </w:p>
    <w:p w:rsidR="0069586F" w:rsidRPr="00B02C01" w:rsidRDefault="0069586F" w:rsidP="0069586F">
      <w:pPr>
        <w:autoSpaceDE w:val="0"/>
        <w:autoSpaceDN w:val="0"/>
        <w:adjustRightInd w:val="0"/>
        <w:jc w:val="both"/>
        <w:rPr>
          <w:rFonts w:ascii="Verdana" w:eastAsia="Arial Unicode MS" w:hAnsi="Verdana"/>
          <w:sz w:val="15"/>
          <w:szCs w:val="20"/>
        </w:rPr>
      </w:pPr>
      <w:r w:rsidRPr="00B02C01">
        <w:rPr>
          <w:rFonts w:ascii="Verdana" w:eastAsia="Arial Unicode MS" w:hAnsi="Verdana"/>
          <w:sz w:val="15"/>
          <w:szCs w:val="20"/>
        </w:rPr>
        <w:t>a) los daños que sufra cualquier bien asegurado como consecuencia de su propia combustión espontánea;</w:t>
      </w:r>
    </w:p>
    <w:p w:rsidR="0069586F" w:rsidRPr="00B02C01" w:rsidRDefault="0069586F" w:rsidP="0069586F">
      <w:pPr>
        <w:autoSpaceDE w:val="0"/>
        <w:autoSpaceDN w:val="0"/>
        <w:adjustRightInd w:val="0"/>
        <w:jc w:val="both"/>
        <w:rPr>
          <w:rFonts w:ascii="Verdana" w:eastAsia="Arial Unicode MS" w:hAnsi="Verdana"/>
          <w:sz w:val="15"/>
          <w:szCs w:val="20"/>
        </w:rPr>
      </w:pPr>
      <w:r w:rsidRPr="00B02C01">
        <w:rPr>
          <w:rFonts w:ascii="Verdana" w:eastAsia="Arial Unicode MS" w:hAnsi="Verdana"/>
          <w:sz w:val="15"/>
          <w:szCs w:val="20"/>
        </w:rPr>
        <w:t>b.1) los incendios, cualquiera que fuera su causa u origen, que se produjeran durante o inmediatamente después de sismos que tengan una intensidad promedio de grado 6 o superior en el radio urbano de la comuna donde esté situado el bien asegurado, o en la localidad respectiva si estuviera fuera de dicho radio.</w:t>
      </w:r>
    </w:p>
    <w:p w:rsidR="0069586F" w:rsidRPr="00B02C01" w:rsidRDefault="0069586F" w:rsidP="0069586F">
      <w:pPr>
        <w:autoSpaceDE w:val="0"/>
        <w:autoSpaceDN w:val="0"/>
        <w:adjustRightInd w:val="0"/>
        <w:jc w:val="both"/>
        <w:rPr>
          <w:rFonts w:ascii="Verdana" w:eastAsia="Arial Unicode MS" w:hAnsi="Verdana"/>
          <w:sz w:val="15"/>
          <w:szCs w:val="20"/>
        </w:rPr>
      </w:pPr>
      <w:r w:rsidRPr="00B02C01">
        <w:rPr>
          <w:rFonts w:ascii="Verdana" w:eastAsia="Arial Unicode MS" w:hAnsi="Verdana"/>
          <w:sz w:val="15"/>
          <w:szCs w:val="20"/>
        </w:rPr>
        <w:t>Se entenderá que ocurren inmediatamente los incendios que se produzcan dentro de las 3 horas siguientes al sismo;</w:t>
      </w:r>
    </w:p>
    <w:p w:rsidR="0069586F" w:rsidRPr="00B02C01" w:rsidRDefault="0069586F" w:rsidP="0069586F">
      <w:pPr>
        <w:autoSpaceDE w:val="0"/>
        <w:autoSpaceDN w:val="0"/>
        <w:adjustRightInd w:val="0"/>
        <w:jc w:val="both"/>
        <w:rPr>
          <w:rFonts w:ascii="Verdana" w:eastAsia="Arial Unicode MS" w:hAnsi="Verdana"/>
          <w:sz w:val="15"/>
          <w:szCs w:val="20"/>
        </w:rPr>
      </w:pPr>
      <w:r w:rsidRPr="00B02C01">
        <w:rPr>
          <w:rFonts w:ascii="Verdana" w:eastAsia="Arial Unicode MS" w:hAnsi="Verdana"/>
          <w:sz w:val="15"/>
          <w:szCs w:val="20"/>
        </w:rPr>
        <w:t>b.2) los incendios que directa o indirectamente tuvieran por origen o fueran consecuencia de sismos de una intensidad inferior al grado 6 recién señalado;</w:t>
      </w:r>
    </w:p>
    <w:p w:rsidR="0069586F" w:rsidRPr="00B02C01" w:rsidRDefault="0069586F" w:rsidP="0069586F">
      <w:pPr>
        <w:autoSpaceDE w:val="0"/>
        <w:autoSpaceDN w:val="0"/>
        <w:adjustRightInd w:val="0"/>
        <w:jc w:val="both"/>
        <w:rPr>
          <w:rFonts w:ascii="Verdana" w:eastAsia="Arial Unicode MS" w:hAnsi="Verdana"/>
          <w:sz w:val="15"/>
          <w:szCs w:val="20"/>
        </w:rPr>
      </w:pPr>
      <w:r w:rsidRPr="00B02C01">
        <w:rPr>
          <w:rFonts w:ascii="Verdana" w:eastAsia="Arial Unicode MS" w:hAnsi="Verdana"/>
          <w:sz w:val="15"/>
          <w:szCs w:val="20"/>
        </w:rPr>
        <w:t>Para todos los efectos mencionados en las letras b.1) y b.2) de esta cláusula, se entiende que los grados de intensidad están referidos a la Escala Modificada de Mercalli y que para determinar las respectivas intensidades se estará a lo que señale el Servicio de Sismología del Departamento de Geología y Geofísica de la Universidad de Chile o el organismo que lo reemplace o haga sus veces;</w:t>
      </w:r>
    </w:p>
    <w:p w:rsidR="0069586F" w:rsidRPr="00B02C01" w:rsidRDefault="0069586F" w:rsidP="0069586F">
      <w:pPr>
        <w:autoSpaceDE w:val="0"/>
        <w:autoSpaceDN w:val="0"/>
        <w:adjustRightInd w:val="0"/>
        <w:jc w:val="both"/>
        <w:rPr>
          <w:rFonts w:ascii="Verdana" w:eastAsia="Arial Unicode MS" w:hAnsi="Verdana"/>
          <w:sz w:val="15"/>
          <w:szCs w:val="20"/>
        </w:rPr>
      </w:pPr>
      <w:r w:rsidRPr="00B02C01">
        <w:rPr>
          <w:rFonts w:ascii="Verdana" w:eastAsia="Arial Unicode MS" w:hAnsi="Verdana"/>
          <w:sz w:val="15"/>
          <w:szCs w:val="20"/>
        </w:rPr>
        <w:t>c) los incendios que directa o indirectamente tuvieran por origen o fueran una consecuencia de erupción volcánica, maremoto, inundación, huracán, ciclón o cualquier otra convulsión de la naturaleza o perturbación atmosférica, a excepción de rayo.</w:t>
      </w:r>
    </w:p>
    <w:p w:rsidR="0069586F" w:rsidRPr="00B02C01" w:rsidRDefault="0069586F" w:rsidP="0069586F">
      <w:pPr>
        <w:autoSpaceDE w:val="0"/>
        <w:autoSpaceDN w:val="0"/>
        <w:adjustRightInd w:val="0"/>
        <w:jc w:val="both"/>
        <w:rPr>
          <w:rFonts w:ascii="Verdana" w:eastAsia="Arial Unicode MS" w:hAnsi="Verdana"/>
          <w:sz w:val="15"/>
          <w:szCs w:val="20"/>
        </w:rPr>
      </w:pPr>
      <w:r w:rsidRPr="00B02C01">
        <w:rPr>
          <w:rFonts w:ascii="Verdana" w:eastAsia="Arial Unicode MS" w:hAnsi="Verdana"/>
          <w:sz w:val="15"/>
          <w:szCs w:val="20"/>
        </w:rPr>
        <w:t>d) los incendios que directa o indirectamente tuvieran por origen o fueran una consecuencia de guerra, invasión, actos de enemigos extranjeros, hostilidades u operaciones bélicas, sea que haya habido o no declaración de guerra, guerra civil, insurrección, sublevación, rebelión, sedición, motín o hechos que las leyes califican como delitos contra la seguridad interior del Estado.</w:t>
      </w:r>
    </w:p>
    <w:p w:rsidR="0069586F" w:rsidRPr="00B02C01" w:rsidRDefault="0069586F" w:rsidP="0069586F">
      <w:pPr>
        <w:autoSpaceDE w:val="0"/>
        <w:autoSpaceDN w:val="0"/>
        <w:adjustRightInd w:val="0"/>
        <w:jc w:val="both"/>
        <w:rPr>
          <w:rFonts w:ascii="Verdana" w:eastAsia="Arial Unicode MS" w:hAnsi="Verdana"/>
          <w:sz w:val="15"/>
          <w:szCs w:val="20"/>
        </w:rPr>
      </w:pPr>
      <w:r w:rsidRPr="00B02C01">
        <w:rPr>
          <w:rFonts w:ascii="Verdana" w:eastAsia="Arial Unicode MS" w:hAnsi="Verdana"/>
          <w:sz w:val="15"/>
          <w:szCs w:val="20"/>
        </w:rPr>
        <w:t>e) los incendios que directa o indirectamente tuvieran por origen o fueran consecuencia de huelga legal o ilegal o de lock-out; y de atentados, desórdenes populares o de otros hechos que las leyes califican como delitos contra el orden público.</w:t>
      </w:r>
    </w:p>
    <w:p w:rsidR="0069586F" w:rsidRPr="00B02C01" w:rsidRDefault="0069586F" w:rsidP="0069586F">
      <w:pPr>
        <w:autoSpaceDE w:val="0"/>
        <w:autoSpaceDN w:val="0"/>
        <w:adjustRightInd w:val="0"/>
        <w:jc w:val="both"/>
        <w:rPr>
          <w:rFonts w:ascii="Verdana" w:eastAsia="Arial Unicode MS" w:hAnsi="Verdana"/>
          <w:sz w:val="15"/>
          <w:szCs w:val="20"/>
        </w:rPr>
      </w:pPr>
      <w:r w:rsidRPr="00B02C01">
        <w:rPr>
          <w:rFonts w:ascii="Verdana" w:eastAsia="Arial Unicode MS" w:hAnsi="Verdana"/>
          <w:sz w:val="15"/>
          <w:szCs w:val="20"/>
        </w:rPr>
        <w:t>f) los incendios que directa o indirectamente tuvieran por origen o fueran una consecuencia de hechos que la ley califica como conductas o delitos de terrorismo;</w:t>
      </w:r>
    </w:p>
    <w:p w:rsidR="0069586F" w:rsidRPr="00B02C01" w:rsidRDefault="0069586F" w:rsidP="0069586F">
      <w:pPr>
        <w:autoSpaceDE w:val="0"/>
        <w:autoSpaceDN w:val="0"/>
        <w:adjustRightInd w:val="0"/>
        <w:jc w:val="both"/>
        <w:rPr>
          <w:rFonts w:ascii="Verdana" w:eastAsia="Arial Unicode MS" w:hAnsi="Verdana"/>
          <w:sz w:val="15"/>
          <w:szCs w:val="20"/>
        </w:rPr>
      </w:pPr>
      <w:r w:rsidRPr="00B02C01">
        <w:rPr>
          <w:rFonts w:ascii="Verdana" w:eastAsia="Arial Unicode MS" w:hAnsi="Verdana"/>
          <w:sz w:val="15"/>
          <w:szCs w:val="20"/>
        </w:rPr>
        <w:t>g) los incendios que ocurran durante la situación anormal provocada por cualquiera de los acontecimientos o hechos mencionados en las letras anteriores.</w:t>
      </w:r>
    </w:p>
    <w:p w:rsidR="0069586F" w:rsidRPr="00B02C01" w:rsidRDefault="0069586F" w:rsidP="0069586F">
      <w:pPr>
        <w:autoSpaceDE w:val="0"/>
        <w:autoSpaceDN w:val="0"/>
        <w:adjustRightInd w:val="0"/>
        <w:jc w:val="both"/>
        <w:rPr>
          <w:rFonts w:ascii="Verdana" w:eastAsia="Arial Unicode MS" w:hAnsi="Verdana"/>
          <w:sz w:val="15"/>
          <w:szCs w:val="20"/>
        </w:rPr>
      </w:pPr>
      <w:r w:rsidRPr="00B02C01">
        <w:rPr>
          <w:rFonts w:ascii="Verdana" w:eastAsia="Arial Unicode MS" w:hAnsi="Verdana"/>
          <w:sz w:val="15"/>
          <w:szCs w:val="20"/>
        </w:rPr>
        <w:t>Cuando los hechos en que se base alguna de las exclusiones de esta cláusula configuren un delito de cuya comisión estén conociendo los Tribunales de Justicia, la compañía no estará obligada a pagar ninguna indemnización por siniestro, mientras no exista un sobreseimiento judicial basado en que no ocurrieron los hechos constitutivos del delito, en que éstos no son constitutivos de delito o en que no se encuentra completamente justificada la perpetración del mismo delito.</w:t>
      </w:r>
    </w:p>
    <w:p w:rsidR="0069586F" w:rsidRPr="00B02C01" w:rsidRDefault="0069586F" w:rsidP="0069586F">
      <w:pPr>
        <w:autoSpaceDE w:val="0"/>
        <w:autoSpaceDN w:val="0"/>
        <w:adjustRightInd w:val="0"/>
        <w:jc w:val="both"/>
        <w:rPr>
          <w:rFonts w:ascii="Verdana" w:eastAsia="Arial Unicode MS" w:hAnsi="Verdana"/>
          <w:sz w:val="15"/>
          <w:szCs w:val="20"/>
        </w:rPr>
      </w:pPr>
      <w:r w:rsidRPr="00B02C01">
        <w:rPr>
          <w:rFonts w:ascii="Verdana" w:eastAsia="Arial Unicode MS" w:hAnsi="Verdana"/>
          <w:sz w:val="15"/>
          <w:szCs w:val="20"/>
        </w:rPr>
        <w:t>Los siniestros mencionados en las letras c) a f) de esta cláusula, ocurridos en el lugar y al tiempo de producirse los acontecimientos en ellas descritos, se entiende que son consecuencia de tales acontecimientos, a menos que el asegurado pruebe que ocurrieron por una causa ajena a los mismos y cubierta por esta póliza.</w:t>
      </w:r>
    </w:p>
    <w:p w:rsidR="0069586F" w:rsidRPr="00B02C01" w:rsidRDefault="0069586F" w:rsidP="0069586F">
      <w:pPr>
        <w:autoSpaceDE w:val="0"/>
        <w:autoSpaceDN w:val="0"/>
        <w:adjustRightInd w:val="0"/>
        <w:jc w:val="both"/>
        <w:rPr>
          <w:rFonts w:ascii="Verdana" w:eastAsia="Arial Unicode MS" w:hAnsi="Verdana"/>
          <w:sz w:val="15"/>
          <w:szCs w:val="20"/>
        </w:rPr>
      </w:pPr>
      <w:r w:rsidRPr="00B02C01">
        <w:rPr>
          <w:rFonts w:ascii="Verdana" w:eastAsia="Arial Unicode MS" w:hAnsi="Verdana"/>
          <w:sz w:val="15"/>
          <w:szCs w:val="20"/>
        </w:rPr>
        <w:t>En todo caso, la compañía se abstendrá de pagar indemnización alguna al asegurado a quien se procese como presunto culpable del siniestro.</w:t>
      </w:r>
    </w:p>
    <w:p w:rsidR="0069586F" w:rsidRPr="00B02C01" w:rsidRDefault="0069586F" w:rsidP="0069586F">
      <w:pPr>
        <w:autoSpaceDE w:val="0"/>
        <w:autoSpaceDN w:val="0"/>
        <w:adjustRightInd w:val="0"/>
        <w:jc w:val="both"/>
        <w:rPr>
          <w:rFonts w:ascii="Verdana" w:eastAsia="Arial Unicode MS" w:hAnsi="Verdana"/>
          <w:sz w:val="15"/>
          <w:szCs w:val="20"/>
        </w:rPr>
      </w:pPr>
    </w:p>
    <w:p w:rsidR="0069586F" w:rsidRPr="00D54A6F" w:rsidRDefault="0069586F" w:rsidP="0069586F">
      <w:pPr>
        <w:autoSpaceDE w:val="0"/>
        <w:autoSpaceDN w:val="0"/>
        <w:adjustRightInd w:val="0"/>
        <w:jc w:val="both"/>
        <w:rPr>
          <w:rFonts w:ascii="Verdana" w:eastAsia="Arial Unicode MS" w:hAnsi="Verdana"/>
          <w:sz w:val="15"/>
          <w:szCs w:val="20"/>
        </w:rPr>
      </w:pPr>
      <w:r w:rsidRPr="00B02C01">
        <w:rPr>
          <w:rFonts w:ascii="Verdana" w:eastAsia="Arial Unicode MS" w:hAnsi="Verdana"/>
          <w:sz w:val="15"/>
          <w:szCs w:val="20"/>
        </w:rPr>
        <w:t xml:space="preserve">No pueden ser asegurados, ni aún con estipulación expresa, los objetos íntegramente asegurados por pólizas anteriores, a no ser que el </w:t>
      </w:r>
      <w:r w:rsidRPr="00D54A6F">
        <w:rPr>
          <w:rFonts w:ascii="Verdana" w:eastAsia="Arial Unicode MS" w:hAnsi="Verdana"/>
          <w:sz w:val="15"/>
          <w:szCs w:val="20"/>
        </w:rPr>
        <w:t>último seguro se refiera a un tiempo diverso y las cosas que hayan corrido el riesgo, háyanse salvado o perecido en él.</w:t>
      </w:r>
    </w:p>
    <w:p w:rsidR="0069586F" w:rsidRPr="00D54A6F" w:rsidRDefault="0069586F" w:rsidP="00FF1AE8">
      <w:pPr>
        <w:pStyle w:val="NormalWeb"/>
        <w:spacing w:before="0" w:after="0"/>
        <w:ind w:right="-235"/>
        <w:jc w:val="both"/>
        <w:rPr>
          <w:rFonts w:ascii="Verdana" w:hAnsi="Verdana"/>
          <w:sz w:val="15"/>
          <w:szCs w:val="15"/>
          <w:lang w:val="es-CL"/>
        </w:rPr>
      </w:pPr>
    </w:p>
    <w:p w:rsidR="00E9418F" w:rsidRPr="00D54A6F" w:rsidRDefault="00E9418F" w:rsidP="00FF1AE8">
      <w:pPr>
        <w:pStyle w:val="NormalWeb"/>
        <w:spacing w:before="0" w:after="0"/>
        <w:ind w:right="-235"/>
        <w:jc w:val="both"/>
        <w:rPr>
          <w:rFonts w:ascii="Verdana" w:hAnsi="Verdana"/>
          <w:sz w:val="15"/>
          <w:szCs w:val="15"/>
        </w:rPr>
      </w:pPr>
      <w:r w:rsidRPr="00D54A6F">
        <w:rPr>
          <w:rFonts w:ascii="Verdana" w:hAnsi="Verdana"/>
          <w:sz w:val="15"/>
          <w:szCs w:val="15"/>
        </w:rPr>
        <w:t>No podrán asegurarse contra riesgos de Incendio y adicionales:</w:t>
      </w:r>
    </w:p>
    <w:p w:rsidR="00D01D82" w:rsidRPr="00D54A6F" w:rsidRDefault="00D01D82" w:rsidP="00FF1AE8">
      <w:pPr>
        <w:numPr>
          <w:ilvl w:val="0"/>
          <w:numId w:val="1"/>
        </w:numPr>
        <w:tabs>
          <w:tab w:val="clear" w:pos="1440"/>
          <w:tab w:val="num" w:pos="426"/>
        </w:tabs>
        <w:ind w:left="357" w:right="-235" w:hanging="215"/>
        <w:jc w:val="both"/>
        <w:rPr>
          <w:rFonts w:ascii="Verdana" w:eastAsia="Arial Unicode MS" w:hAnsi="Verdana"/>
          <w:sz w:val="15"/>
          <w:szCs w:val="15"/>
        </w:rPr>
      </w:pPr>
      <w:r w:rsidRPr="00D54A6F">
        <w:rPr>
          <w:rFonts w:ascii="Verdana" w:hAnsi="Verdana"/>
          <w:sz w:val="15"/>
          <w:szCs w:val="15"/>
        </w:rPr>
        <w:t xml:space="preserve">Todas aquellas exclusiones indicadas </w:t>
      </w:r>
      <w:r w:rsidRPr="00D54A6F">
        <w:rPr>
          <w:rFonts w:ascii="Verdana" w:eastAsia="Arial Unicode MS" w:hAnsi="Verdana"/>
          <w:sz w:val="15"/>
          <w:szCs w:val="15"/>
        </w:rPr>
        <w:t>en las Condiciones Generales y no incluidas expresamente en la póliza.</w:t>
      </w:r>
    </w:p>
    <w:p w:rsidR="002F0C10" w:rsidRPr="00D54A6F" w:rsidRDefault="0068768E" w:rsidP="00FF1AE8">
      <w:pPr>
        <w:pStyle w:val="NormalWeb"/>
        <w:numPr>
          <w:ilvl w:val="0"/>
          <w:numId w:val="1"/>
        </w:numPr>
        <w:tabs>
          <w:tab w:val="clear" w:pos="1440"/>
          <w:tab w:val="num" w:pos="426"/>
        </w:tabs>
        <w:spacing w:before="0" w:after="0"/>
        <w:ind w:left="724" w:right="-235" w:hanging="582"/>
        <w:jc w:val="both"/>
        <w:rPr>
          <w:rFonts w:ascii="Verdana" w:hAnsi="Verdana"/>
          <w:sz w:val="15"/>
          <w:szCs w:val="15"/>
        </w:rPr>
      </w:pPr>
      <w:r w:rsidRPr="00D54A6F">
        <w:rPr>
          <w:rFonts w:ascii="Verdana" w:hAnsi="Verdana"/>
          <w:sz w:val="15"/>
          <w:szCs w:val="15"/>
        </w:rPr>
        <w:t xml:space="preserve">Los riesgos ubicados en zona rural y en territorios insulares, tales como Chiloé  </w:t>
      </w:r>
      <w:r w:rsidR="00F960F8" w:rsidRPr="00D54A6F">
        <w:rPr>
          <w:rFonts w:ascii="Verdana" w:hAnsi="Verdana"/>
          <w:sz w:val="15"/>
          <w:szCs w:val="15"/>
        </w:rPr>
        <w:t xml:space="preserve">y </w:t>
      </w:r>
      <w:r w:rsidRPr="00D54A6F">
        <w:rPr>
          <w:rFonts w:ascii="Verdana" w:hAnsi="Verdana"/>
          <w:sz w:val="15"/>
          <w:szCs w:val="15"/>
        </w:rPr>
        <w:t>otros</w:t>
      </w:r>
      <w:r w:rsidR="008F461B" w:rsidRPr="00D54A6F">
        <w:rPr>
          <w:rFonts w:ascii="Verdana" w:hAnsi="Verdana"/>
          <w:sz w:val="15"/>
          <w:szCs w:val="15"/>
        </w:rPr>
        <w:t>.</w:t>
      </w:r>
    </w:p>
    <w:p w:rsidR="00BF3204" w:rsidRPr="00D54A6F" w:rsidRDefault="00BF3204" w:rsidP="00FF1AE8">
      <w:pPr>
        <w:numPr>
          <w:ilvl w:val="0"/>
          <w:numId w:val="1"/>
        </w:numPr>
        <w:tabs>
          <w:tab w:val="clear" w:pos="1440"/>
          <w:tab w:val="left" w:pos="0"/>
          <w:tab w:val="num" w:pos="426"/>
          <w:tab w:val="right" w:pos="8505"/>
        </w:tabs>
        <w:suppressAutoHyphens/>
        <w:ind w:left="426" w:right="-235" w:hanging="284"/>
        <w:jc w:val="both"/>
        <w:rPr>
          <w:rFonts w:ascii="Verdana" w:eastAsia="Arial Unicode MS" w:hAnsi="Verdana"/>
          <w:sz w:val="15"/>
          <w:szCs w:val="15"/>
        </w:rPr>
      </w:pPr>
      <w:r w:rsidRPr="00D54A6F">
        <w:rPr>
          <w:rFonts w:ascii="Verdana" w:eastAsia="Arial Unicode MS" w:hAnsi="Verdana"/>
          <w:sz w:val="15"/>
          <w:szCs w:val="15"/>
        </w:rPr>
        <w:t>Viviendas en etapa de construcción, o construidas total o parcialmente de adobe y sus contenidos. Entendiendo por tales aquellas construcciones hechas de barro, adobillo o cualquier construcción que ocupe barro solo o combinado con elementos de madera, metal u otro material.</w:t>
      </w:r>
    </w:p>
    <w:p w:rsidR="00FF1AE8" w:rsidRPr="00B02C01" w:rsidRDefault="00FF1AE8" w:rsidP="00FF1AE8">
      <w:pPr>
        <w:ind w:right="-235"/>
        <w:jc w:val="both"/>
        <w:rPr>
          <w:rFonts w:ascii="Verdana" w:hAnsi="Verdana"/>
          <w:sz w:val="15"/>
        </w:rPr>
      </w:pPr>
    </w:p>
    <w:p w:rsidR="00FA35EE" w:rsidRPr="00B02C01" w:rsidRDefault="00FA35EE" w:rsidP="00FF1AE8">
      <w:pPr>
        <w:pStyle w:val="NormalWeb"/>
        <w:spacing w:before="0" w:after="0"/>
        <w:ind w:right="-235"/>
        <w:jc w:val="both"/>
        <w:rPr>
          <w:rFonts w:ascii="Verdana" w:hAnsi="Verdana"/>
          <w:b/>
          <w:sz w:val="15"/>
          <w:szCs w:val="15"/>
        </w:rPr>
      </w:pPr>
    </w:p>
    <w:p w:rsidR="001D4D88" w:rsidRPr="00B02C01" w:rsidRDefault="00FA35EE" w:rsidP="001D4D88">
      <w:pPr>
        <w:jc w:val="both"/>
        <w:rPr>
          <w:rFonts w:ascii="Arial" w:eastAsia="Arial Unicode MS" w:hAnsi="Arial" w:cs="Arial"/>
          <w:b/>
          <w:sz w:val="20"/>
          <w:szCs w:val="20"/>
        </w:rPr>
      </w:pPr>
      <w:r w:rsidRPr="00B02C01">
        <w:rPr>
          <w:rFonts w:ascii="Verdana" w:hAnsi="Verdana"/>
          <w:b/>
          <w:sz w:val="15"/>
        </w:rPr>
        <w:lastRenderedPageBreak/>
        <w:t>Instalaciones Electrónicas</w:t>
      </w:r>
      <w:r w:rsidR="001D4D88" w:rsidRPr="00B02C01">
        <w:rPr>
          <w:rFonts w:ascii="Arial" w:eastAsia="Arial Unicode MS" w:hAnsi="Arial" w:cs="Arial"/>
          <w:b/>
          <w:sz w:val="20"/>
          <w:szCs w:val="20"/>
        </w:rPr>
        <w:t>(</w:t>
      </w:r>
      <w:r w:rsidR="001D4D88" w:rsidRPr="00B02C01">
        <w:rPr>
          <w:rFonts w:ascii="Verdana" w:hAnsi="Verdana"/>
          <w:b/>
          <w:sz w:val="15"/>
        </w:rPr>
        <w:t>POL 120130712)</w:t>
      </w:r>
    </w:p>
    <w:p w:rsidR="001D4D88" w:rsidRPr="00B02C01" w:rsidRDefault="001D4D88" w:rsidP="001D4D88">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No se cubren daños o pérdidas a:</w:t>
      </w:r>
    </w:p>
    <w:p w:rsidR="001D4D88" w:rsidRPr="00B02C01" w:rsidRDefault="001D4D88" w:rsidP="001D4D88">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1. Componentes sujetos a desgaste tales como válvulas, tubos, fusibles, cintas, cilindros, piezas de vidrio, porcelana o cerámica, o cualquier medio de operación tales como lubricantes y agentes químicos.</w:t>
      </w:r>
    </w:p>
    <w:p w:rsidR="001D4D88" w:rsidRPr="00B02C01" w:rsidRDefault="001D4D88" w:rsidP="001D4D88">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No obstante, las pérdidas o daños causados a estos componentes, piezas o accesorios, serán indemnizables, sólo en función de su vida útil restante, si ellas fueran una consecuencia directa de un accidente cubierto por esta póliza que cause daño a la materia asegurada en su conjunto.</w:t>
      </w:r>
    </w:p>
    <w:p w:rsidR="001D4D88" w:rsidRPr="00B02C01" w:rsidRDefault="001D4D88" w:rsidP="001D4D88">
      <w:pPr>
        <w:jc w:val="both"/>
        <w:rPr>
          <w:rFonts w:ascii="Verdana" w:eastAsia="Arial Unicode MS" w:hAnsi="Verdana"/>
          <w:sz w:val="15"/>
          <w:szCs w:val="15"/>
        </w:rPr>
      </w:pPr>
      <w:r w:rsidRPr="00B02C01">
        <w:rPr>
          <w:rFonts w:ascii="Verdana" w:eastAsia="Arial Unicode MS" w:hAnsi="Verdana"/>
          <w:sz w:val="15"/>
          <w:szCs w:val="15"/>
        </w:rPr>
        <w:t>2. Equipos de cualquier tipo a bordo de naves, embarcaciones o equipos flotantes.</w:t>
      </w:r>
    </w:p>
    <w:p w:rsidR="001D4D88" w:rsidRPr="00B02C01" w:rsidRDefault="001D4D88" w:rsidP="001D4D88">
      <w:pPr>
        <w:jc w:val="both"/>
        <w:rPr>
          <w:rFonts w:ascii="Verdana" w:eastAsia="Arial Unicode MS" w:hAnsi="Verdana"/>
          <w:sz w:val="15"/>
          <w:szCs w:val="15"/>
        </w:rPr>
      </w:pPr>
    </w:p>
    <w:p w:rsidR="001D4D88" w:rsidRPr="00B02C01" w:rsidRDefault="001D4D88" w:rsidP="001D4D88">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Se excluyen del seguro:</w:t>
      </w:r>
    </w:p>
    <w:p w:rsidR="001D4D88" w:rsidRPr="00B02C01" w:rsidRDefault="001D4D88" w:rsidP="001D4D88">
      <w:pPr>
        <w:autoSpaceDE w:val="0"/>
        <w:autoSpaceDN w:val="0"/>
        <w:adjustRightInd w:val="0"/>
        <w:jc w:val="both"/>
        <w:rPr>
          <w:rFonts w:ascii="Verdana" w:eastAsia="Arial Unicode MS" w:hAnsi="Verdana"/>
          <w:sz w:val="15"/>
          <w:szCs w:val="15"/>
        </w:rPr>
      </w:pPr>
    </w:p>
    <w:p w:rsidR="001D4D88" w:rsidRPr="00B02C01" w:rsidRDefault="001D4D88" w:rsidP="008E6583">
      <w:pPr>
        <w:pStyle w:val="Prrafodelista"/>
        <w:numPr>
          <w:ilvl w:val="0"/>
          <w:numId w:val="9"/>
        </w:numPr>
        <w:autoSpaceDE w:val="0"/>
        <w:autoSpaceDN w:val="0"/>
        <w:adjustRightInd w:val="0"/>
        <w:contextualSpacing/>
        <w:jc w:val="both"/>
        <w:rPr>
          <w:rFonts w:ascii="Verdana" w:eastAsia="Arial Unicode MS" w:hAnsi="Verdana"/>
          <w:sz w:val="15"/>
          <w:szCs w:val="15"/>
        </w:rPr>
      </w:pPr>
      <w:r w:rsidRPr="00B02C01">
        <w:rPr>
          <w:rFonts w:ascii="Verdana" w:eastAsia="Arial Unicode MS" w:hAnsi="Verdana"/>
          <w:sz w:val="15"/>
          <w:szCs w:val="15"/>
        </w:rPr>
        <w:t>Daños o pérdidas por las que el fabricante, proveedor, vendedor o empresa de reparaciones o de mantenimiento responden legal o contractualmente.</w:t>
      </w:r>
    </w:p>
    <w:p w:rsidR="001D4D88" w:rsidRPr="00B02C01" w:rsidRDefault="001D4D88" w:rsidP="008E6583">
      <w:pPr>
        <w:pStyle w:val="Prrafodelista"/>
        <w:numPr>
          <w:ilvl w:val="0"/>
          <w:numId w:val="9"/>
        </w:numPr>
        <w:autoSpaceDE w:val="0"/>
        <w:autoSpaceDN w:val="0"/>
        <w:adjustRightInd w:val="0"/>
        <w:contextualSpacing/>
        <w:jc w:val="both"/>
        <w:rPr>
          <w:rFonts w:ascii="Verdana" w:eastAsia="Arial Unicode MS" w:hAnsi="Verdana"/>
          <w:sz w:val="15"/>
          <w:szCs w:val="15"/>
        </w:rPr>
      </w:pPr>
      <w:r w:rsidRPr="00B02C01">
        <w:rPr>
          <w:rFonts w:ascii="Verdana" w:eastAsia="Arial Unicode MS" w:hAnsi="Verdana"/>
          <w:sz w:val="15"/>
          <w:szCs w:val="15"/>
        </w:rPr>
        <w:t>Daños o pérdidas que directa o indirectamente sean consecuencia de fallas o defectos que existían al momento de contratarse el seguro y que eran conocidos por el asegurado.</w:t>
      </w:r>
    </w:p>
    <w:p w:rsidR="001D4D88" w:rsidRPr="00B02C01" w:rsidRDefault="001D4D88" w:rsidP="008E6583">
      <w:pPr>
        <w:pStyle w:val="Prrafodelista"/>
        <w:numPr>
          <w:ilvl w:val="0"/>
          <w:numId w:val="9"/>
        </w:numPr>
        <w:autoSpaceDE w:val="0"/>
        <w:autoSpaceDN w:val="0"/>
        <w:adjustRightInd w:val="0"/>
        <w:contextualSpacing/>
        <w:jc w:val="both"/>
        <w:rPr>
          <w:rFonts w:ascii="Verdana" w:eastAsia="Arial Unicode MS" w:hAnsi="Verdana"/>
          <w:sz w:val="15"/>
          <w:szCs w:val="15"/>
        </w:rPr>
      </w:pPr>
      <w:r w:rsidRPr="00B02C01">
        <w:rPr>
          <w:rFonts w:ascii="Verdana" w:eastAsia="Arial Unicode MS" w:hAnsi="Verdana"/>
          <w:sz w:val="15"/>
          <w:szCs w:val="15"/>
        </w:rPr>
        <w:t>Desperfectos estéticos, como raspaduras en superficies pintadas, bruñidas o esmaltadas. Sin embargo, la compañía responderá por estos daños si éstos son consecuencia directa de otro daño indemnizable que afecte a las instalaciones aseguradas.</w:t>
      </w:r>
    </w:p>
    <w:p w:rsidR="001D4D88" w:rsidRPr="00B02C01" w:rsidRDefault="001D4D88" w:rsidP="008E6583">
      <w:pPr>
        <w:pStyle w:val="Prrafodelista"/>
        <w:numPr>
          <w:ilvl w:val="0"/>
          <w:numId w:val="9"/>
        </w:numPr>
        <w:autoSpaceDE w:val="0"/>
        <w:autoSpaceDN w:val="0"/>
        <w:adjustRightInd w:val="0"/>
        <w:contextualSpacing/>
        <w:jc w:val="both"/>
        <w:rPr>
          <w:rFonts w:ascii="Verdana" w:eastAsia="Arial Unicode MS" w:hAnsi="Verdana"/>
          <w:sz w:val="15"/>
          <w:szCs w:val="15"/>
        </w:rPr>
      </w:pPr>
      <w:r w:rsidRPr="00B02C01">
        <w:rPr>
          <w:rFonts w:ascii="Verdana" w:eastAsia="Arial Unicode MS" w:hAnsi="Verdana"/>
          <w:sz w:val="15"/>
          <w:szCs w:val="15"/>
        </w:rPr>
        <w:t>Daños o pérdidas causados por el uso u operación ordinaria de la materia asegurada, tales como desgaste, deformación, corrosión, herrumbre y deterioro por falta de uso o proveniente de las condiciones atmosféricas normales.</w:t>
      </w:r>
    </w:p>
    <w:p w:rsidR="001D4D88" w:rsidRPr="00B02C01" w:rsidRDefault="001D4D88" w:rsidP="008E6583">
      <w:pPr>
        <w:pStyle w:val="Prrafodelista"/>
        <w:numPr>
          <w:ilvl w:val="0"/>
          <w:numId w:val="9"/>
        </w:numPr>
        <w:autoSpaceDE w:val="0"/>
        <w:autoSpaceDN w:val="0"/>
        <w:adjustRightInd w:val="0"/>
        <w:contextualSpacing/>
        <w:jc w:val="both"/>
        <w:rPr>
          <w:rFonts w:ascii="Verdana" w:eastAsia="Arial Unicode MS" w:hAnsi="Verdana"/>
          <w:sz w:val="15"/>
          <w:szCs w:val="15"/>
        </w:rPr>
      </w:pPr>
      <w:r w:rsidRPr="00B02C01">
        <w:rPr>
          <w:rFonts w:ascii="Verdana" w:eastAsia="Arial Unicode MS" w:hAnsi="Verdana"/>
          <w:sz w:val="15"/>
          <w:szCs w:val="15"/>
        </w:rPr>
        <w:t>Daños o pérdidas causados directa o indirectamente por actos intencionales o constitutivos de culpa grave cometidos por el asegurado, por sus mandatarios o por las personas a quienes se haya confiado la materia asegurada.</w:t>
      </w:r>
    </w:p>
    <w:p w:rsidR="001D4D88" w:rsidRPr="00B02C01" w:rsidRDefault="001D4D88" w:rsidP="008E6583">
      <w:pPr>
        <w:pStyle w:val="Prrafodelista"/>
        <w:numPr>
          <w:ilvl w:val="0"/>
          <w:numId w:val="9"/>
        </w:numPr>
        <w:autoSpaceDE w:val="0"/>
        <w:autoSpaceDN w:val="0"/>
        <w:adjustRightInd w:val="0"/>
        <w:contextualSpacing/>
        <w:jc w:val="both"/>
        <w:rPr>
          <w:rFonts w:ascii="Verdana" w:eastAsia="Arial Unicode MS" w:hAnsi="Verdana"/>
          <w:sz w:val="15"/>
          <w:szCs w:val="15"/>
        </w:rPr>
      </w:pPr>
      <w:r w:rsidRPr="00B02C01">
        <w:rPr>
          <w:rFonts w:ascii="Verdana" w:eastAsia="Arial Unicode MS" w:hAnsi="Verdana"/>
          <w:sz w:val="15"/>
          <w:szCs w:val="15"/>
        </w:rPr>
        <w:t>Pérdidas de beneficios, lucro cesante y otros perjuicios indirectos de cualquier tipo.</w:t>
      </w:r>
    </w:p>
    <w:p w:rsidR="001D4D88" w:rsidRPr="00B02C01" w:rsidRDefault="001D4D88" w:rsidP="008E6583">
      <w:pPr>
        <w:pStyle w:val="Prrafodelista"/>
        <w:numPr>
          <w:ilvl w:val="0"/>
          <w:numId w:val="9"/>
        </w:numPr>
        <w:autoSpaceDE w:val="0"/>
        <w:autoSpaceDN w:val="0"/>
        <w:adjustRightInd w:val="0"/>
        <w:contextualSpacing/>
        <w:jc w:val="both"/>
        <w:rPr>
          <w:rFonts w:ascii="Verdana" w:eastAsia="Arial Unicode MS" w:hAnsi="Verdana"/>
          <w:sz w:val="15"/>
          <w:szCs w:val="15"/>
        </w:rPr>
      </w:pPr>
      <w:r w:rsidRPr="00B02C01">
        <w:rPr>
          <w:rFonts w:ascii="Verdana" w:eastAsia="Arial Unicode MS" w:hAnsi="Verdana"/>
          <w:sz w:val="15"/>
          <w:szCs w:val="15"/>
        </w:rPr>
        <w:t>Daños o pérdidas causadas directa o indirectamente por reacción nucleares, radiación nuclear o contaminación radioactiva, o agravados por estos eventos.</w:t>
      </w:r>
    </w:p>
    <w:p w:rsidR="001D4D88" w:rsidRPr="00B02C01" w:rsidRDefault="001D4D88" w:rsidP="008E6583">
      <w:pPr>
        <w:pStyle w:val="Prrafodelista"/>
        <w:numPr>
          <w:ilvl w:val="0"/>
          <w:numId w:val="9"/>
        </w:numPr>
        <w:autoSpaceDE w:val="0"/>
        <w:autoSpaceDN w:val="0"/>
        <w:adjustRightInd w:val="0"/>
        <w:contextualSpacing/>
        <w:jc w:val="both"/>
        <w:rPr>
          <w:rFonts w:ascii="Verdana" w:eastAsia="Arial Unicode MS" w:hAnsi="Verdana"/>
          <w:sz w:val="15"/>
          <w:szCs w:val="15"/>
        </w:rPr>
      </w:pPr>
      <w:r w:rsidRPr="00B02C01">
        <w:rPr>
          <w:rFonts w:ascii="Verdana" w:eastAsia="Arial Unicode MS" w:hAnsi="Verdana"/>
          <w:sz w:val="15"/>
          <w:szCs w:val="15"/>
        </w:rPr>
        <w:t>Los gastos incurridos para reponer portadores de datos y reproducir los datos mismos, así como para registrarlos en los portadores de datos, aun cuando éstos se hayan perdido como consecuencia directa de un daño indemnizable.</w:t>
      </w:r>
    </w:p>
    <w:p w:rsidR="001D4D88" w:rsidRPr="00B02C01" w:rsidRDefault="001D4D88" w:rsidP="008E6583">
      <w:pPr>
        <w:pStyle w:val="Prrafodelista"/>
        <w:numPr>
          <w:ilvl w:val="0"/>
          <w:numId w:val="9"/>
        </w:numPr>
        <w:autoSpaceDE w:val="0"/>
        <w:autoSpaceDN w:val="0"/>
        <w:adjustRightInd w:val="0"/>
        <w:contextualSpacing/>
        <w:jc w:val="both"/>
        <w:rPr>
          <w:rFonts w:ascii="Verdana" w:eastAsia="Arial Unicode MS" w:hAnsi="Verdana"/>
          <w:sz w:val="15"/>
          <w:szCs w:val="15"/>
        </w:rPr>
      </w:pPr>
      <w:r w:rsidRPr="00B02C01">
        <w:rPr>
          <w:rFonts w:ascii="Verdana" w:eastAsia="Arial Unicode MS" w:hAnsi="Verdana"/>
          <w:sz w:val="15"/>
          <w:szCs w:val="15"/>
        </w:rPr>
        <w:t>Pérdida o daño directo o indirecto que ocurra en relación con actividad sísmica.</w:t>
      </w:r>
    </w:p>
    <w:p w:rsidR="001D4D88" w:rsidRPr="00B02C01" w:rsidRDefault="001D4D88" w:rsidP="008E6583">
      <w:pPr>
        <w:pStyle w:val="Prrafodelista"/>
        <w:numPr>
          <w:ilvl w:val="0"/>
          <w:numId w:val="9"/>
        </w:numPr>
        <w:autoSpaceDE w:val="0"/>
        <w:autoSpaceDN w:val="0"/>
        <w:adjustRightInd w:val="0"/>
        <w:contextualSpacing/>
        <w:jc w:val="both"/>
        <w:rPr>
          <w:rFonts w:ascii="Verdana" w:eastAsia="Arial Unicode MS" w:hAnsi="Verdana"/>
          <w:sz w:val="15"/>
          <w:szCs w:val="15"/>
        </w:rPr>
      </w:pPr>
      <w:r w:rsidRPr="00B02C01">
        <w:rPr>
          <w:rFonts w:ascii="Verdana" w:eastAsia="Arial Unicode MS" w:hAnsi="Verdana"/>
          <w:sz w:val="15"/>
          <w:szCs w:val="15"/>
        </w:rPr>
        <w:t>Pérdida o daño causados directa o indirectamente por el traslado de una ubicación a otra. Esta exclusión no será aplicable a traslados referidos a los servicios de mantenimiento y a aquellos efectuados dentro de la misma ubicación estipulada en la póliza, siempre que en ellos se consideren las recomendaciones del fabricante.</w:t>
      </w:r>
    </w:p>
    <w:p w:rsidR="001D4D88" w:rsidRPr="00B02C01" w:rsidRDefault="001D4D88" w:rsidP="008E6583">
      <w:pPr>
        <w:pStyle w:val="Prrafodelista"/>
        <w:numPr>
          <w:ilvl w:val="0"/>
          <w:numId w:val="9"/>
        </w:numPr>
        <w:autoSpaceDE w:val="0"/>
        <w:autoSpaceDN w:val="0"/>
        <w:adjustRightInd w:val="0"/>
        <w:contextualSpacing/>
        <w:jc w:val="both"/>
        <w:rPr>
          <w:rFonts w:ascii="Verdana" w:eastAsia="Arial Unicode MS" w:hAnsi="Verdana"/>
          <w:sz w:val="15"/>
          <w:szCs w:val="15"/>
        </w:rPr>
      </w:pPr>
      <w:r w:rsidRPr="00B02C01">
        <w:rPr>
          <w:rFonts w:ascii="Verdana" w:eastAsia="Arial Unicode MS" w:hAnsi="Verdana"/>
          <w:sz w:val="15"/>
          <w:szCs w:val="15"/>
        </w:rPr>
        <w:t>Los gastos de salvamento, de aceleración, incluidas la horas extraordinarias, los originados por transporte expreso y, o, flete aéreo, y los correspondientes a remoción de escombros.</w:t>
      </w:r>
    </w:p>
    <w:p w:rsidR="001D4D88" w:rsidRPr="00B02C01" w:rsidRDefault="001D4D88" w:rsidP="008E6583">
      <w:pPr>
        <w:pStyle w:val="Prrafodelista"/>
        <w:numPr>
          <w:ilvl w:val="0"/>
          <w:numId w:val="9"/>
        </w:numPr>
        <w:autoSpaceDE w:val="0"/>
        <w:autoSpaceDN w:val="0"/>
        <w:adjustRightInd w:val="0"/>
        <w:contextualSpacing/>
        <w:jc w:val="both"/>
        <w:rPr>
          <w:rFonts w:ascii="Verdana" w:eastAsia="Arial Unicode MS" w:hAnsi="Verdana"/>
          <w:sz w:val="15"/>
          <w:szCs w:val="15"/>
        </w:rPr>
      </w:pPr>
      <w:r w:rsidRPr="00B02C01">
        <w:rPr>
          <w:rFonts w:ascii="Verdana" w:eastAsia="Arial Unicode MS" w:hAnsi="Verdana"/>
          <w:sz w:val="15"/>
          <w:szCs w:val="15"/>
        </w:rPr>
        <w:t>Los gastos inherentes a la presencia de técnicos especialistas provenientes del extranjero que fueren necesarios para la evaluación o reparación de los daños.</w:t>
      </w:r>
    </w:p>
    <w:p w:rsidR="001D4D88" w:rsidRPr="00B02C01" w:rsidRDefault="001D4D88" w:rsidP="008E6583">
      <w:pPr>
        <w:pStyle w:val="Prrafodelista"/>
        <w:numPr>
          <w:ilvl w:val="0"/>
          <w:numId w:val="9"/>
        </w:numPr>
        <w:autoSpaceDE w:val="0"/>
        <w:autoSpaceDN w:val="0"/>
        <w:adjustRightInd w:val="0"/>
        <w:contextualSpacing/>
        <w:jc w:val="both"/>
        <w:rPr>
          <w:rFonts w:ascii="Verdana" w:eastAsia="Arial Unicode MS" w:hAnsi="Verdana"/>
          <w:sz w:val="15"/>
          <w:szCs w:val="15"/>
        </w:rPr>
      </w:pPr>
      <w:r w:rsidRPr="00B02C01">
        <w:rPr>
          <w:rFonts w:ascii="Verdana" w:eastAsia="Arial Unicode MS" w:hAnsi="Verdana"/>
          <w:sz w:val="15"/>
          <w:szCs w:val="15"/>
        </w:rPr>
        <w:t>Faltantes que se constaten al efectuar inventarios físicos o revisiones de control y pérdidas a consecuencia de hurto.</w:t>
      </w:r>
    </w:p>
    <w:p w:rsidR="001D4D88" w:rsidRPr="00B02C01" w:rsidRDefault="001D4D88" w:rsidP="008E6583">
      <w:pPr>
        <w:pStyle w:val="Prrafodelista"/>
        <w:numPr>
          <w:ilvl w:val="0"/>
          <w:numId w:val="9"/>
        </w:numPr>
        <w:autoSpaceDE w:val="0"/>
        <w:autoSpaceDN w:val="0"/>
        <w:adjustRightInd w:val="0"/>
        <w:contextualSpacing/>
        <w:jc w:val="both"/>
        <w:rPr>
          <w:rFonts w:ascii="Verdana" w:eastAsia="Arial Unicode MS" w:hAnsi="Verdana"/>
          <w:sz w:val="15"/>
          <w:szCs w:val="15"/>
        </w:rPr>
      </w:pPr>
      <w:r w:rsidRPr="00B02C01">
        <w:rPr>
          <w:rFonts w:ascii="Verdana" w:eastAsia="Arial Unicode MS" w:hAnsi="Verdana"/>
          <w:sz w:val="15"/>
          <w:szCs w:val="15"/>
        </w:rPr>
        <w:t>La pérdida o el daño causados directa o indirectamente por, o a consecuencia de:</w:t>
      </w:r>
    </w:p>
    <w:p w:rsidR="001D4D88" w:rsidRPr="00B02C01" w:rsidRDefault="001D4D88" w:rsidP="008E6583">
      <w:pPr>
        <w:pStyle w:val="Prrafodelista"/>
        <w:numPr>
          <w:ilvl w:val="0"/>
          <w:numId w:val="10"/>
        </w:numPr>
        <w:autoSpaceDE w:val="0"/>
        <w:autoSpaceDN w:val="0"/>
        <w:adjustRightInd w:val="0"/>
        <w:contextualSpacing/>
        <w:jc w:val="both"/>
        <w:rPr>
          <w:rFonts w:ascii="Verdana" w:eastAsia="Arial Unicode MS" w:hAnsi="Verdana"/>
          <w:sz w:val="15"/>
          <w:szCs w:val="15"/>
        </w:rPr>
      </w:pPr>
      <w:r w:rsidRPr="00B02C01">
        <w:rPr>
          <w:rFonts w:ascii="Verdana" w:eastAsia="Arial Unicode MS" w:hAnsi="Verdana"/>
          <w:sz w:val="15"/>
          <w:szCs w:val="15"/>
        </w:rPr>
        <w:t>Guerra, invasión, actos de enemigos extranjeros, hostilidades u operaciones bélicas, sea que haya habido o no declaración de guerra, guerra civil, insurrección, sublevación, rebelión, sedición, o hechos que las leyes califican como delitos contra la seguridad interior del Estado; confiscación, requisición, destrucción o desperfectos provocados por orden de un gobierno de jure o de facto o por cualquier otra autoridad pública.</w:t>
      </w:r>
    </w:p>
    <w:p w:rsidR="001D4D88" w:rsidRPr="00B02C01" w:rsidRDefault="001D4D88" w:rsidP="008E6583">
      <w:pPr>
        <w:pStyle w:val="Prrafodelista"/>
        <w:numPr>
          <w:ilvl w:val="0"/>
          <w:numId w:val="10"/>
        </w:numPr>
        <w:autoSpaceDE w:val="0"/>
        <w:autoSpaceDN w:val="0"/>
        <w:adjustRightInd w:val="0"/>
        <w:contextualSpacing/>
        <w:jc w:val="both"/>
        <w:rPr>
          <w:rFonts w:ascii="Verdana" w:eastAsia="Arial Unicode MS" w:hAnsi="Verdana"/>
          <w:sz w:val="15"/>
          <w:szCs w:val="15"/>
        </w:rPr>
      </w:pPr>
      <w:r w:rsidRPr="00B02C01">
        <w:rPr>
          <w:rFonts w:ascii="Verdana" w:eastAsia="Arial Unicode MS" w:hAnsi="Verdana"/>
          <w:sz w:val="15"/>
          <w:szCs w:val="15"/>
        </w:rPr>
        <w:t>Huelga legal o ilegal o cierre patronal (lock-out); atentados, motines, desórdenes populares o de otros hechos que las leyes califican como delitos contra el orden público.</w:t>
      </w:r>
    </w:p>
    <w:p w:rsidR="001D4D88" w:rsidRPr="00B02C01" w:rsidRDefault="001D4D88" w:rsidP="008E6583">
      <w:pPr>
        <w:pStyle w:val="Prrafodelista"/>
        <w:numPr>
          <w:ilvl w:val="0"/>
          <w:numId w:val="10"/>
        </w:numPr>
        <w:autoSpaceDE w:val="0"/>
        <w:autoSpaceDN w:val="0"/>
        <w:adjustRightInd w:val="0"/>
        <w:contextualSpacing/>
        <w:jc w:val="both"/>
        <w:rPr>
          <w:rFonts w:ascii="Verdana" w:eastAsia="Arial Unicode MS" w:hAnsi="Verdana"/>
          <w:sz w:val="15"/>
          <w:szCs w:val="15"/>
        </w:rPr>
      </w:pPr>
      <w:r w:rsidRPr="00B02C01">
        <w:rPr>
          <w:rFonts w:ascii="Verdana" w:eastAsia="Arial Unicode MS" w:hAnsi="Verdana"/>
          <w:sz w:val="15"/>
          <w:szCs w:val="15"/>
        </w:rPr>
        <w:t xml:space="preserve">Hechos que la ley califica como conductas o delitos de terrorismo. </w:t>
      </w:r>
    </w:p>
    <w:p w:rsidR="001D4D88" w:rsidRPr="00B02C01" w:rsidRDefault="001D4D88" w:rsidP="001D4D88">
      <w:pPr>
        <w:autoSpaceDE w:val="0"/>
        <w:autoSpaceDN w:val="0"/>
        <w:adjustRightInd w:val="0"/>
        <w:ind w:left="360"/>
        <w:jc w:val="both"/>
        <w:rPr>
          <w:rFonts w:ascii="Verdana" w:eastAsia="Arial Unicode MS" w:hAnsi="Verdana"/>
          <w:sz w:val="15"/>
          <w:szCs w:val="15"/>
          <w:highlight w:val="green"/>
        </w:rPr>
      </w:pPr>
    </w:p>
    <w:p w:rsidR="001D4D88" w:rsidRPr="00B02C01" w:rsidRDefault="001D4D88" w:rsidP="001D4D88">
      <w:pPr>
        <w:autoSpaceDE w:val="0"/>
        <w:autoSpaceDN w:val="0"/>
        <w:adjustRightInd w:val="0"/>
        <w:ind w:left="360"/>
        <w:jc w:val="both"/>
        <w:rPr>
          <w:rFonts w:ascii="Verdana" w:eastAsia="Arial Unicode MS" w:hAnsi="Verdana"/>
          <w:sz w:val="15"/>
          <w:szCs w:val="15"/>
        </w:rPr>
      </w:pPr>
      <w:r w:rsidRPr="00B02C01">
        <w:rPr>
          <w:rFonts w:ascii="Verdana" w:eastAsia="Arial Unicode MS" w:hAnsi="Verdana"/>
          <w:sz w:val="15"/>
          <w:szCs w:val="15"/>
        </w:rPr>
        <w:t>Cuando los hechos en que se base alguna de las exclusiones de este numeral, configuren un delito de cuya comisión estén conociendo los Tribunales de Justicia, la compañía no estará obligada a pagar ninguna indemnización por siniestro, mientras no exista un sobreseimiento basado en que no ocurrieron los hechos constitutivos del delito, en que éstos no son constitutivos de delito o en que no se encuentra completamente justificada la perpetración del mismo delito.</w:t>
      </w:r>
    </w:p>
    <w:p w:rsidR="001D4D88" w:rsidRPr="00B02C01" w:rsidRDefault="001D4D88" w:rsidP="00FF1AE8">
      <w:pPr>
        <w:pStyle w:val="NormalWeb"/>
        <w:spacing w:before="0" w:after="0"/>
        <w:ind w:left="360" w:right="-235"/>
        <w:jc w:val="both"/>
        <w:rPr>
          <w:rFonts w:ascii="Verdana" w:hAnsi="Verdana"/>
          <w:b/>
          <w:sz w:val="15"/>
          <w:szCs w:val="15"/>
        </w:rPr>
      </w:pPr>
    </w:p>
    <w:p w:rsidR="00FA35EE" w:rsidRPr="00B02C01" w:rsidRDefault="00FA35EE" w:rsidP="00FF1AE8">
      <w:pPr>
        <w:pStyle w:val="NormalWeb"/>
        <w:spacing w:before="0" w:after="0"/>
        <w:ind w:right="-235"/>
        <w:jc w:val="both"/>
        <w:rPr>
          <w:rFonts w:ascii="Verdana" w:hAnsi="Verdana"/>
          <w:b/>
          <w:sz w:val="15"/>
        </w:rPr>
      </w:pPr>
      <w:r w:rsidRPr="00B02C01">
        <w:rPr>
          <w:rFonts w:ascii="Verdana" w:hAnsi="Verdana"/>
          <w:b/>
          <w:sz w:val="15"/>
        </w:rPr>
        <w:t>Responsabilidad Civil</w:t>
      </w:r>
      <w:r w:rsidR="00BD62A5" w:rsidRPr="00B02C01">
        <w:rPr>
          <w:rFonts w:ascii="Verdana" w:hAnsi="Verdana"/>
          <w:b/>
          <w:sz w:val="15"/>
        </w:rPr>
        <w:t>( POL 120130179)</w:t>
      </w:r>
    </w:p>
    <w:p w:rsidR="00A00720" w:rsidRPr="00B02C01" w:rsidRDefault="00A00720" w:rsidP="00A00720">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Se encuentra excluido de cobertura de este seguro:</w:t>
      </w:r>
    </w:p>
    <w:p w:rsidR="00A00720" w:rsidRPr="00B02C01" w:rsidRDefault="00A00720" w:rsidP="00A00720">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1. Los daños a los bienes pertenecientes al asegurado, o a las personas que dependen del mismo, o que tengan con él una relación de parentesco, o sea el cónyuge, los ascendientes y descendientes, así como todo pariente que vive bajo el mismo techo con el asegurado. Además los daños corporales y patrimoniales causados a las personas enumeradas en esta cláusula.</w:t>
      </w:r>
    </w:p>
    <w:p w:rsidR="00A00720" w:rsidRPr="00B02C01" w:rsidRDefault="00A00720" w:rsidP="00A00720">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2. Los daños a cosas confiadas al asegurado para que las controle, vigile, transporte o custodie, así como los daños a cosas alquiladas. Permanece cubierta la responsabilidad civil por lesiones corporales que se produzcan en tales circunstancias.</w:t>
      </w:r>
    </w:p>
    <w:p w:rsidR="00A00720" w:rsidRPr="00B02C01" w:rsidRDefault="00A00720" w:rsidP="00A00720">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3. Los daños a aquellas cosas pertenecientes a terceros que se produzcan al ejecutar u omitir el asegurado, en o mediante dichas cosas, una actividad cualquiera, tal como producción, trabajos de construcción, instalación, reparación, transformación, carga o descarga de medios de transporte, etc. Permanece cubierta la responsabilidad civil por lesiones corporales que se produzcan en tales circunstancias.</w:t>
      </w:r>
    </w:p>
    <w:p w:rsidR="00A00720" w:rsidRPr="00B02C01" w:rsidRDefault="00A00720" w:rsidP="00A00720">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4. Los daños corporales o materiales causados por objetos, productos mercancías, cosas, de cualquier naturaleza, después que el asegurado los haya entregado o mandado entregar, definitiva o provisionalmente y que ya no se hallen en su poder físico.</w:t>
      </w:r>
    </w:p>
    <w:p w:rsidR="00A00720" w:rsidRPr="00B02C01" w:rsidRDefault="00A00720" w:rsidP="00A00720">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5. Los daños corporales o materiales que se produzcan después que el asegurado haya acabado, suspendido por más de un mes o abandonado obras, trabajos de construcción, instalación, transformación, reparación, demolición, sustitución o servicio hayan sido o no aceptados dichos trabajos u obras por su dueño.</w:t>
      </w:r>
    </w:p>
    <w:p w:rsidR="00A00720" w:rsidRPr="00B02C01" w:rsidRDefault="00A00720" w:rsidP="00A00720">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6. La responsabilidad contractual.</w:t>
      </w:r>
    </w:p>
    <w:p w:rsidR="00A00720" w:rsidRPr="00B02C01" w:rsidRDefault="00A00720" w:rsidP="00A00720">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7. Los perjuicios indirectos.</w:t>
      </w:r>
    </w:p>
    <w:p w:rsidR="00A00720" w:rsidRPr="00B02C01" w:rsidRDefault="00A00720" w:rsidP="00A00720">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8. La responsabilidad penal y las consecuencias pecuniarias de la misma.</w:t>
      </w:r>
    </w:p>
    <w:p w:rsidR="00A00720" w:rsidRPr="00B02C01" w:rsidRDefault="00A00720" w:rsidP="00A00720">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9. Los daños que no sean la consecuencia directa de un menoscabo daño corporal o material cubierto por el presente contrato.</w:t>
      </w:r>
    </w:p>
    <w:p w:rsidR="00A00720" w:rsidRPr="00B02C01" w:rsidRDefault="00A00720" w:rsidP="00A00720">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lastRenderedPageBreak/>
        <w:t>10. Toda clase de pérdida de utilidades y/o lucro cesante.</w:t>
      </w:r>
    </w:p>
    <w:p w:rsidR="00A00720" w:rsidRPr="00B02C01" w:rsidRDefault="00A00720" w:rsidP="00A00720">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11. Los daños de terrenos, inmuebles, cables, canalizaciones, fuentes, pozos, aguas subterráneas y demás instalaciones subterráneas, que se produzcan: a) en el curso de trabajos de excavación, construcción o demolición; b) por derrame o infiltración de líquidos, combustibles o productos de cualquier naturaleza que sea.</w:t>
      </w:r>
    </w:p>
    <w:p w:rsidR="00A00720" w:rsidRPr="00B02C01" w:rsidRDefault="00A00720" w:rsidP="00A00720">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12. Daños a cosas causados por la acción progresiva de humo, polvo, hollín, vapores, vibraciones.</w:t>
      </w:r>
    </w:p>
    <w:p w:rsidR="00A00720" w:rsidRPr="00B02C01" w:rsidRDefault="00A00720" w:rsidP="00A00720">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13. Los gastos de prevención de un evento siniestral.</w:t>
      </w:r>
    </w:p>
    <w:p w:rsidR="00A00720" w:rsidRPr="00B02C01" w:rsidRDefault="00A00720" w:rsidP="00A00720">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14. Los daños provenientes de siniestros durante guerra, guerra civil, revolución, motín, huelga, tumulto popular, o causados por pertrechos de guerra.</w:t>
      </w:r>
    </w:p>
    <w:p w:rsidR="00A00720" w:rsidRPr="00B02C01" w:rsidRDefault="00A00720" w:rsidP="00A00720">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15. Los daños causados intencionalmente por el asegurado o bajo la dirección del mismo.</w:t>
      </w:r>
    </w:p>
    <w:p w:rsidR="00A00720" w:rsidRPr="00B02C01" w:rsidRDefault="00A00720" w:rsidP="00A00720">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16. La responsabilidad derivada de la posesión o uso de cualquier vehículo terrestre, ya sea del asegurado o de personas por las cuales éste responde civilmente.</w:t>
      </w:r>
    </w:p>
    <w:p w:rsidR="00A00720" w:rsidRPr="00B02C01" w:rsidRDefault="00A00720" w:rsidP="00A00720">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17. La responsabilidad derivada de la posesión o uso de cualquier vehículo marítimo o aéreo, ya sea del asegurado o de personas por las cuales éste responde civilmente.</w:t>
      </w:r>
    </w:p>
    <w:p w:rsidR="00A00720" w:rsidRPr="00B02C01" w:rsidRDefault="00A00720" w:rsidP="00A00720">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18. Cualquier daño producido por la acción de la energía atómica.</w:t>
      </w:r>
    </w:p>
    <w:p w:rsidR="00A00720" w:rsidRPr="00B02C01" w:rsidRDefault="00A00720" w:rsidP="00A00720">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19. Cualquier daño a consecuencia de un incendio o de una explosión.</w:t>
      </w:r>
    </w:p>
    <w:p w:rsidR="00A00720" w:rsidRPr="00B02C01" w:rsidRDefault="00A00720" w:rsidP="00A00720">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20. El pago de cauciones que debe rendir el asegurado, las multas o sanciones pecuniarias a que sea condenado.</w:t>
      </w:r>
    </w:p>
    <w:p w:rsidR="00A00720" w:rsidRPr="00B02C01" w:rsidRDefault="00A00720" w:rsidP="00A00720">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21. Los daños que tengan origen en actos de la naturaleza y contaminación, en general.</w:t>
      </w:r>
    </w:p>
    <w:p w:rsidR="00A00720" w:rsidRPr="00B02C01" w:rsidRDefault="00A00720" w:rsidP="00A00720">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22. Los daños directos y/o indirectos provenientes de falta, falla y/o variación en el suministro.</w:t>
      </w:r>
    </w:p>
    <w:p w:rsidR="00A00720" w:rsidRPr="00B02C01" w:rsidRDefault="00A00720" w:rsidP="00A00720">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23. Las pérdidas, daños, costos o gastos de cualquier naturaleza, directa o indirectamente causados por, resultante de, o relacionados con cualquier acto de terrorismo, sin perjuicio de la existencia de cualquier otra causa o acontecimiento que contribuya al siniestro en forma concurrente o en cualquier otra secuencia.</w:t>
      </w:r>
    </w:p>
    <w:p w:rsidR="00A00720" w:rsidRPr="00B02C01" w:rsidRDefault="00A00720" w:rsidP="00A00720">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Para los efectos de la presente exclusión, un acto terrorista consiste en una conducta calificada como tal por la ley, así como el uso de fuerza o violencia o la amenaza de ésta, por parte de cualquier persona o grupo, motivado por causas políticas, religiosas, ideológicas o similares, con la intención de ejercer influencia sobre cualquier gobierno o de atemorizar a la población, o a cualquier segmento de la misma.</w:t>
      </w:r>
    </w:p>
    <w:p w:rsidR="00A00720" w:rsidRPr="00B02C01" w:rsidRDefault="00A00720" w:rsidP="00A00720">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Esta exclusión se extiende asimismo a las pérdidas, daños, costos o gastos de cualquier naturaleza, directos o indirectos, originados en cualquier acción ejercida para controlar, evitar o suprimir actos de terrorismo o que se relacionen con éstos.</w:t>
      </w:r>
    </w:p>
    <w:p w:rsidR="00A00720" w:rsidRPr="00B02C01" w:rsidRDefault="00A00720" w:rsidP="00A00720">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Cuando los hechos en que se basa esta exclusión configuren un delito de cuya comisión estén conociendo los Tribunales de Justicia, la compañía no estará obligada a pagar ninguna indemnización por siniestro, mientras no exista un sobreseimiento judicial basado en que no concurrieron los hechos constitutivos del delito, en que éstos no son constitutivos de delito o en que no se encuentra completamente justificada la perpetración del mismo delito.</w:t>
      </w:r>
    </w:p>
    <w:p w:rsidR="00A00720" w:rsidRPr="00B02C01" w:rsidRDefault="00A00720" w:rsidP="00A00720">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24. Las pérdidas, daños o responsabilidades que, directa o indirectamente, sean causados por, o a los cuales contribuyan o emanen de, la falla o inhabilidad de cualquier Equipo Electrónico, sea o no de propiedad del Asegurado y ya sea que ocurra antes, durante o después del año 2000, y que consista en:</w:t>
      </w:r>
    </w:p>
    <w:p w:rsidR="00A00720" w:rsidRPr="00B02C01" w:rsidRDefault="00A00720" w:rsidP="00A00720">
      <w:pPr>
        <w:autoSpaceDE w:val="0"/>
        <w:autoSpaceDN w:val="0"/>
        <w:adjustRightInd w:val="0"/>
        <w:ind w:left="708"/>
        <w:jc w:val="both"/>
        <w:rPr>
          <w:rFonts w:ascii="Verdana" w:eastAsia="Arial Unicode MS" w:hAnsi="Verdana"/>
          <w:sz w:val="15"/>
          <w:szCs w:val="15"/>
        </w:rPr>
      </w:pPr>
      <w:r w:rsidRPr="00B02C01">
        <w:rPr>
          <w:rFonts w:ascii="Verdana" w:eastAsia="Arial Unicode MS" w:hAnsi="Verdana"/>
          <w:sz w:val="15"/>
          <w:szCs w:val="15"/>
        </w:rPr>
        <w:t>a) Impedimento o dificultades para reconocer correctamente cualquiera fecha en la real fecha de calendario.</w:t>
      </w:r>
    </w:p>
    <w:p w:rsidR="00A00720" w:rsidRPr="00B02C01" w:rsidRDefault="00A00720" w:rsidP="00A00720">
      <w:pPr>
        <w:autoSpaceDE w:val="0"/>
        <w:autoSpaceDN w:val="0"/>
        <w:adjustRightInd w:val="0"/>
        <w:ind w:left="708"/>
        <w:jc w:val="both"/>
        <w:rPr>
          <w:rFonts w:ascii="Verdana" w:eastAsia="Arial Unicode MS" w:hAnsi="Verdana"/>
          <w:sz w:val="15"/>
          <w:szCs w:val="15"/>
        </w:rPr>
      </w:pPr>
      <w:r w:rsidRPr="00B02C01">
        <w:rPr>
          <w:rFonts w:ascii="Verdana" w:eastAsia="Arial Unicode MS" w:hAnsi="Verdana"/>
          <w:sz w:val="15"/>
          <w:szCs w:val="15"/>
        </w:rPr>
        <w:t>b) Impedimento o dificultades para capturar, guardar, retener o manipular correctamente, interpretar o procesar cualquier dato o información, comando o instrucción, como resultado de tratar a cualquier fecha de otro modo que la fecha real de calendario.</w:t>
      </w:r>
    </w:p>
    <w:p w:rsidR="00A00720" w:rsidRPr="00B02C01" w:rsidRDefault="00A00720" w:rsidP="00A00720">
      <w:pPr>
        <w:autoSpaceDE w:val="0"/>
        <w:autoSpaceDN w:val="0"/>
        <w:adjustRightInd w:val="0"/>
        <w:ind w:left="708"/>
        <w:jc w:val="both"/>
        <w:rPr>
          <w:rFonts w:ascii="Verdana" w:eastAsia="Arial Unicode MS" w:hAnsi="Verdana"/>
          <w:sz w:val="15"/>
          <w:szCs w:val="15"/>
        </w:rPr>
      </w:pPr>
      <w:r w:rsidRPr="00B02C01">
        <w:rPr>
          <w:rFonts w:ascii="Verdana" w:eastAsia="Arial Unicode MS" w:hAnsi="Verdana"/>
          <w:sz w:val="15"/>
          <w:szCs w:val="15"/>
        </w:rPr>
        <w:t>c) Impedimento o dificultades para capturar, guardar, retener o procesar correctamente, cualquier dato como resultado de la operación de cualquier comando que haya sido programado en cualquier Equipo Electrónico, cuando el uso de tal comando cause la pérdida de datos o la inhabilidad para capturar, guardar, retener o procesar correctamente dichos datos, en o después de cualquier fecha como consecuencia de una falla o inhabilidad en la lectura de la fecha real de calendario.</w:t>
      </w:r>
    </w:p>
    <w:p w:rsidR="00A00720" w:rsidRPr="00B02C01" w:rsidRDefault="00A00720" w:rsidP="00A00720">
      <w:pPr>
        <w:autoSpaceDE w:val="0"/>
        <w:autoSpaceDN w:val="0"/>
        <w:adjustRightInd w:val="0"/>
        <w:ind w:left="708"/>
        <w:jc w:val="both"/>
        <w:rPr>
          <w:rFonts w:ascii="Verdana" w:eastAsia="Arial Unicode MS" w:hAnsi="Verdana"/>
          <w:sz w:val="15"/>
          <w:szCs w:val="15"/>
        </w:rPr>
      </w:pPr>
      <w:r w:rsidRPr="00B02C01">
        <w:rPr>
          <w:rFonts w:ascii="Verdana" w:eastAsia="Arial Unicode MS" w:hAnsi="Verdana"/>
          <w:sz w:val="15"/>
          <w:szCs w:val="15"/>
        </w:rPr>
        <w:t>Este seguro no cubre, adicionalmente, cualquier indemnización que el asegurado pueda verse obligado a pagar por pérdidas que sean resultantes, se originen o a la que contribuyan la supuesta inhabilidad de un equipo electrónico para realizar correctamente cualquiera de las operaciones a que se refieren las letras a),b) y c) anteriores.</w:t>
      </w:r>
    </w:p>
    <w:p w:rsidR="00A00720" w:rsidRPr="00B02C01" w:rsidRDefault="00A00720" w:rsidP="00A00720">
      <w:pPr>
        <w:autoSpaceDE w:val="0"/>
        <w:autoSpaceDN w:val="0"/>
        <w:adjustRightInd w:val="0"/>
        <w:ind w:left="708"/>
        <w:jc w:val="both"/>
        <w:rPr>
          <w:rFonts w:ascii="Verdana" w:eastAsia="Arial Unicode MS" w:hAnsi="Verdana"/>
          <w:sz w:val="15"/>
          <w:szCs w:val="15"/>
        </w:rPr>
      </w:pPr>
      <w:r w:rsidRPr="00B02C01">
        <w:rPr>
          <w:rFonts w:ascii="Verdana" w:eastAsia="Arial Unicode MS" w:hAnsi="Verdana"/>
          <w:sz w:val="15"/>
          <w:szCs w:val="15"/>
        </w:rPr>
        <w:t>Además este seguro tampoco cubre cualquier honorario o gasto acordado o pagado respecto de cualquier reclamo o procedimiento legal relacionado directa o indirectamente con alguna de las fallas o inhabilidades o supuestas inhabilidades señaladas en las letras y párrafos anteriores.</w:t>
      </w:r>
    </w:p>
    <w:p w:rsidR="00A00720" w:rsidRPr="00B02C01" w:rsidRDefault="00A00720" w:rsidP="00A00720">
      <w:pPr>
        <w:autoSpaceDE w:val="0"/>
        <w:autoSpaceDN w:val="0"/>
        <w:adjustRightInd w:val="0"/>
        <w:ind w:left="708"/>
        <w:jc w:val="both"/>
        <w:rPr>
          <w:rFonts w:ascii="Verdana" w:eastAsia="Arial Unicode MS" w:hAnsi="Verdana"/>
          <w:sz w:val="15"/>
          <w:szCs w:val="15"/>
        </w:rPr>
      </w:pPr>
      <w:r w:rsidRPr="00B02C01">
        <w:rPr>
          <w:rFonts w:ascii="Verdana" w:eastAsia="Arial Unicode MS" w:hAnsi="Verdana"/>
          <w:sz w:val="15"/>
          <w:szCs w:val="15"/>
        </w:rPr>
        <w:t>Para los efectos de esta cláusula, la expresión Equipo Electrónico significa cualquier computador u otros equipos o sistemas para transmitir, procesar, almacenar o recuperar datos, incluyendo sin que pueda considerarse como limitación o enumeración taxativa, cualquier hardware, firmware o software, medios, microchip, circuito integrado o dispositivos similares. Dentro de la definición deben entenderse incorporados todos los equipos, aparatos, sistemas y computadores que contengan tecnología computacional, incluyendo artefactos de todo tipo de uso, inclusive domésticos.</w:t>
      </w:r>
    </w:p>
    <w:p w:rsidR="00A00720" w:rsidRPr="00B02C01" w:rsidRDefault="00A00720" w:rsidP="00A00720">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25. La pérdida, daño, destrucción, distorsión, borrado, contaminación o alteración de Información Electrónica por cualquier causa (incluyendo Virus Computacional) o pérdida de uso, reducción de funcionalidad, costos, gastos de cualquier naturaleza que de ello resulte, aun cuando exista otra causa o evento concomitante simultánea, anterior o posterior a la pérdida.</w:t>
      </w:r>
    </w:p>
    <w:p w:rsidR="00A00720" w:rsidRPr="00B02C01" w:rsidRDefault="00A00720" w:rsidP="00FF1AE8">
      <w:pPr>
        <w:ind w:right="-235"/>
        <w:jc w:val="both"/>
        <w:rPr>
          <w:rFonts w:ascii="Verdana" w:eastAsia="Arial Unicode MS" w:hAnsi="Verdana"/>
          <w:sz w:val="15"/>
          <w:szCs w:val="15"/>
        </w:rPr>
      </w:pPr>
    </w:p>
    <w:p w:rsidR="005F4CD3" w:rsidRPr="00FC51E7" w:rsidRDefault="005F4CD3" w:rsidP="00FF1AE8">
      <w:pPr>
        <w:ind w:right="-235"/>
        <w:jc w:val="both"/>
        <w:rPr>
          <w:rFonts w:ascii="Verdana" w:hAnsi="Verdana"/>
          <w:sz w:val="15"/>
          <w:szCs w:val="15"/>
        </w:rPr>
      </w:pPr>
      <w:r w:rsidRPr="00FC51E7">
        <w:rPr>
          <w:rFonts w:ascii="Verdana" w:eastAsia="Arial Unicode MS" w:hAnsi="Verdana"/>
          <w:b/>
          <w:sz w:val="15"/>
          <w:szCs w:val="20"/>
        </w:rPr>
        <w:t>Incendio y Explosión a Consecuencia Directa de Huelga, Desorden Popular o Actos Terroristas</w:t>
      </w:r>
      <w:r w:rsidRPr="00FC51E7">
        <w:rPr>
          <w:rFonts w:ascii="Verdana" w:hAnsi="Verdana"/>
          <w:b/>
          <w:sz w:val="15"/>
          <w:szCs w:val="15"/>
        </w:rPr>
        <w:t xml:space="preserve">(Con Terrorismo solo para Riesgos Habitacionales y Oficinas No Corporativas) </w:t>
      </w:r>
    </w:p>
    <w:p w:rsidR="00EE6759" w:rsidRPr="00FC51E7" w:rsidRDefault="00EE6759" w:rsidP="008E6583">
      <w:pPr>
        <w:pStyle w:val="NormalWeb"/>
        <w:numPr>
          <w:ilvl w:val="1"/>
          <w:numId w:val="12"/>
        </w:numPr>
        <w:spacing w:before="0" w:after="0"/>
        <w:ind w:left="709" w:right="-235"/>
        <w:jc w:val="both"/>
        <w:rPr>
          <w:rFonts w:ascii="Verdana" w:hAnsi="Verdana"/>
          <w:sz w:val="15"/>
          <w:szCs w:val="15"/>
        </w:rPr>
      </w:pPr>
      <w:r w:rsidRPr="00FC51E7">
        <w:rPr>
          <w:rFonts w:ascii="Verdana" w:hAnsi="Verdana"/>
          <w:sz w:val="15"/>
          <w:szCs w:val="15"/>
        </w:rPr>
        <w:t>Los daños materiales ocasionados por incendio u otras causas, cuando tales acontecimientos tuvieren su origen o fueren una consecuencia de guerra, invasión, actos de enemigos extranjeros, hostilidades u operaciones bélicas - sea que hubiere o no declaración de guerra -, guerra civil, maniobras o ejercicios militares, insurrección, sublevación, rebelión, sedición, motín o hechos que las leyes califiquen como delitos contra la seguridad del Estado.</w:t>
      </w:r>
    </w:p>
    <w:p w:rsidR="00EE6759" w:rsidRPr="00FC51E7" w:rsidRDefault="00EE6759" w:rsidP="008E6583">
      <w:pPr>
        <w:pStyle w:val="NormalWeb"/>
        <w:numPr>
          <w:ilvl w:val="1"/>
          <w:numId w:val="12"/>
        </w:numPr>
        <w:spacing w:before="0" w:after="0"/>
        <w:ind w:left="709" w:right="-235"/>
        <w:jc w:val="both"/>
        <w:rPr>
          <w:rFonts w:ascii="Verdana" w:hAnsi="Verdana"/>
          <w:sz w:val="15"/>
          <w:szCs w:val="15"/>
        </w:rPr>
      </w:pPr>
      <w:r w:rsidRPr="00FC51E7">
        <w:rPr>
          <w:rFonts w:ascii="Verdana" w:hAnsi="Verdana"/>
          <w:sz w:val="15"/>
          <w:szCs w:val="15"/>
        </w:rPr>
        <w:t xml:space="preserve">Los daños materiales ocasionados por incendio, explosión, saqueo u otras causas provenientes de conductas o delitos de terrorismo. Para los efectos de la presente cláusula, un acto terrorista consiste en una conducta calificada como tal por la ley, así como el uso de fuerza o violencia o la amenaza de ésta, por parte de cualquier persona o grupo, motivado por causas políticas, religiosas, ideológicas o similares, con la intención de ejercer influencia sobre cualquier gobierno o de atemorizar a la población, o a cualquier segmento de la misma. Se excluye también las pérdidas, daños, costos o gastos </w:t>
      </w:r>
      <w:r w:rsidRPr="00FC51E7">
        <w:rPr>
          <w:rFonts w:ascii="Verdana" w:hAnsi="Verdana"/>
          <w:sz w:val="15"/>
          <w:szCs w:val="15"/>
        </w:rPr>
        <w:lastRenderedPageBreak/>
        <w:t>de cualquier naturaleza, directos o indirectos, originados en cualquier acción ejercida para controlar, evitar o suprimir actos de terrorismo o que se relacionen con éstos.</w:t>
      </w:r>
    </w:p>
    <w:p w:rsidR="00EE6759" w:rsidRPr="00FC51E7" w:rsidRDefault="00EE6759" w:rsidP="008E6583">
      <w:pPr>
        <w:pStyle w:val="NormalWeb"/>
        <w:numPr>
          <w:ilvl w:val="1"/>
          <w:numId w:val="12"/>
        </w:numPr>
        <w:spacing w:before="0" w:after="0"/>
        <w:ind w:left="709" w:right="-235"/>
        <w:jc w:val="both"/>
        <w:rPr>
          <w:rFonts w:ascii="Verdana" w:hAnsi="Verdana"/>
          <w:sz w:val="15"/>
          <w:szCs w:val="15"/>
        </w:rPr>
      </w:pPr>
      <w:r w:rsidRPr="00FC51E7">
        <w:rPr>
          <w:rFonts w:ascii="Verdana" w:hAnsi="Verdana"/>
          <w:sz w:val="15"/>
          <w:szCs w:val="15"/>
        </w:rPr>
        <w:t>Los daños materiales derivados de la propaganda, pintura o rayados de los bienes asegurados, como también los gastos incurridos para efectuar la limpieza de los mismos.</w:t>
      </w:r>
    </w:p>
    <w:p w:rsidR="00EE6759" w:rsidRPr="00FC51E7" w:rsidRDefault="00EE6759" w:rsidP="008E6583">
      <w:pPr>
        <w:pStyle w:val="NormalWeb"/>
        <w:numPr>
          <w:ilvl w:val="1"/>
          <w:numId w:val="12"/>
        </w:numPr>
        <w:spacing w:before="0" w:after="0"/>
        <w:ind w:left="709" w:right="-235"/>
        <w:jc w:val="both"/>
        <w:rPr>
          <w:rFonts w:ascii="Verdana" w:hAnsi="Verdana"/>
          <w:sz w:val="15"/>
          <w:szCs w:val="15"/>
        </w:rPr>
      </w:pPr>
      <w:r w:rsidRPr="00FC51E7">
        <w:rPr>
          <w:rFonts w:ascii="Verdana" w:hAnsi="Verdana"/>
          <w:sz w:val="15"/>
          <w:szCs w:val="15"/>
        </w:rPr>
        <w:t>Los daños materiales provenientes de la confiscación, requisición, retención u ocupación, legal o ilegal, de dichos bienes o de las cosas que contengan, dispuestas por la autoridad pública.</w:t>
      </w:r>
    </w:p>
    <w:p w:rsidR="00EE6759" w:rsidRPr="00FC51E7" w:rsidRDefault="00EE6759" w:rsidP="008E6583">
      <w:pPr>
        <w:pStyle w:val="NormalWeb"/>
        <w:numPr>
          <w:ilvl w:val="1"/>
          <w:numId w:val="12"/>
        </w:numPr>
        <w:spacing w:before="0" w:after="0"/>
        <w:ind w:left="709" w:right="-235"/>
        <w:jc w:val="both"/>
        <w:rPr>
          <w:rFonts w:ascii="Verdana" w:hAnsi="Verdana"/>
          <w:sz w:val="15"/>
          <w:szCs w:val="15"/>
        </w:rPr>
      </w:pPr>
      <w:r w:rsidRPr="00FC51E7">
        <w:rPr>
          <w:rFonts w:ascii="Verdana" w:hAnsi="Verdana"/>
          <w:sz w:val="15"/>
          <w:szCs w:val="15"/>
        </w:rPr>
        <w:t>Actos maliciosos o actos de sabotaje, que no sean de aquellos amparados específicamente en el artículo 1º.</w:t>
      </w:r>
    </w:p>
    <w:p w:rsidR="00010186" w:rsidRPr="00FC51E7" w:rsidRDefault="00EE6759" w:rsidP="008E6583">
      <w:pPr>
        <w:pStyle w:val="NormalWeb"/>
        <w:numPr>
          <w:ilvl w:val="1"/>
          <w:numId w:val="12"/>
        </w:numPr>
        <w:spacing w:before="0" w:after="0"/>
        <w:ind w:left="709" w:right="-235"/>
        <w:jc w:val="both"/>
        <w:rPr>
          <w:rFonts w:ascii="Verdana" w:hAnsi="Verdana"/>
          <w:sz w:val="15"/>
          <w:szCs w:val="15"/>
        </w:rPr>
      </w:pPr>
      <w:r w:rsidRPr="00FC51E7">
        <w:rPr>
          <w:rFonts w:ascii="Verdana" w:hAnsi="Verdana"/>
          <w:sz w:val="15"/>
          <w:szCs w:val="15"/>
        </w:rPr>
        <w:t>Pérdidas o daños ocasionados por desposesión permanente o temporal de la materia asegurada como resultado de la ocupación ilegal de la misma por cualquier persona o grupo de personas.</w:t>
      </w:r>
    </w:p>
    <w:p w:rsidR="00EE6759" w:rsidRDefault="00EE6759" w:rsidP="00EE6759">
      <w:pPr>
        <w:pStyle w:val="NormalWeb"/>
        <w:spacing w:before="0" w:after="0"/>
        <w:ind w:right="-235"/>
        <w:jc w:val="both"/>
        <w:rPr>
          <w:rFonts w:ascii="Verdana" w:hAnsi="Verdana"/>
          <w:sz w:val="15"/>
          <w:szCs w:val="15"/>
        </w:rPr>
      </w:pPr>
    </w:p>
    <w:p w:rsidR="00EE6759" w:rsidRPr="00EE6759" w:rsidRDefault="00EE6759" w:rsidP="00EE6759">
      <w:pPr>
        <w:pStyle w:val="NormalWeb"/>
        <w:spacing w:before="0" w:after="0"/>
        <w:ind w:right="-235"/>
        <w:jc w:val="both"/>
        <w:rPr>
          <w:rFonts w:ascii="Verdana" w:hAnsi="Verdana"/>
          <w:sz w:val="15"/>
          <w:szCs w:val="15"/>
        </w:rPr>
      </w:pPr>
    </w:p>
    <w:p w:rsidR="00010186" w:rsidRPr="005C68FE" w:rsidRDefault="00010186" w:rsidP="00010186">
      <w:pPr>
        <w:jc w:val="both"/>
        <w:rPr>
          <w:rFonts w:ascii="Verdana" w:eastAsia="Arial Unicode MS" w:hAnsi="Verdana"/>
          <w:b/>
          <w:sz w:val="15"/>
          <w:szCs w:val="20"/>
        </w:rPr>
      </w:pPr>
      <w:r w:rsidRPr="005C68FE">
        <w:rPr>
          <w:rFonts w:ascii="Verdana" w:eastAsia="Arial Unicode MS" w:hAnsi="Verdana"/>
          <w:b/>
          <w:sz w:val="15"/>
          <w:szCs w:val="20"/>
        </w:rPr>
        <w:t>Rotura de Cristales (POL 120130735)</w:t>
      </w:r>
    </w:p>
    <w:p w:rsidR="00010186" w:rsidRPr="005C68FE" w:rsidRDefault="00010186" w:rsidP="00010186">
      <w:pPr>
        <w:jc w:val="both"/>
        <w:rPr>
          <w:rFonts w:ascii="Verdana" w:eastAsia="Arial Unicode MS" w:hAnsi="Verdana"/>
          <w:sz w:val="15"/>
          <w:szCs w:val="15"/>
        </w:rPr>
      </w:pPr>
      <w:r w:rsidRPr="005C68FE">
        <w:rPr>
          <w:rFonts w:ascii="Verdana" w:eastAsia="Arial Unicode MS" w:hAnsi="Verdana"/>
          <w:sz w:val="15"/>
          <w:szCs w:val="15"/>
        </w:rPr>
        <w:t>La Compañía no responderá por los daños producidos sea directa o indirectamente, a consecuencia de:</w:t>
      </w:r>
    </w:p>
    <w:p w:rsidR="00010186" w:rsidRPr="005C68FE" w:rsidRDefault="00010186" w:rsidP="00010186">
      <w:pPr>
        <w:jc w:val="both"/>
        <w:rPr>
          <w:rFonts w:ascii="Verdana" w:eastAsia="Arial Unicode MS" w:hAnsi="Verdana"/>
          <w:sz w:val="15"/>
          <w:szCs w:val="15"/>
        </w:rPr>
      </w:pPr>
    </w:p>
    <w:p w:rsidR="00010186" w:rsidRPr="005C68FE" w:rsidRDefault="00010186" w:rsidP="008E6583">
      <w:pPr>
        <w:pStyle w:val="Prrafodelista"/>
        <w:numPr>
          <w:ilvl w:val="0"/>
          <w:numId w:val="4"/>
        </w:numPr>
        <w:contextualSpacing/>
        <w:jc w:val="both"/>
        <w:rPr>
          <w:rFonts w:ascii="Verdana" w:eastAsia="Arial Unicode MS" w:hAnsi="Verdana"/>
          <w:sz w:val="15"/>
          <w:szCs w:val="15"/>
        </w:rPr>
      </w:pPr>
      <w:r w:rsidRPr="005C68FE">
        <w:rPr>
          <w:rFonts w:ascii="Verdana" w:eastAsia="Arial Unicode MS" w:hAnsi="Verdana"/>
          <w:sz w:val="15"/>
          <w:szCs w:val="15"/>
        </w:rPr>
        <w:t>revoluciones, guerras civiles y extranjeras;</w:t>
      </w:r>
    </w:p>
    <w:p w:rsidR="00010186" w:rsidRPr="005C68FE" w:rsidRDefault="00010186" w:rsidP="008E6583">
      <w:pPr>
        <w:pStyle w:val="Prrafodelista"/>
        <w:numPr>
          <w:ilvl w:val="0"/>
          <w:numId w:val="4"/>
        </w:numPr>
        <w:contextualSpacing/>
        <w:jc w:val="both"/>
        <w:rPr>
          <w:rFonts w:ascii="Verdana" w:eastAsia="Arial Unicode MS" w:hAnsi="Verdana"/>
          <w:sz w:val="15"/>
          <w:szCs w:val="15"/>
        </w:rPr>
      </w:pPr>
      <w:r w:rsidRPr="005C68FE">
        <w:rPr>
          <w:rFonts w:ascii="Verdana" w:eastAsia="Arial Unicode MS" w:hAnsi="Verdana"/>
          <w:sz w:val="15"/>
          <w:szCs w:val="15"/>
        </w:rPr>
        <w:t>terremotos, rayos y cualquier trastorno de origen terrestre o atmosférico;</w:t>
      </w:r>
    </w:p>
    <w:p w:rsidR="00010186" w:rsidRPr="005C68FE" w:rsidRDefault="00010186" w:rsidP="008E6583">
      <w:pPr>
        <w:pStyle w:val="Prrafodelista"/>
        <w:numPr>
          <w:ilvl w:val="0"/>
          <w:numId w:val="4"/>
        </w:numPr>
        <w:contextualSpacing/>
        <w:jc w:val="both"/>
        <w:rPr>
          <w:rFonts w:ascii="Verdana" w:eastAsia="Arial Unicode MS" w:hAnsi="Verdana"/>
          <w:sz w:val="15"/>
          <w:szCs w:val="15"/>
        </w:rPr>
      </w:pPr>
      <w:r w:rsidRPr="005C68FE">
        <w:rPr>
          <w:rFonts w:ascii="Verdana" w:eastAsia="Arial Unicode MS" w:hAnsi="Verdana"/>
          <w:sz w:val="15"/>
          <w:szCs w:val="15"/>
        </w:rPr>
        <w:t>incendio;</w:t>
      </w:r>
    </w:p>
    <w:p w:rsidR="00010186" w:rsidRPr="005C68FE" w:rsidRDefault="00010186" w:rsidP="008E6583">
      <w:pPr>
        <w:pStyle w:val="Prrafodelista"/>
        <w:numPr>
          <w:ilvl w:val="0"/>
          <w:numId w:val="4"/>
        </w:numPr>
        <w:contextualSpacing/>
        <w:jc w:val="both"/>
        <w:rPr>
          <w:rFonts w:ascii="Verdana" w:eastAsia="Arial Unicode MS" w:hAnsi="Verdana"/>
          <w:sz w:val="15"/>
          <w:szCs w:val="15"/>
        </w:rPr>
      </w:pPr>
      <w:r w:rsidRPr="005C68FE">
        <w:rPr>
          <w:rFonts w:ascii="Verdana" w:eastAsia="Arial Unicode MS" w:hAnsi="Verdana"/>
          <w:sz w:val="15"/>
          <w:szCs w:val="15"/>
        </w:rPr>
        <w:t>explosión;</w:t>
      </w:r>
    </w:p>
    <w:p w:rsidR="00010186" w:rsidRPr="005C68FE" w:rsidRDefault="00010186" w:rsidP="008E6583">
      <w:pPr>
        <w:pStyle w:val="Prrafodelista"/>
        <w:numPr>
          <w:ilvl w:val="0"/>
          <w:numId w:val="4"/>
        </w:numPr>
        <w:contextualSpacing/>
        <w:jc w:val="both"/>
        <w:rPr>
          <w:rFonts w:ascii="Verdana" w:eastAsia="Arial Unicode MS" w:hAnsi="Verdana"/>
          <w:sz w:val="15"/>
          <w:szCs w:val="15"/>
        </w:rPr>
      </w:pPr>
      <w:r w:rsidRPr="005C68FE">
        <w:rPr>
          <w:rFonts w:ascii="Verdana" w:eastAsia="Arial Unicode MS" w:hAnsi="Verdana"/>
          <w:sz w:val="15"/>
          <w:szCs w:val="15"/>
        </w:rPr>
        <w:t>huelga, tumultos o manifestaciones populares y/o actos terroristas.</w:t>
      </w:r>
    </w:p>
    <w:p w:rsidR="00010186" w:rsidRPr="005C68FE" w:rsidRDefault="00010186" w:rsidP="00010186">
      <w:pPr>
        <w:jc w:val="both"/>
        <w:rPr>
          <w:rFonts w:ascii="Verdana" w:eastAsia="Arial Unicode MS" w:hAnsi="Verdana"/>
          <w:sz w:val="15"/>
          <w:szCs w:val="15"/>
        </w:rPr>
      </w:pPr>
    </w:p>
    <w:p w:rsidR="00010186" w:rsidRPr="005C68FE" w:rsidRDefault="00010186" w:rsidP="00010186">
      <w:pPr>
        <w:jc w:val="both"/>
        <w:rPr>
          <w:rFonts w:ascii="Verdana" w:eastAsia="Arial Unicode MS" w:hAnsi="Verdana"/>
          <w:sz w:val="15"/>
          <w:szCs w:val="15"/>
        </w:rPr>
      </w:pPr>
      <w:r w:rsidRPr="005C68FE">
        <w:rPr>
          <w:rFonts w:ascii="Verdana" w:eastAsia="Arial Unicode MS" w:hAnsi="Verdana"/>
          <w:sz w:val="15"/>
          <w:szCs w:val="15"/>
        </w:rPr>
        <w:t>Se excluyen las inscripciones, pintados y cualquier trabajo que tengan los cristales, vidrios o espejos, salvo que hayan sido mencionados expresamente en las Condiciones Particulares de la Póliza, declarando su valor y pagando la prima correspondiente. En caso que fueran incluidos, serán indemnizados o repuestossolamente en el evento que se deterioren a consecuencia de rotura del cristal, vidrio o espejo que le sirve de fondo.</w:t>
      </w:r>
    </w:p>
    <w:p w:rsidR="00010186" w:rsidRPr="005C68FE" w:rsidRDefault="00010186" w:rsidP="00010186">
      <w:pPr>
        <w:jc w:val="both"/>
        <w:rPr>
          <w:rFonts w:ascii="Verdana" w:eastAsia="Arial Unicode MS" w:hAnsi="Verdana"/>
          <w:sz w:val="15"/>
          <w:szCs w:val="15"/>
        </w:rPr>
      </w:pPr>
      <w:r w:rsidRPr="005C68FE">
        <w:rPr>
          <w:rFonts w:ascii="Verdana" w:eastAsia="Arial Unicode MS" w:hAnsi="Verdana"/>
          <w:sz w:val="15"/>
          <w:szCs w:val="15"/>
        </w:rPr>
        <w:t>La Compañía no responderá por daños producidos ni en el marco o cuadro ni en los accesorios del objeto asegurado.</w:t>
      </w:r>
    </w:p>
    <w:p w:rsidR="00010186" w:rsidRPr="005C68FE" w:rsidRDefault="00010186" w:rsidP="00010186">
      <w:pPr>
        <w:jc w:val="both"/>
        <w:rPr>
          <w:rFonts w:ascii="Verdana" w:eastAsia="Arial Unicode MS" w:hAnsi="Verdana"/>
          <w:sz w:val="15"/>
          <w:szCs w:val="15"/>
        </w:rPr>
      </w:pPr>
    </w:p>
    <w:p w:rsidR="00010186" w:rsidRPr="005C68FE" w:rsidRDefault="00010186" w:rsidP="00010186">
      <w:pPr>
        <w:jc w:val="both"/>
        <w:rPr>
          <w:rFonts w:ascii="Arial" w:eastAsia="Arial Unicode MS" w:hAnsi="Arial" w:cs="Arial"/>
          <w:b/>
          <w:sz w:val="20"/>
          <w:szCs w:val="20"/>
        </w:rPr>
      </w:pPr>
    </w:p>
    <w:p w:rsidR="00010186" w:rsidRPr="005C68FE" w:rsidRDefault="00010186" w:rsidP="00010186">
      <w:pPr>
        <w:jc w:val="both"/>
        <w:rPr>
          <w:rFonts w:ascii="Verdana" w:eastAsia="Arial Unicode MS" w:hAnsi="Verdana"/>
          <w:b/>
          <w:sz w:val="15"/>
          <w:szCs w:val="20"/>
        </w:rPr>
      </w:pPr>
      <w:r w:rsidRPr="005C68FE">
        <w:rPr>
          <w:rFonts w:ascii="Verdana" w:eastAsia="Arial Unicode MS" w:hAnsi="Verdana"/>
          <w:b/>
          <w:sz w:val="15"/>
          <w:szCs w:val="20"/>
        </w:rPr>
        <w:t>Avería de Maquinaria (POL 120130709)</w:t>
      </w:r>
    </w:p>
    <w:p w:rsidR="00010186" w:rsidRPr="005C68FE" w:rsidRDefault="00010186" w:rsidP="00010186">
      <w:pPr>
        <w:jc w:val="both"/>
        <w:rPr>
          <w:rFonts w:ascii="Verdana" w:eastAsia="Arial Unicode MS" w:hAnsi="Verdana"/>
          <w:sz w:val="15"/>
          <w:szCs w:val="15"/>
        </w:rPr>
      </w:pPr>
      <w:r w:rsidRPr="005C68FE">
        <w:rPr>
          <w:rFonts w:ascii="Verdana" w:eastAsia="Arial Unicode MS" w:hAnsi="Verdana"/>
          <w:sz w:val="15"/>
          <w:szCs w:val="15"/>
        </w:rPr>
        <w:t>No se aseguran:</w:t>
      </w:r>
    </w:p>
    <w:p w:rsidR="00010186" w:rsidRPr="005C68FE" w:rsidRDefault="00010186" w:rsidP="008E6583">
      <w:pPr>
        <w:pStyle w:val="Prrafodelista"/>
        <w:numPr>
          <w:ilvl w:val="0"/>
          <w:numId w:val="5"/>
        </w:numPr>
        <w:autoSpaceDE w:val="0"/>
        <w:autoSpaceDN w:val="0"/>
        <w:adjustRightInd w:val="0"/>
        <w:ind w:left="360"/>
        <w:contextualSpacing/>
        <w:jc w:val="both"/>
        <w:rPr>
          <w:rFonts w:ascii="Verdana" w:eastAsia="Arial Unicode MS" w:hAnsi="Verdana"/>
          <w:sz w:val="15"/>
          <w:szCs w:val="15"/>
        </w:rPr>
      </w:pPr>
      <w:r w:rsidRPr="005C68FE">
        <w:rPr>
          <w:rFonts w:ascii="Verdana" w:eastAsia="Arial Unicode MS" w:hAnsi="Verdana"/>
          <w:sz w:val="15"/>
          <w:szCs w:val="15"/>
        </w:rPr>
        <w:t>Herramientas cambiables de cualquier tipo como brocas, quebradoras, moldes, cuchillas, sierras, cualquier tipo como brocas, quebradoras, moldes, cuchillas, sierras, muelas, matrices.</w:t>
      </w:r>
    </w:p>
    <w:p w:rsidR="00010186" w:rsidRPr="005C68FE" w:rsidRDefault="00010186" w:rsidP="008E6583">
      <w:pPr>
        <w:pStyle w:val="Prrafodelista"/>
        <w:numPr>
          <w:ilvl w:val="0"/>
          <w:numId w:val="5"/>
        </w:numPr>
        <w:autoSpaceDE w:val="0"/>
        <w:autoSpaceDN w:val="0"/>
        <w:adjustRightInd w:val="0"/>
        <w:ind w:left="360"/>
        <w:contextualSpacing/>
        <w:jc w:val="both"/>
        <w:rPr>
          <w:rFonts w:ascii="Verdana" w:eastAsia="Arial Unicode MS" w:hAnsi="Verdana"/>
          <w:sz w:val="15"/>
          <w:szCs w:val="15"/>
        </w:rPr>
      </w:pPr>
      <w:r w:rsidRPr="005C68FE">
        <w:rPr>
          <w:rFonts w:ascii="Verdana" w:eastAsia="Arial Unicode MS" w:hAnsi="Verdana"/>
          <w:sz w:val="15"/>
          <w:szCs w:val="15"/>
        </w:rPr>
        <w:t>Cintas transportadoras, cribas y mangas, revestimientos o bandas de caucho, textiles de plástico, cepillos, neumáticos, cabos, cadenas y correas, partes de vidrio, porcelana o cerámica.</w:t>
      </w:r>
    </w:p>
    <w:p w:rsidR="00010186" w:rsidRPr="005C68FE" w:rsidRDefault="00010186" w:rsidP="008E6583">
      <w:pPr>
        <w:pStyle w:val="Prrafodelista"/>
        <w:numPr>
          <w:ilvl w:val="0"/>
          <w:numId w:val="5"/>
        </w:numPr>
        <w:autoSpaceDE w:val="0"/>
        <w:autoSpaceDN w:val="0"/>
        <w:adjustRightInd w:val="0"/>
        <w:ind w:left="360"/>
        <w:contextualSpacing/>
        <w:jc w:val="both"/>
        <w:rPr>
          <w:rFonts w:ascii="Verdana" w:eastAsia="Arial Unicode MS" w:hAnsi="Verdana"/>
          <w:sz w:val="15"/>
          <w:szCs w:val="15"/>
        </w:rPr>
      </w:pPr>
      <w:r w:rsidRPr="005C68FE">
        <w:rPr>
          <w:rFonts w:ascii="Verdana" w:eastAsia="Arial Unicode MS" w:hAnsi="Verdana"/>
          <w:sz w:val="15"/>
          <w:szCs w:val="15"/>
        </w:rPr>
        <w:t>Cimientos, revestimientos de ladrillos en hornos y recipientes, cajas de fuego, quemadores.</w:t>
      </w:r>
    </w:p>
    <w:p w:rsidR="00010186" w:rsidRPr="005C68FE" w:rsidRDefault="00010186" w:rsidP="008E6583">
      <w:pPr>
        <w:pStyle w:val="Prrafodelista"/>
        <w:numPr>
          <w:ilvl w:val="0"/>
          <w:numId w:val="5"/>
        </w:numPr>
        <w:autoSpaceDE w:val="0"/>
        <w:autoSpaceDN w:val="0"/>
        <w:adjustRightInd w:val="0"/>
        <w:ind w:left="360"/>
        <w:contextualSpacing/>
        <w:jc w:val="both"/>
        <w:rPr>
          <w:rFonts w:ascii="Verdana" w:eastAsia="Arial Unicode MS" w:hAnsi="Verdana"/>
          <w:sz w:val="15"/>
          <w:szCs w:val="15"/>
        </w:rPr>
      </w:pPr>
      <w:r w:rsidRPr="005C68FE">
        <w:rPr>
          <w:rFonts w:ascii="Verdana" w:eastAsia="Arial Unicode MS" w:hAnsi="Verdana"/>
          <w:sz w:val="15"/>
          <w:szCs w:val="15"/>
        </w:rPr>
        <w:t>Combustibles, contenido de filtros, refrigerantes, materiales de limpieza, lubricantes, aceites de lubricación.</w:t>
      </w:r>
    </w:p>
    <w:p w:rsidR="00010186" w:rsidRPr="005C68FE" w:rsidRDefault="00010186" w:rsidP="008E6583">
      <w:pPr>
        <w:pStyle w:val="Prrafodelista"/>
        <w:numPr>
          <w:ilvl w:val="0"/>
          <w:numId w:val="5"/>
        </w:numPr>
        <w:autoSpaceDE w:val="0"/>
        <w:autoSpaceDN w:val="0"/>
        <w:adjustRightInd w:val="0"/>
        <w:ind w:left="360"/>
        <w:contextualSpacing/>
        <w:jc w:val="both"/>
        <w:rPr>
          <w:rFonts w:ascii="Verdana" w:eastAsia="Arial Unicode MS" w:hAnsi="Verdana"/>
          <w:sz w:val="15"/>
          <w:szCs w:val="15"/>
        </w:rPr>
      </w:pPr>
      <w:r w:rsidRPr="005C68FE">
        <w:rPr>
          <w:rFonts w:ascii="Verdana" w:eastAsia="Arial Unicode MS" w:hAnsi="Verdana"/>
          <w:sz w:val="15"/>
          <w:szCs w:val="15"/>
        </w:rPr>
        <w:t>Catalizadores, productos químicos, agentes de contacto.</w:t>
      </w:r>
    </w:p>
    <w:p w:rsidR="00010186" w:rsidRPr="005C68FE" w:rsidRDefault="00010186" w:rsidP="00FF1AE8">
      <w:pPr>
        <w:ind w:right="-235"/>
        <w:jc w:val="both"/>
        <w:rPr>
          <w:rFonts w:ascii="Verdana" w:hAnsi="Verdana" w:cs="Arial"/>
          <w:b/>
          <w:sz w:val="15"/>
          <w:szCs w:val="15"/>
          <w:lang w:val="es-CL"/>
        </w:rPr>
      </w:pPr>
    </w:p>
    <w:p w:rsidR="00CF220A" w:rsidRPr="005C68FE" w:rsidRDefault="00CF220A" w:rsidP="00FF1AE8">
      <w:pPr>
        <w:ind w:right="-235"/>
        <w:jc w:val="both"/>
        <w:rPr>
          <w:rFonts w:ascii="Verdana" w:hAnsi="Verdana" w:cs="Arial"/>
          <w:b/>
          <w:sz w:val="15"/>
          <w:szCs w:val="15"/>
          <w:lang w:val="es-CL"/>
        </w:rPr>
      </w:pPr>
    </w:p>
    <w:p w:rsidR="00CF220A" w:rsidRPr="005C68FE" w:rsidRDefault="00CF220A" w:rsidP="00CF220A">
      <w:pPr>
        <w:autoSpaceDE w:val="0"/>
        <w:autoSpaceDN w:val="0"/>
        <w:adjustRightInd w:val="0"/>
        <w:jc w:val="both"/>
        <w:rPr>
          <w:rFonts w:ascii="Verdana" w:eastAsia="Arial Unicode MS" w:hAnsi="Verdana"/>
          <w:sz w:val="15"/>
          <w:szCs w:val="15"/>
        </w:rPr>
      </w:pPr>
      <w:r w:rsidRPr="005C68FE">
        <w:rPr>
          <w:rFonts w:ascii="Verdana" w:eastAsia="Arial Unicode MS" w:hAnsi="Verdana"/>
          <w:sz w:val="15"/>
          <w:szCs w:val="15"/>
        </w:rPr>
        <w:t>La compañía no responderá por:</w:t>
      </w:r>
    </w:p>
    <w:p w:rsidR="00CF220A" w:rsidRPr="005C68FE" w:rsidRDefault="00CF220A" w:rsidP="00CF220A">
      <w:pPr>
        <w:autoSpaceDE w:val="0"/>
        <w:autoSpaceDN w:val="0"/>
        <w:adjustRightInd w:val="0"/>
        <w:jc w:val="both"/>
        <w:rPr>
          <w:rFonts w:ascii="Verdana" w:eastAsia="Arial Unicode MS" w:hAnsi="Verdana"/>
          <w:sz w:val="15"/>
          <w:szCs w:val="15"/>
        </w:rPr>
      </w:pPr>
    </w:p>
    <w:p w:rsidR="00CF220A" w:rsidRPr="005C68FE" w:rsidRDefault="00CF220A" w:rsidP="008E6583">
      <w:pPr>
        <w:pStyle w:val="Prrafodelista"/>
        <w:numPr>
          <w:ilvl w:val="0"/>
          <w:numId w:val="8"/>
        </w:numPr>
        <w:autoSpaceDE w:val="0"/>
        <w:autoSpaceDN w:val="0"/>
        <w:adjustRightInd w:val="0"/>
        <w:contextualSpacing/>
        <w:jc w:val="both"/>
        <w:rPr>
          <w:rFonts w:ascii="Verdana" w:eastAsia="Arial Unicode MS" w:hAnsi="Verdana"/>
          <w:sz w:val="15"/>
          <w:szCs w:val="15"/>
        </w:rPr>
      </w:pPr>
      <w:r w:rsidRPr="005C68FE">
        <w:rPr>
          <w:rFonts w:ascii="Verdana" w:eastAsia="Arial Unicode MS" w:hAnsi="Verdana"/>
          <w:sz w:val="15"/>
          <w:szCs w:val="15"/>
        </w:rPr>
        <w:t>Los deducibles indicados en las Condiciones Particulares de la póliza. Si varios objetos sufren daño en un solo acontecimiento, se aplicará solamente el deducible más elevado a la pérdida conjunta.</w:t>
      </w:r>
    </w:p>
    <w:p w:rsidR="00CF220A" w:rsidRPr="005C68FE" w:rsidRDefault="00CF220A" w:rsidP="008E6583">
      <w:pPr>
        <w:pStyle w:val="Prrafodelista"/>
        <w:numPr>
          <w:ilvl w:val="0"/>
          <w:numId w:val="8"/>
        </w:numPr>
        <w:autoSpaceDE w:val="0"/>
        <w:autoSpaceDN w:val="0"/>
        <w:adjustRightInd w:val="0"/>
        <w:contextualSpacing/>
        <w:jc w:val="both"/>
        <w:rPr>
          <w:rFonts w:ascii="Verdana" w:eastAsia="Arial Unicode MS" w:hAnsi="Verdana"/>
          <w:sz w:val="15"/>
          <w:szCs w:val="15"/>
        </w:rPr>
      </w:pPr>
      <w:r w:rsidRPr="005C68FE">
        <w:rPr>
          <w:rFonts w:ascii="Verdana" w:eastAsia="Arial Unicode MS" w:hAnsi="Verdana"/>
          <w:sz w:val="15"/>
          <w:szCs w:val="15"/>
        </w:rPr>
        <w:t>Corrosión, erosión, uso o desgaste de cualquiera parte de la maquinaria, causados por el trabajo o por otra influencia permanente de sustancias químicas o de la atmósfera, depósitos excesivos de orín, fango, incrustaciones en calderas u otros depósitos.</w:t>
      </w:r>
    </w:p>
    <w:p w:rsidR="00CF220A" w:rsidRPr="005C68FE" w:rsidRDefault="00CF220A" w:rsidP="008E6583">
      <w:pPr>
        <w:pStyle w:val="Prrafodelista"/>
        <w:numPr>
          <w:ilvl w:val="0"/>
          <w:numId w:val="8"/>
        </w:numPr>
        <w:autoSpaceDE w:val="0"/>
        <w:autoSpaceDN w:val="0"/>
        <w:adjustRightInd w:val="0"/>
        <w:contextualSpacing/>
        <w:jc w:val="both"/>
        <w:rPr>
          <w:rFonts w:ascii="Verdana" w:eastAsia="Arial Unicode MS" w:hAnsi="Verdana"/>
          <w:sz w:val="15"/>
          <w:szCs w:val="15"/>
        </w:rPr>
      </w:pPr>
      <w:r w:rsidRPr="005C68FE">
        <w:rPr>
          <w:rFonts w:ascii="Verdana" w:eastAsia="Arial Unicode MS" w:hAnsi="Verdana"/>
          <w:sz w:val="15"/>
          <w:szCs w:val="15"/>
        </w:rPr>
        <w:t>Averías causadas por pruebas, cargas excesiva intencional o por experimentos que impliquen condiciones anormales.</w:t>
      </w:r>
    </w:p>
    <w:p w:rsidR="00CF220A" w:rsidRPr="005C68FE" w:rsidRDefault="00CF220A" w:rsidP="008E6583">
      <w:pPr>
        <w:pStyle w:val="Prrafodelista"/>
        <w:numPr>
          <w:ilvl w:val="0"/>
          <w:numId w:val="8"/>
        </w:numPr>
        <w:autoSpaceDE w:val="0"/>
        <w:autoSpaceDN w:val="0"/>
        <w:adjustRightInd w:val="0"/>
        <w:contextualSpacing/>
        <w:jc w:val="both"/>
        <w:rPr>
          <w:rFonts w:ascii="Verdana" w:eastAsia="Arial Unicode MS" w:hAnsi="Verdana"/>
          <w:sz w:val="15"/>
          <w:szCs w:val="15"/>
        </w:rPr>
      </w:pPr>
      <w:r w:rsidRPr="005C68FE">
        <w:rPr>
          <w:rFonts w:ascii="Verdana" w:eastAsia="Arial Unicode MS" w:hAnsi="Verdana"/>
          <w:sz w:val="15"/>
          <w:szCs w:val="15"/>
        </w:rPr>
        <w:t>Incendio, explosión, rayo, directa o indirectamente, extinción de incendio, demolición, desmontaje o remoción de escombros.</w:t>
      </w:r>
    </w:p>
    <w:p w:rsidR="00CF220A" w:rsidRPr="005C68FE" w:rsidRDefault="00CF220A" w:rsidP="008E6583">
      <w:pPr>
        <w:pStyle w:val="Prrafodelista"/>
        <w:numPr>
          <w:ilvl w:val="0"/>
          <w:numId w:val="8"/>
        </w:numPr>
        <w:autoSpaceDE w:val="0"/>
        <w:autoSpaceDN w:val="0"/>
        <w:adjustRightInd w:val="0"/>
        <w:contextualSpacing/>
        <w:jc w:val="both"/>
        <w:rPr>
          <w:rFonts w:ascii="Verdana" w:eastAsia="Arial Unicode MS" w:hAnsi="Verdana"/>
          <w:sz w:val="15"/>
          <w:szCs w:val="15"/>
        </w:rPr>
      </w:pPr>
      <w:r w:rsidRPr="005C68FE">
        <w:rPr>
          <w:rFonts w:ascii="Verdana" w:eastAsia="Arial Unicode MS" w:hAnsi="Verdana"/>
          <w:sz w:val="15"/>
          <w:szCs w:val="15"/>
        </w:rPr>
        <w:t>Terremoto, maremoto, tsunami, hundimiento, deslizamiento de tierra, caída de rocas, inundación, huracán, ciclón, erupción volcánica.</w:t>
      </w:r>
    </w:p>
    <w:p w:rsidR="00CF220A" w:rsidRPr="005C68FE" w:rsidRDefault="00CF220A" w:rsidP="008E6583">
      <w:pPr>
        <w:pStyle w:val="Prrafodelista"/>
        <w:numPr>
          <w:ilvl w:val="0"/>
          <w:numId w:val="8"/>
        </w:numPr>
        <w:autoSpaceDE w:val="0"/>
        <w:autoSpaceDN w:val="0"/>
        <w:adjustRightInd w:val="0"/>
        <w:contextualSpacing/>
        <w:jc w:val="both"/>
        <w:rPr>
          <w:rFonts w:ascii="Verdana" w:eastAsia="Arial Unicode MS" w:hAnsi="Verdana"/>
          <w:sz w:val="15"/>
          <w:szCs w:val="15"/>
        </w:rPr>
      </w:pPr>
      <w:r w:rsidRPr="005C68FE">
        <w:rPr>
          <w:rFonts w:ascii="Verdana" w:eastAsia="Arial Unicode MS" w:hAnsi="Verdana"/>
          <w:sz w:val="15"/>
          <w:szCs w:val="15"/>
        </w:rPr>
        <w:t>Robo, hurto.</w:t>
      </w:r>
    </w:p>
    <w:p w:rsidR="00CF220A" w:rsidRPr="005C68FE" w:rsidRDefault="00CF220A" w:rsidP="008E6583">
      <w:pPr>
        <w:pStyle w:val="Prrafodelista"/>
        <w:numPr>
          <w:ilvl w:val="0"/>
          <w:numId w:val="8"/>
        </w:numPr>
        <w:autoSpaceDE w:val="0"/>
        <w:autoSpaceDN w:val="0"/>
        <w:adjustRightInd w:val="0"/>
        <w:contextualSpacing/>
        <w:jc w:val="both"/>
        <w:rPr>
          <w:rFonts w:ascii="Verdana" w:eastAsia="Arial Unicode MS" w:hAnsi="Verdana"/>
          <w:sz w:val="15"/>
          <w:szCs w:val="15"/>
        </w:rPr>
      </w:pPr>
      <w:r w:rsidRPr="005C68FE">
        <w:rPr>
          <w:rFonts w:ascii="Verdana" w:eastAsia="Arial Unicode MS" w:hAnsi="Verdana"/>
          <w:sz w:val="15"/>
          <w:szCs w:val="15"/>
        </w:rPr>
        <w:t>Daño por actos intencionales, o negligencia intencional, ocasionados por el asegurado o por su dirección.</w:t>
      </w:r>
    </w:p>
    <w:p w:rsidR="00CF220A" w:rsidRPr="005C68FE" w:rsidRDefault="00CF220A" w:rsidP="008E6583">
      <w:pPr>
        <w:pStyle w:val="Prrafodelista"/>
        <w:numPr>
          <w:ilvl w:val="0"/>
          <w:numId w:val="8"/>
        </w:numPr>
        <w:autoSpaceDE w:val="0"/>
        <w:autoSpaceDN w:val="0"/>
        <w:adjustRightInd w:val="0"/>
        <w:contextualSpacing/>
        <w:jc w:val="both"/>
        <w:rPr>
          <w:rFonts w:ascii="Verdana" w:eastAsia="Arial Unicode MS" w:hAnsi="Verdana"/>
          <w:sz w:val="15"/>
          <w:szCs w:val="15"/>
        </w:rPr>
      </w:pPr>
      <w:r w:rsidRPr="005C68FE">
        <w:rPr>
          <w:rFonts w:ascii="Verdana" w:eastAsia="Arial Unicode MS" w:hAnsi="Verdana"/>
          <w:sz w:val="15"/>
          <w:szCs w:val="15"/>
        </w:rPr>
        <w:t>Fallas o desperfectos que existían en el momento de contratarse este seguro y que eran conocidos por el asegurado o por su dirección.</w:t>
      </w:r>
    </w:p>
    <w:p w:rsidR="00CF220A" w:rsidRPr="005C68FE" w:rsidRDefault="00CF220A" w:rsidP="008E6583">
      <w:pPr>
        <w:pStyle w:val="Prrafodelista"/>
        <w:numPr>
          <w:ilvl w:val="0"/>
          <w:numId w:val="8"/>
        </w:numPr>
        <w:autoSpaceDE w:val="0"/>
        <w:autoSpaceDN w:val="0"/>
        <w:adjustRightInd w:val="0"/>
        <w:contextualSpacing/>
        <w:jc w:val="both"/>
        <w:rPr>
          <w:rFonts w:ascii="Verdana" w:eastAsia="Arial Unicode MS" w:hAnsi="Verdana"/>
          <w:sz w:val="15"/>
          <w:szCs w:val="15"/>
        </w:rPr>
      </w:pPr>
      <w:r w:rsidRPr="005C68FE">
        <w:rPr>
          <w:rFonts w:ascii="Verdana" w:eastAsia="Arial Unicode MS" w:hAnsi="Verdana"/>
          <w:sz w:val="15"/>
          <w:szCs w:val="15"/>
        </w:rPr>
        <w:t>Pérdida o daños por los que el proveedor o fabricante del objeto responden, legalmente o según obligaciones contractuales.</w:t>
      </w:r>
    </w:p>
    <w:p w:rsidR="00CF220A" w:rsidRPr="005C68FE" w:rsidRDefault="00CF220A" w:rsidP="008E6583">
      <w:pPr>
        <w:pStyle w:val="Prrafodelista"/>
        <w:numPr>
          <w:ilvl w:val="0"/>
          <w:numId w:val="8"/>
        </w:numPr>
        <w:autoSpaceDE w:val="0"/>
        <w:autoSpaceDN w:val="0"/>
        <w:adjustRightInd w:val="0"/>
        <w:contextualSpacing/>
        <w:jc w:val="both"/>
        <w:rPr>
          <w:rFonts w:ascii="Verdana" w:eastAsia="Arial Unicode MS" w:hAnsi="Verdana"/>
          <w:sz w:val="15"/>
          <w:szCs w:val="15"/>
        </w:rPr>
      </w:pPr>
      <w:r w:rsidRPr="005C68FE">
        <w:rPr>
          <w:rFonts w:ascii="Verdana" w:eastAsia="Arial Unicode MS" w:hAnsi="Verdana"/>
          <w:sz w:val="15"/>
          <w:szCs w:val="15"/>
        </w:rPr>
        <w:t>Pérdidas indirectas, de la naturaleza que sean.</w:t>
      </w:r>
    </w:p>
    <w:p w:rsidR="00CF220A" w:rsidRPr="005C68FE" w:rsidRDefault="00CF220A" w:rsidP="008E6583">
      <w:pPr>
        <w:pStyle w:val="Prrafodelista"/>
        <w:numPr>
          <w:ilvl w:val="0"/>
          <w:numId w:val="8"/>
        </w:numPr>
        <w:autoSpaceDE w:val="0"/>
        <w:autoSpaceDN w:val="0"/>
        <w:adjustRightInd w:val="0"/>
        <w:contextualSpacing/>
        <w:jc w:val="both"/>
        <w:rPr>
          <w:rFonts w:ascii="Verdana" w:eastAsia="Arial Unicode MS" w:hAnsi="Verdana"/>
          <w:sz w:val="15"/>
          <w:szCs w:val="15"/>
        </w:rPr>
      </w:pPr>
      <w:r w:rsidRPr="005C68FE">
        <w:rPr>
          <w:rFonts w:ascii="Verdana" w:eastAsia="Arial Unicode MS" w:hAnsi="Verdana"/>
          <w:sz w:val="15"/>
          <w:szCs w:val="15"/>
        </w:rPr>
        <w:t>Guerra, invasión, actos de una potencia extranjera enemiga, hostilidades, haya sido declarada la guerra o no, guerra civil, rebelión, revolución, insurrección, sublevación, tumulto, huelga, lock-out, movimientos populares, toma de poder por las fuerzas armadas o usurpadores, actos dañosos de personas que actúan por cuenta o en nombre de cualquier organización política, confiscación, requisición, destrucción o desperfectos provocados por orden de un gobierno de jure o de facto o por cualquier otro.</w:t>
      </w:r>
    </w:p>
    <w:p w:rsidR="00CF220A" w:rsidRPr="005C68FE" w:rsidRDefault="00CF220A" w:rsidP="008E6583">
      <w:pPr>
        <w:pStyle w:val="Prrafodelista"/>
        <w:numPr>
          <w:ilvl w:val="0"/>
          <w:numId w:val="8"/>
        </w:numPr>
        <w:autoSpaceDE w:val="0"/>
        <w:autoSpaceDN w:val="0"/>
        <w:adjustRightInd w:val="0"/>
        <w:contextualSpacing/>
        <w:jc w:val="both"/>
        <w:rPr>
          <w:rFonts w:ascii="Verdana" w:eastAsia="Arial Unicode MS" w:hAnsi="Verdana"/>
          <w:sz w:val="15"/>
          <w:szCs w:val="15"/>
        </w:rPr>
      </w:pPr>
      <w:r w:rsidRPr="005C68FE">
        <w:rPr>
          <w:rFonts w:ascii="Verdana" w:eastAsia="Arial Unicode MS" w:hAnsi="Verdana"/>
          <w:sz w:val="15"/>
          <w:szCs w:val="15"/>
        </w:rPr>
        <w:t>Los efectos directos o indirectos de explosiones, de desprendimiento de calor o de contaminación radioactiva, provenientes de la transmutación del núcleo de átomos o por efecto de la aceleración artificial de partículas.</w:t>
      </w:r>
    </w:p>
    <w:p w:rsidR="00CF220A" w:rsidRPr="005C68FE" w:rsidRDefault="00CF220A" w:rsidP="008E6583">
      <w:pPr>
        <w:pStyle w:val="Prrafodelista"/>
        <w:numPr>
          <w:ilvl w:val="0"/>
          <w:numId w:val="8"/>
        </w:numPr>
        <w:autoSpaceDE w:val="0"/>
        <w:autoSpaceDN w:val="0"/>
        <w:adjustRightInd w:val="0"/>
        <w:contextualSpacing/>
        <w:jc w:val="both"/>
        <w:rPr>
          <w:rFonts w:ascii="Verdana" w:eastAsia="Arial Unicode MS" w:hAnsi="Verdana"/>
          <w:sz w:val="15"/>
          <w:szCs w:val="15"/>
        </w:rPr>
      </w:pPr>
      <w:r w:rsidRPr="005C68FE">
        <w:rPr>
          <w:rFonts w:ascii="Verdana" w:eastAsia="Arial Unicode MS" w:hAnsi="Verdana"/>
          <w:sz w:val="15"/>
          <w:szCs w:val="15"/>
        </w:rPr>
        <w:t>Cualquier daño o pérdida o responsabilidad, directa o indirectamente provocados por material bélico nuclear.</w:t>
      </w:r>
    </w:p>
    <w:p w:rsidR="00CF220A" w:rsidRPr="005C68FE" w:rsidRDefault="00CF220A" w:rsidP="00FF1AE8">
      <w:pPr>
        <w:ind w:right="-235"/>
        <w:jc w:val="both"/>
        <w:rPr>
          <w:rFonts w:ascii="Verdana" w:hAnsi="Verdana" w:cs="Arial"/>
          <w:b/>
          <w:sz w:val="15"/>
          <w:szCs w:val="15"/>
        </w:rPr>
      </w:pPr>
    </w:p>
    <w:p w:rsidR="00010186" w:rsidRPr="005C68FE" w:rsidRDefault="00010186" w:rsidP="00010186">
      <w:pPr>
        <w:jc w:val="both"/>
        <w:rPr>
          <w:rFonts w:ascii="Verdana" w:eastAsia="Arial Unicode MS" w:hAnsi="Verdana"/>
          <w:b/>
          <w:sz w:val="15"/>
          <w:szCs w:val="20"/>
        </w:rPr>
      </w:pPr>
      <w:r w:rsidRPr="005C68FE">
        <w:rPr>
          <w:rFonts w:ascii="Verdana" w:eastAsia="Arial Unicode MS" w:hAnsi="Verdana"/>
          <w:b/>
          <w:sz w:val="15"/>
          <w:szCs w:val="20"/>
        </w:rPr>
        <w:t xml:space="preserve">Responsabilidad Civil Propietario Inmueble (CAD </w:t>
      </w:r>
      <w:r w:rsidRPr="00861761">
        <w:rPr>
          <w:rFonts w:ascii="Verdana" w:eastAsia="Arial Unicode MS" w:hAnsi="Verdana"/>
          <w:b/>
          <w:strike/>
          <w:color w:val="FF0000"/>
          <w:sz w:val="15"/>
          <w:szCs w:val="20"/>
        </w:rPr>
        <w:t>120130384</w:t>
      </w:r>
      <w:r w:rsidR="00861761">
        <w:rPr>
          <w:rFonts w:ascii="Verdana" w:eastAsia="Arial Unicode MS" w:hAnsi="Verdana"/>
          <w:b/>
          <w:sz w:val="15"/>
          <w:szCs w:val="20"/>
        </w:rPr>
        <w:t xml:space="preserve"> </w:t>
      </w:r>
      <w:r w:rsidR="00861761" w:rsidRPr="00861761">
        <w:rPr>
          <w:rFonts w:ascii="Verdana" w:hAnsi="Verdana" w:cs="Arial"/>
          <w:b/>
          <w:bCs/>
          <w:sz w:val="15"/>
          <w:szCs w:val="15"/>
          <w:highlight w:val="green"/>
        </w:rPr>
        <w:t>120131803</w:t>
      </w:r>
      <w:r w:rsidRPr="005C68FE">
        <w:rPr>
          <w:rFonts w:ascii="Verdana" w:eastAsia="Arial Unicode MS" w:hAnsi="Verdana"/>
          <w:b/>
          <w:sz w:val="15"/>
          <w:szCs w:val="20"/>
        </w:rPr>
        <w:t>)</w:t>
      </w:r>
    </w:p>
    <w:p w:rsidR="00010186" w:rsidRPr="005C68FE" w:rsidRDefault="00010186" w:rsidP="00010186">
      <w:pPr>
        <w:autoSpaceDE w:val="0"/>
        <w:autoSpaceDN w:val="0"/>
        <w:adjustRightInd w:val="0"/>
        <w:jc w:val="both"/>
        <w:rPr>
          <w:rFonts w:ascii="Verdana" w:eastAsia="Arial Unicode MS" w:hAnsi="Verdana"/>
          <w:sz w:val="15"/>
          <w:szCs w:val="15"/>
        </w:rPr>
      </w:pPr>
      <w:r w:rsidRPr="005C68FE">
        <w:rPr>
          <w:rFonts w:ascii="Verdana" w:eastAsia="Arial Unicode MS" w:hAnsi="Verdana"/>
          <w:sz w:val="15"/>
          <w:szCs w:val="15"/>
        </w:rPr>
        <w:t>Se encuentra excluido de cobertura de este seguro:</w:t>
      </w:r>
    </w:p>
    <w:p w:rsidR="00010186" w:rsidRPr="005C68FE" w:rsidRDefault="00010186" w:rsidP="008E6583">
      <w:pPr>
        <w:pStyle w:val="Prrafodelista"/>
        <w:numPr>
          <w:ilvl w:val="0"/>
          <w:numId w:val="6"/>
        </w:numPr>
        <w:autoSpaceDE w:val="0"/>
        <w:autoSpaceDN w:val="0"/>
        <w:adjustRightInd w:val="0"/>
        <w:contextualSpacing/>
        <w:jc w:val="both"/>
        <w:rPr>
          <w:rFonts w:ascii="Verdana" w:eastAsia="Arial Unicode MS" w:hAnsi="Verdana"/>
          <w:sz w:val="15"/>
          <w:szCs w:val="15"/>
        </w:rPr>
      </w:pPr>
      <w:r w:rsidRPr="005C68FE">
        <w:rPr>
          <w:rFonts w:ascii="Verdana" w:eastAsia="Arial Unicode MS" w:hAnsi="Verdana"/>
          <w:sz w:val="15"/>
          <w:szCs w:val="15"/>
        </w:rPr>
        <w:t>Todo daño en el edificio, local, departamento, que constituye el objeto del adicional o sea:</w:t>
      </w:r>
    </w:p>
    <w:p w:rsidR="00010186" w:rsidRPr="005C68FE" w:rsidRDefault="00010186" w:rsidP="008E6583">
      <w:pPr>
        <w:pStyle w:val="Prrafodelista"/>
        <w:numPr>
          <w:ilvl w:val="0"/>
          <w:numId w:val="7"/>
        </w:numPr>
        <w:autoSpaceDE w:val="0"/>
        <w:autoSpaceDN w:val="0"/>
        <w:adjustRightInd w:val="0"/>
        <w:contextualSpacing/>
        <w:jc w:val="both"/>
        <w:rPr>
          <w:rFonts w:ascii="Verdana" w:eastAsia="Arial Unicode MS" w:hAnsi="Verdana"/>
          <w:sz w:val="15"/>
          <w:szCs w:val="15"/>
        </w:rPr>
      </w:pPr>
      <w:r w:rsidRPr="005C68FE">
        <w:rPr>
          <w:rFonts w:ascii="Verdana" w:eastAsia="Arial Unicode MS" w:hAnsi="Verdana"/>
          <w:sz w:val="15"/>
          <w:szCs w:val="15"/>
        </w:rPr>
        <w:t>Los edificios enteros en el adicional señalado a Dueños de Edificios</w:t>
      </w:r>
    </w:p>
    <w:p w:rsidR="00010186" w:rsidRPr="005C68FE" w:rsidRDefault="00010186" w:rsidP="008E6583">
      <w:pPr>
        <w:pStyle w:val="Prrafodelista"/>
        <w:numPr>
          <w:ilvl w:val="0"/>
          <w:numId w:val="7"/>
        </w:numPr>
        <w:autoSpaceDE w:val="0"/>
        <w:autoSpaceDN w:val="0"/>
        <w:adjustRightInd w:val="0"/>
        <w:contextualSpacing/>
        <w:jc w:val="both"/>
        <w:rPr>
          <w:rFonts w:ascii="Verdana" w:eastAsia="Arial Unicode MS" w:hAnsi="Verdana"/>
          <w:sz w:val="15"/>
          <w:szCs w:val="15"/>
        </w:rPr>
      </w:pPr>
      <w:r w:rsidRPr="005C68FE">
        <w:rPr>
          <w:rFonts w:ascii="Verdana" w:eastAsia="Arial Unicode MS" w:hAnsi="Verdana"/>
          <w:sz w:val="15"/>
          <w:szCs w:val="15"/>
        </w:rPr>
        <w:lastRenderedPageBreak/>
        <w:t xml:space="preserve">Las partes del condominio que son comunes al conjunto de los copropietarios, entrada, escaleras, ascensor, techo, caldera, tuberías, etc., en el adicional, señalado a las comunidades de propietarios de edificios, por ejemplo el presidente de comunidad. </w:t>
      </w:r>
    </w:p>
    <w:p w:rsidR="00010186" w:rsidRPr="005C68FE" w:rsidRDefault="00010186" w:rsidP="008E6583">
      <w:pPr>
        <w:pStyle w:val="Prrafodelista"/>
        <w:numPr>
          <w:ilvl w:val="0"/>
          <w:numId w:val="7"/>
        </w:numPr>
        <w:autoSpaceDE w:val="0"/>
        <w:autoSpaceDN w:val="0"/>
        <w:adjustRightInd w:val="0"/>
        <w:contextualSpacing/>
        <w:jc w:val="both"/>
        <w:rPr>
          <w:rFonts w:ascii="Verdana" w:eastAsia="Arial Unicode MS" w:hAnsi="Verdana"/>
          <w:sz w:val="15"/>
          <w:szCs w:val="15"/>
        </w:rPr>
      </w:pPr>
      <w:r w:rsidRPr="005C68FE">
        <w:rPr>
          <w:rFonts w:ascii="Verdana" w:eastAsia="Arial Unicode MS" w:hAnsi="Verdana"/>
          <w:sz w:val="15"/>
          <w:szCs w:val="15"/>
        </w:rPr>
        <w:t>La parte del edificio perteneciente exclusivamente al copropietario, en el adicional, señalado a los copropietarios del condominio.</w:t>
      </w:r>
    </w:p>
    <w:p w:rsidR="00010186" w:rsidRPr="005C68FE" w:rsidRDefault="00010186" w:rsidP="008E6583">
      <w:pPr>
        <w:pStyle w:val="Prrafodelista"/>
        <w:numPr>
          <w:ilvl w:val="0"/>
          <w:numId w:val="7"/>
        </w:numPr>
        <w:autoSpaceDE w:val="0"/>
        <w:autoSpaceDN w:val="0"/>
        <w:adjustRightInd w:val="0"/>
        <w:contextualSpacing/>
        <w:jc w:val="both"/>
        <w:rPr>
          <w:rFonts w:ascii="Verdana" w:eastAsia="Arial Unicode MS" w:hAnsi="Verdana"/>
          <w:sz w:val="15"/>
          <w:szCs w:val="15"/>
        </w:rPr>
      </w:pPr>
      <w:r w:rsidRPr="005C68FE">
        <w:rPr>
          <w:rFonts w:ascii="Verdana" w:eastAsia="Arial Unicode MS" w:hAnsi="Verdana"/>
          <w:sz w:val="15"/>
          <w:szCs w:val="15"/>
        </w:rPr>
        <w:t>Todo riesgo de explotación, o sea de actividad desarrollada dentro del edificio asegurado, que no tenga vínculo directo con el funcionamiento del inmueble, por ejemplo, ascensor, caldera,  bomba.</w:t>
      </w:r>
    </w:p>
    <w:p w:rsidR="00010186" w:rsidRDefault="00010186" w:rsidP="008E6583">
      <w:pPr>
        <w:pStyle w:val="Prrafodelista"/>
        <w:numPr>
          <w:ilvl w:val="0"/>
          <w:numId w:val="7"/>
        </w:numPr>
        <w:autoSpaceDE w:val="0"/>
        <w:autoSpaceDN w:val="0"/>
        <w:adjustRightInd w:val="0"/>
        <w:contextualSpacing/>
        <w:jc w:val="both"/>
        <w:rPr>
          <w:rFonts w:ascii="Verdana" w:eastAsia="Arial Unicode MS" w:hAnsi="Verdana"/>
          <w:sz w:val="15"/>
          <w:szCs w:val="15"/>
        </w:rPr>
      </w:pPr>
      <w:r w:rsidRPr="005C68FE">
        <w:rPr>
          <w:rFonts w:ascii="Verdana" w:eastAsia="Arial Unicode MS" w:hAnsi="Verdana"/>
          <w:sz w:val="15"/>
          <w:szCs w:val="15"/>
        </w:rPr>
        <w:t>Los daños materiales a consecuencia de incendio o explosión.</w:t>
      </w:r>
    </w:p>
    <w:p w:rsidR="002970F2" w:rsidRPr="002970F2" w:rsidRDefault="002970F2" w:rsidP="002970F2">
      <w:pPr>
        <w:pStyle w:val="Prrafodelista"/>
        <w:numPr>
          <w:ilvl w:val="0"/>
          <w:numId w:val="6"/>
        </w:numPr>
        <w:autoSpaceDE w:val="0"/>
        <w:autoSpaceDN w:val="0"/>
        <w:adjustRightInd w:val="0"/>
        <w:contextualSpacing/>
        <w:jc w:val="both"/>
        <w:rPr>
          <w:rFonts w:ascii="Verdana" w:eastAsia="Arial Unicode MS" w:hAnsi="Verdana"/>
          <w:sz w:val="15"/>
          <w:szCs w:val="15"/>
          <w:highlight w:val="green"/>
        </w:rPr>
      </w:pPr>
      <w:r w:rsidRPr="002970F2">
        <w:rPr>
          <w:rFonts w:ascii="Verdana" w:eastAsia="Arial Unicode MS" w:hAnsi="Verdana"/>
          <w:sz w:val="15"/>
          <w:szCs w:val="15"/>
          <w:highlight w:val="green"/>
        </w:rPr>
        <w:t>Riesgos excluidos que pueden incluirse mediante estipulación expresa y pago de la prima correspondiente:</w:t>
      </w:r>
    </w:p>
    <w:p w:rsidR="002970F2" w:rsidRPr="002970F2" w:rsidRDefault="002970F2" w:rsidP="002970F2">
      <w:pPr>
        <w:pStyle w:val="Prrafodelista"/>
        <w:numPr>
          <w:ilvl w:val="1"/>
          <w:numId w:val="6"/>
        </w:numPr>
        <w:autoSpaceDE w:val="0"/>
        <w:autoSpaceDN w:val="0"/>
        <w:adjustRightInd w:val="0"/>
        <w:contextualSpacing/>
        <w:jc w:val="both"/>
        <w:rPr>
          <w:rFonts w:ascii="Verdana" w:eastAsia="Arial Unicode MS" w:hAnsi="Verdana"/>
          <w:sz w:val="15"/>
          <w:szCs w:val="15"/>
          <w:highlight w:val="green"/>
        </w:rPr>
      </w:pPr>
      <w:r w:rsidRPr="002970F2">
        <w:rPr>
          <w:rFonts w:ascii="Verdana" w:eastAsia="Arial Unicode MS" w:hAnsi="Verdana"/>
          <w:sz w:val="15"/>
          <w:szCs w:val="15"/>
          <w:highlight w:val="green"/>
        </w:rPr>
        <w:t>Depósitos de carburante y aceites de quemar.</w:t>
      </w:r>
    </w:p>
    <w:p w:rsidR="002970F2" w:rsidRPr="002970F2" w:rsidRDefault="002970F2" w:rsidP="002970F2">
      <w:pPr>
        <w:pStyle w:val="Prrafodelista"/>
        <w:numPr>
          <w:ilvl w:val="1"/>
          <w:numId w:val="6"/>
        </w:numPr>
        <w:autoSpaceDE w:val="0"/>
        <w:autoSpaceDN w:val="0"/>
        <w:adjustRightInd w:val="0"/>
        <w:contextualSpacing/>
        <w:jc w:val="both"/>
        <w:rPr>
          <w:rFonts w:ascii="Verdana" w:eastAsia="Arial Unicode MS" w:hAnsi="Verdana"/>
          <w:sz w:val="15"/>
          <w:szCs w:val="15"/>
          <w:highlight w:val="green"/>
        </w:rPr>
      </w:pPr>
      <w:r w:rsidRPr="002970F2">
        <w:rPr>
          <w:rFonts w:ascii="Verdana" w:eastAsia="Arial Unicode MS" w:hAnsi="Verdana"/>
          <w:sz w:val="15"/>
          <w:szCs w:val="15"/>
          <w:highlight w:val="green"/>
        </w:rPr>
        <w:t>Piscinas privadas.</w:t>
      </w:r>
    </w:p>
    <w:p w:rsidR="002970F2" w:rsidRPr="002970F2" w:rsidRDefault="002970F2" w:rsidP="002970F2">
      <w:pPr>
        <w:pStyle w:val="Prrafodelista"/>
        <w:numPr>
          <w:ilvl w:val="1"/>
          <w:numId w:val="6"/>
        </w:numPr>
        <w:autoSpaceDE w:val="0"/>
        <w:autoSpaceDN w:val="0"/>
        <w:adjustRightInd w:val="0"/>
        <w:contextualSpacing/>
        <w:jc w:val="both"/>
        <w:rPr>
          <w:rFonts w:ascii="Verdana" w:eastAsia="Arial Unicode MS" w:hAnsi="Verdana"/>
          <w:sz w:val="15"/>
          <w:szCs w:val="15"/>
          <w:highlight w:val="green"/>
        </w:rPr>
      </w:pPr>
      <w:r w:rsidRPr="002970F2">
        <w:rPr>
          <w:rFonts w:ascii="Verdana" w:eastAsia="Arial Unicode MS" w:hAnsi="Verdana"/>
          <w:sz w:val="15"/>
          <w:szCs w:val="15"/>
          <w:highlight w:val="green"/>
        </w:rPr>
        <w:t>Ascensores, montacargas, carteles, rótulos.</w:t>
      </w:r>
    </w:p>
    <w:p w:rsidR="002970F2" w:rsidRPr="002970F2" w:rsidRDefault="002970F2" w:rsidP="002970F2">
      <w:pPr>
        <w:pStyle w:val="Prrafodelista"/>
        <w:autoSpaceDE w:val="0"/>
        <w:autoSpaceDN w:val="0"/>
        <w:adjustRightInd w:val="0"/>
        <w:ind w:left="1080"/>
        <w:contextualSpacing/>
        <w:jc w:val="both"/>
        <w:rPr>
          <w:rFonts w:ascii="Verdana" w:eastAsia="Arial Unicode MS" w:hAnsi="Verdana"/>
          <w:sz w:val="15"/>
          <w:szCs w:val="15"/>
          <w:highlight w:val="green"/>
        </w:rPr>
      </w:pPr>
    </w:p>
    <w:p w:rsidR="002970F2" w:rsidRDefault="002970F2" w:rsidP="002970F2">
      <w:pPr>
        <w:autoSpaceDE w:val="0"/>
        <w:autoSpaceDN w:val="0"/>
        <w:adjustRightInd w:val="0"/>
        <w:contextualSpacing/>
        <w:jc w:val="both"/>
        <w:rPr>
          <w:rFonts w:ascii="Verdana" w:eastAsia="Arial Unicode MS" w:hAnsi="Verdana"/>
          <w:sz w:val="15"/>
          <w:szCs w:val="15"/>
        </w:rPr>
      </w:pPr>
      <w:r w:rsidRPr="002970F2">
        <w:rPr>
          <w:rFonts w:ascii="Verdana" w:eastAsia="Arial Unicode MS" w:hAnsi="Verdana"/>
          <w:b/>
          <w:sz w:val="15"/>
          <w:szCs w:val="15"/>
          <w:highlight w:val="green"/>
        </w:rPr>
        <w:t xml:space="preserve">ARTICULO N°4: </w:t>
      </w:r>
      <w:r w:rsidRPr="002970F2">
        <w:rPr>
          <w:rFonts w:ascii="Verdana" w:eastAsia="Arial Unicode MS" w:hAnsi="Verdana"/>
          <w:sz w:val="15"/>
          <w:szCs w:val="15"/>
          <w:highlight w:val="green"/>
        </w:rPr>
        <w:t>Todo aquello que no aparezca regulado de forma expresa en la presente cláusula adicional, se regirá  por lo señalado en las Condiciones Generales de la Póliza y sin perjuicio de las normas legales vigentes.</w:t>
      </w:r>
    </w:p>
    <w:p w:rsidR="002970F2" w:rsidRDefault="002970F2" w:rsidP="002970F2">
      <w:pPr>
        <w:autoSpaceDE w:val="0"/>
        <w:autoSpaceDN w:val="0"/>
        <w:adjustRightInd w:val="0"/>
        <w:contextualSpacing/>
        <w:jc w:val="both"/>
        <w:rPr>
          <w:rFonts w:ascii="Verdana" w:eastAsia="Arial Unicode MS" w:hAnsi="Verdana"/>
          <w:sz w:val="15"/>
          <w:szCs w:val="15"/>
        </w:rPr>
      </w:pPr>
    </w:p>
    <w:p w:rsidR="002970F2" w:rsidRPr="001561DE" w:rsidRDefault="002970F2" w:rsidP="002970F2">
      <w:pPr>
        <w:jc w:val="both"/>
        <w:rPr>
          <w:rFonts w:eastAsia="Arial Unicode MS" w:cs="Arial"/>
          <w:b/>
          <w:sz w:val="20"/>
        </w:rPr>
      </w:pPr>
      <w:r w:rsidRPr="002970F2">
        <w:rPr>
          <w:rFonts w:ascii="Verdana" w:eastAsia="Arial Unicode MS" w:hAnsi="Verdana"/>
          <w:b/>
          <w:sz w:val="15"/>
          <w:szCs w:val="20"/>
          <w:highlight w:val="green"/>
        </w:rPr>
        <w:t>Responsabilidad Civil Cabeza de Familia (CAD 12013</w:t>
      </w:r>
      <w:r w:rsidRPr="002970F2">
        <w:rPr>
          <w:rFonts w:ascii="Verdana" w:eastAsia="Arial Unicode MS" w:hAnsi="Verdana"/>
          <w:b/>
          <w:sz w:val="15"/>
          <w:szCs w:val="20"/>
          <w:highlight w:val="green"/>
        </w:rPr>
        <w:t>1770</w:t>
      </w:r>
      <w:r w:rsidRPr="002970F2">
        <w:rPr>
          <w:rFonts w:eastAsia="Arial Unicode MS" w:cs="Arial"/>
          <w:b/>
          <w:sz w:val="20"/>
          <w:highlight w:val="green"/>
        </w:rPr>
        <w:t>)</w:t>
      </w:r>
    </w:p>
    <w:p w:rsidR="002970F2" w:rsidRPr="002970F2" w:rsidRDefault="002970F2" w:rsidP="002970F2">
      <w:pPr>
        <w:autoSpaceDE w:val="0"/>
        <w:autoSpaceDN w:val="0"/>
        <w:adjustRightInd w:val="0"/>
        <w:jc w:val="both"/>
        <w:rPr>
          <w:rFonts w:ascii="Verdana" w:eastAsia="Arial Unicode MS" w:hAnsi="Verdana"/>
          <w:sz w:val="15"/>
          <w:szCs w:val="15"/>
          <w:highlight w:val="green"/>
        </w:rPr>
      </w:pPr>
      <w:r w:rsidRPr="002970F2">
        <w:rPr>
          <w:rFonts w:ascii="Verdana" w:eastAsia="Arial Unicode MS" w:hAnsi="Verdana"/>
          <w:sz w:val="15"/>
          <w:szCs w:val="15"/>
          <w:highlight w:val="green"/>
        </w:rPr>
        <w:t>Riesgos excluidos que pueden incluirse mediante estipulación expresa y pago de la prima correspondiente:</w:t>
      </w:r>
    </w:p>
    <w:p w:rsidR="002970F2" w:rsidRPr="002970F2" w:rsidRDefault="002970F2" w:rsidP="002970F2">
      <w:pPr>
        <w:autoSpaceDE w:val="0"/>
        <w:autoSpaceDN w:val="0"/>
        <w:adjustRightInd w:val="0"/>
        <w:jc w:val="both"/>
        <w:rPr>
          <w:rFonts w:ascii="Verdana" w:eastAsia="Arial Unicode MS" w:hAnsi="Verdana"/>
          <w:sz w:val="15"/>
          <w:szCs w:val="15"/>
          <w:highlight w:val="green"/>
        </w:rPr>
      </w:pPr>
      <w:r w:rsidRPr="002970F2">
        <w:rPr>
          <w:rFonts w:ascii="Verdana" w:eastAsia="Arial Unicode MS" w:hAnsi="Verdana"/>
          <w:sz w:val="15"/>
          <w:szCs w:val="15"/>
          <w:highlight w:val="green"/>
        </w:rPr>
        <w:t>1. Existencia de depósitos de carburantes y aceite de quemar.</w:t>
      </w:r>
    </w:p>
    <w:p w:rsidR="002970F2" w:rsidRPr="002970F2" w:rsidRDefault="002970F2" w:rsidP="002970F2">
      <w:pPr>
        <w:autoSpaceDE w:val="0"/>
        <w:autoSpaceDN w:val="0"/>
        <w:adjustRightInd w:val="0"/>
        <w:jc w:val="both"/>
        <w:rPr>
          <w:rFonts w:ascii="Verdana" w:eastAsia="Arial Unicode MS" w:hAnsi="Verdana"/>
          <w:sz w:val="15"/>
          <w:szCs w:val="15"/>
          <w:highlight w:val="green"/>
        </w:rPr>
      </w:pPr>
      <w:r w:rsidRPr="002970F2">
        <w:rPr>
          <w:rFonts w:ascii="Verdana" w:eastAsia="Arial Unicode MS" w:hAnsi="Verdana"/>
          <w:sz w:val="15"/>
          <w:szCs w:val="15"/>
          <w:highlight w:val="green"/>
        </w:rPr>
        <w:t xml:space="preserve">2. Caza, menor o mayor. </w:t>
      </w:r>
    </w:p>
    <w:p w:rsidR="002970F2" w:rsidRPr="002970F2" w:rsidRDefault="002970F2" w:rsidP="002970F2">
      <w:pPr>
        <w:autoSpaceDE w:val="0"/>
        <w:autoSpaceDN w:val="0"/>
        <w:adjustRightInd w:val="0"/>
        <w:jc w:val="both"/>
        <w:rPr>
          <w:rFonts w:ascii="Verdana" w:eastAsia="Arial Unicode MS" w:hAnsi="Verdana"/>
          <w:sz w:val="15"/>
          <w:szCs w:val="15"/>
          <w:highlight w:val="green"/>
        </w:rPr>
      </w:pPr>
      <w:r w:rsidRPr="002970F2">
        <w:rPr>
          <w:rFonts w:ascii="Verdana" w:eastAsia="Arial Unicode MS" w:hAnsi="Verdana"/>
          <w:sz w:val="15"/>
          <w:szCs w:val="15"/>
          <w:highlight w:val="green"/>
        </w:rPr>
        <w:t>3. Copropietario de edificio no asegurado en responsabilidad civil copropiedad.</w:t>
      </w:r>
    </w:p>
    <w:p w:rsidR="002970F2" w:rsidRPr="002970F2" w:rsidRDefault="002970F2" w:rsidP="002970F2">
      <w:pPr>
        <w:autoSpaceDE w:val="0"/>
        <w:autoSpaceDN w:val="0"/>
        <w:adjustRightInd w:val="0"/>
        <w:jc w:val="both"/>
        <w:rPr>
          <w:rFonts w:ascii="Verdana" w:eastAsia="Arial Unicode MS" w:hAnsi="Verdana"/>
          <w:sz w:val="15"/>
          <w:szCs w:val="15"/>
          <w:highlight w:val="green"/>
        </w:rPr>
      </w:pPr>
      <w:r w:rsidRPr="002970F2">
        <w:rPr>
          <w:rFonts w:ascii="Verdana" w:eastAsia="Arial Unicode MS" w:hAnsi="Verdana"/>
          <w:sz w:val="15"/>
          <w:szCs w:val="15"/>
          <w:highlight w:val="green"/>
        </w:rPr>
        <w:t>4. Embarcaciones de recreo de uso particular.</w:t>
      </w:r>
    </w:p>
    <w:p w:rsidR="002970F2" w:rsidRPr="002970F2" w:rsidRDefault="002970F2" w:rsidP="002970F2">
      <w:pPr>
        <w:autoSpaceDE w:val="0"/>
        <w:autoSpaceDN w:val="0"/>
        <w:adjustRightInd w:val="0"/>
        <w:jc w:val="both"/>
        <w:rPr>
          <w:rFonts w:ascii="Verdana" w:eastAsia="Arial Unicode MS" w:hAnsi="Verdana"/>
          <w:sz w:val="15"/>
          <w:szCs w:val="15"/>
          <w:highlight w:val="green"/>
        </w:rPr>
      </w:pPr>
      <w:r w:rsidRPr="002970F2">
        <w:rPr>
          <w:rFonts w:ascii="Verdana" w:eastAsia="Arial Unicode MS" w:hAnsi="Verdana"/>
          <w:sz w:val="15"/>
          <w:szCs w:val="15"/>
          <w:highlight w:val="green"/>
        </w:rPr>
        <w:t xml:space="preserve">5. Piscinas privadas. </w:t>
      </w:r>
    </w:p>
    <w:p w:rsidR="002970F2" w:rsidRPr="002970F2" w:rsidRDefault="002970F2" w:rsidP="002970F2">
      <w:pPr>
        <w:autoSpaceDE w:val="0"/>
        <w:autoSpaceDN w:val="0"/>
        <w:adjustRightInd w:val="0"/>
        <w:jc w:val="both"/>
        <w:rPr>
          <w:rFonts w:ascii="Verdana" w:eastAsia="Arial Unicode MS" w:hAnsi="Verdana"/>
          <w:sz w:val="15"/>
          <w:szCs w:val="15"/>
          <w:highlight w:val="green"/>
        </w:rPr>
      </w:pPr>
      <w:r w:rsidRPr="002970F2">
        <w:rPr>
          <w:rFonts w:ascii="Verdana" w:eastAsia="Arial Unicode MS" w:hAnsi="Verdana"/>
          <w:sz w:val="15"/>
          <w:szCs w:val="15"/>
          <w:highlight w:val="green"/>
        </w:rPr>
        <w:t>6. Caballos fuera de los predios asegurados. 4.7. aeronaves, deportes aéreos, vehículos automotores.</w:t>
      </w:r>
    </w:p>
    <w:p w:rsidR="002970F2" w:rsidRPr="002970F2" w:rsidRDefault="002970F2" w:rsidP="002970F2">
      <w:pPr>
        <w:autoSpaceDE w:val="0"/>
        <w:autoSpaceDN w:val="0"/>
        <w:adjustRightInd w:val="0"/>
        <w:jc w:val="both"/>
        <w:rPr>
          <w:rFonts w:ascii="Verdana" w:eastAsia="Arial Unicode MS" w:hAnsi="Verdana"/>
          <w:sz w:val="15"/>
          <w:szCs w:val="15"/>
          <w:highlight w:val="green"/>
        </w:rPr>
      </w:pPr>
      <w:r w:rsidRPr="002970F2">
        <w:rPr>
          <w:rFonts w:ascii="Verdana" w:eastAsia="Arial Unicode MS" w:hAnsi="Verdana"/>
          <w:b/>
          <w:sz w:val="15"/>
          <w:szCs w:val="15"/>
          <w:highlight w:val="green"/>
        </w:rPr>
        <w:t>ARTÍCULO 2°: EXCLUSIONES A LA COBERTURA ADICIONAL.</w:t>
      </w:r>
      <w:r w:rsidRPr="002970F2">
        <w:rPr>
          <w:rFonts w:ascii="Verdana" w:eastAsia="Arial Unicode MS" w:hAnsi="Verdana"/>
          <w:sz w:val="15"/>
          <w:szCs w:val="15"/>
          <w:highlight w:val="green"/>
        </w:rPr>
        <w:t xml:space="preserve"> En todo aquello que no resulte contradictorio con la presente cláusula adicional, se mantienen vigentes las exclusiones del artículo 8 del Título III de las Condiciones Generales de la póliza.</w:t>
      </w:r>
    </w:p>
    <w:p w:rsidR="002970F2" w:rsidRPr="002970F2" w:rsidRDefault="002970F2" w:rsidP="002970F2">
      <w:pPr>
        <w:autoSpaceDE w:val="0"/>
        <w:autoSpaceDN w:val="0"/>
        <w:adjustRightInd w:val="0"/>
        <w:jc w:val="both"/>
        <w:rPr>
          <w:rFonts w:ascii="Verdana" w:eastAsia="Arial Unicode MS" w:hAnsi="Verdana"/>
          <w:sz w:val="15"/>
          <w:szCs w:val="15"/>
          <w:highlight w:val="green"/>
        </w:rPr>
      </w:pPr>
      <w:r w:rsidRPr="002970F2">
        <w:rPr>
          <w:rFonts w:ascii="Verdana" w:eastAsia="Arial Unicode MS" w:hAnsi="Verdana"/>
          <w:b/>
          <w:sz w:val="15"/>
          <w:szCs w:val="15"/>
          <w:highlight w:val="green"/>
        </w:rPr>
        <w:t>ARTÍCULO 3°:</w:t>
      </w:r>
      <w:r w:rsidRPr="002970F2">
        <w:rPr>
          <w:rFonts w:ascii="Verdana" w:eastAsia="Arial Unicode MS" w:hAnsi="Verdana"/>
          <w:sz w:val="15"/>
          <w:szCs w:val="15"/>
          <w:highlight w:val="green"/>
        </w:rPr>
        <w:t xml:space="preserve"> Todo aquello que no aparezca regulado en forma expresa en la presente cláusula adicional,</w:t>
      </w:r>
      <w:r>
        <w:rPr>
          <w:rFonts w:ascii="Verdana" w:eastAsia="Arial Unicode MS" w:hAnsi="Verdana"/>
          <w:sz w:val="15"/>
          <w:szCs w:val="15"/>
          <w:highlight w:val="green"/>
        </w:rPr>
        <w:t xml:space="preserve"> </w:t>
      </w:r>
      <w:r w:rsidRPr="002970F2">
        <w:rPr>
          <w:rFonts w:ascii="Verdana" w:eastAsia="Arial Unicode MS" w:hAnsi="Verdana"/>
          <w:sz w:val="15"/>
          <w:szCs w:val="15"/>
          <w:highlight w:val="green"/>
        </w:rPr>
        <w:t>se regirá por lo señalado en las Condiciones Generales de la póliza y sin perjuicio de las normas legales vigentes.</w:t>
      </w:r>
    </w:p>
    <w:p w:rsidR="000E39F7" w:rsidRPr="005C68FE" w:rsidRDefault="00C47C0D" w:rsidP="00C47C0D">
      <w:pPr>
        <w:tabs>
          <w:tab w:val="left" w:pos="2565"/>
        </w:tabs>
        <w:ind w:right="-235"/>
        <w:jc w:val="both"/>
        <w:rPr>
          <w:rFonts w:ascii="Verdana" w:eastAsia="Arial Unicode MS" w:hAnsi="Verdana"/>
          <w:sz w:val="15"/>
          <w:szCs w:val="15"/>
        </w:rPr>
      </w:pPr>
      <w:r w:rsidRPr="005C68FE">
        <w:rPr>
          <w:rFonts w:ascii="Verdana" w:eastAsia="Arial Unicode MS" w:hAnsi="Verdana"/>
          <w:sz w:val="15"/>
          <w:szCs w:val="15"/>
        </w:rPr>
        <w:tab/>
      </w:r>
    </w:p>
    <w:p w:rsidR="00EC7392" w:rsidRPr="005C68FE" w:rsidRDefault="00EC7392" w:rsidP="00EC7392">
      <w:pPr>
        <w:jc w:val="both"/>
        <w:rPr>
          <w:rFonts w:ascii="Verdana" w:eastAsia="Arial Unicode MS" w:hAnsi="Verdana"/>
          <w:b/>
          <w:strike/>
          <w:sz w:val="15"/>
          <w:szCs w:val="20"/>
        </w:rPr>
      </w:pPr>
      <w:r w:rsidRPr="005C68FE">
        <w:rPr>
          <w:rFonts w:ascii="Verdana" w:eastAsia="Arial Unicode MS" w:hAnsi="Verdana"/>
          <w:b/>
          <w:sz w:val="15"/>
          <w:szCs w:val="20"/>
        </w:rPr>
        <w:t>Robo con Fuerza en las Cosas</w:t>
      </w:r>
      <w:r w:rsidR="002935BC" w:rsidRPr="005C68FE">
        <w:rPr>
          <w:rFonts w:ascii="Verdana" w:eastAsia="Arial Unicode MS" w:hAnsi="Verdana"/>
          <w:b/>
          <w:sz w:val="15"/>
          <w:szCs w:val="20"/>
        </w:rPr>
        <w:t xml:space="preserve"> (POL120130697)</w:t>
      </w:r>
    </w:p>
    <w:p w:rsidR="00EC7392" w:rsidRPr="005C68FE" w:rsidRDefault="00EC7392" w:rsidP="00EC7392">
      <w:pPr>
        <w:autoSpaceDE w:val="0"/>
        <w:autoSpaceDN w:val="0"/>
        <w:adjustRightInd w:val="0"/>
        <w:jc w:val="both"/>
        <w:rPr>
          <w:rFonts w:ascii="Verdana" w:eastAsia="Arial Unicode MS" w:hAnsi="Verdana"/>
          <w:sz w:val="15"/>
          <w:szCs w:val="15"/>
        </w:rPr>
      </w:pPr>
      <w:r w:rsidRPr="005C68FE">
        <w:rPr>
          <w:rFonts w:ascii="Verdana" w:eastAsia="Arial Unicode MS" w:hAnsi="Verdana"/>
          <w:sz w:val="15"/>
          <w:szCs w:val="15"/>
        </w:rPr>
        <w:t>A menos que existan en las condiciones particulares de la póliza estipulaciones expresas que los incluyan con indicación de sus respectivos valores quedan excluidos del presente seguro:</w:t>
      </w:r>
    </w:p>
    <w:p w:rsidR="00EC7392" w:rsidRPr="005C68FE" w:rsidRDefault="00EC7392" w:rsidP="00EC7392">
      <w:pPr>
        <w:autoSpaceDE w:val="0"/>
        <w:autoSpaceDN w:val="0"/>
        <w:adjustRightInd w:val="0"/>
        <w:jc w:val="both"/>
        <w:rPr>
          <w:rFonts w:ascii="Verdana" w:eastAsia="Arial Unicode MS" w:hAnsi="Verdana"/>
          <w:sz w:val="15"/>
          <w:szCs w:val="15"/>
        </w:rPr>
      </w:pPr>
      <w:r w:rsidRPr="005C68FE">
        <w:rPr>
          <w:rFonts w:ascii="Verdana" w:eastAsia="Arial Unicode MS" w:hAnsi="Verdana"/>
          <w:sz w:val="15"/>
          <w:szCs w:val="15"/>
        </w:rPr>
        <w:t>a) Aquellos bienes cuyo valor excede el de los materiales que los componen, tales como medallas, cuadros, estatuas, frescos, murales, colecciones de cualquiera naturaleza y, en general objetos muebles que tengan especial valor artístico, científico o histórico, manuscritos, planos, croquis, clisés, fotografías, dibujos, patrones, moldes o modelos, títulos o documentos de cualquiera clase, sellos, monedas, billetes de banco, cheques, letras, pagarés, órdenes de pago, tarjetas de crédito, valores al portador, libretas de ahorro, certificados de depósito, libros de contabilidad u otros libros de comercio, recibos o facturas; archivos magnéticos, diskettes, casettes, microfilms, microfichas y otros medios de archivos computacionales.</w:t>
      </w:r>
    </w:p>
    <w:p w:rsidR="00EC7392" w:rsidRPr="005C68FE" w:rsidRDefault="00EC7392" w:rsidP="00EC7392">
      <w:pPr>
        <w:autoSpaceDE w:val="0"/>
        <w:autoSpaceDN w:val="0"/>
        <w:adjustRightInd w:val="0"/>
        <w:jc w:val="both"/>
        <w:rPr>
          <w:rFonts w:ascii="Verdana" w:eastAsia="Arial Unicode MS" w:hAnsi="Verdana"/>
          <w:sz w:val="15"/>
          <w:szCs w:val="15"/>
        </w:rPr>
      </w:pPr>
      <w:r w:rsidRPr="005C68FE">
        <w:rPr>
          <w:rFonts w:ascii="Verdana" w:eastAsia="Arial Unicode MS" w:hAnsi="Verdana"/>
          <w:sz w:val="15"/>
          <w:szCs w:val="15"/>
        </w:rPr>
        <w:t>b) Joyas, tales como alhajas y piedras preciosas.</w:t>
      </w:r>
    </w:p>
    <w:p w:rsidR="00EC7392" w:rsidRPr="005C68FE" w:rsidRDefault="00EC7392" w:rsidP="00EC7392">
      <w:pPr>
        <w:autoSpaceDE w:val="0"/>
        <w:autoSpaceDN w:val="0"/>
        <w:adjustRightInd w:val="0"/>
        <w:jc w:val="both"/>
        <w:rPr>
          <w:rFonts w:ascii="Verdana" w:eastAsia="Arial Unicode MS" w:hAnsi="Verdana"/>
          <w:sz w:val="15"/>
          <w:szCs w:val="15"/>
        </w:rPr>
      </w:pPr>
      <w:r w:rsidRPr="005C68FE">
        <w:rPr>
          <w:rFonts w:ascii="Verdana" w:eastAsia="Arial Unicode MS" w:hAnsi="Verdana"/>
          <w:sz w:val="15"/>
          <w:szCs w:val="15"/>
        </w:rPr>
        <w:t>c) Pieles.</w:t>
      </w:r>
    </w:p>
    <w:p w:rsidR="00EC7392" w:rsidRPr="005C68FE" w:rsidRDefault="00EC7392" w:rsidP="00EC7392">
      <w:pPr>
        <w:autoSpaceDE w:val="0"/>
        <w:autoSpaceDN w:val="0"/>
        <w:adjustRightInd w:val="0"/>
        <w:jc w:val="both"/>
        <w:rPr>
          <w:rFonts w:ascii="Verdana" w:eastAsia="Arial Unicode MS" w:hAnsi="Verdana"/>
          <w:sz w:val="15"/>
          <w:szCs w:val="15"/>
        </w:rPr>
      </w:pPr>
      <w:r w:rsidRPr="005C68FE">
        <w:rPr>
          <w:rFonts w:ascii="Verdana" w:eastAsia="Arial Unicode MS" w:hAnsi="Verdana"/>
          <w:sz w:val="15"/>
          <w:szCs w:val="15"/>
        </w:rPr>
        <w:t>d) Vehículos terrestres, marítimos y aéreos, motorizados o no.</w:t>
      </w:r>
    </w:p>
    <w:p w:rsidR="00EC7392" w:rsidRPr="005C68FE" w:rsidRDefault="00EC7392" w:rsidP="00EC7392">
      <w:pPr>
        <w:autoSpaceDE w:val="0"/>
        <w:autoSpaceDN w:val="0"/>
        <w:adjustRightInd w:val="0"/>
        <w:jc w:val="both"/>
        <w:rPr>
          <w:rFonts w:ascii="Verdana" w:eastAsia="Arial Unicode MS" w:hAnsi="Verdana"/>
          <w:sz w:val="15"/>
          <w:szCs w:val="15"/>
        </w:rPr>
      </w:pPr>
    </w:p>
    <w:p w:rsidR="00EC7392" w:rsidRPr="005C68FE" w:rsidRDefault="00EC7392" w:rsidP="00EC7392">
      <w:pPr>
        <w:autoSpaceDE w:val="0"/>
        <w:autoSpaceDN w:val="0"/>
        <w:adjustRightInd w:val="0"/>
        <w:jc w:val="both"/>
        <w:rPr>
          <w:rFonts w:ascii="Verdana" w:eastAsia="Arial Unicode MS" w:hAnsi="Verdana"/>
          <w:sz w:val="15"/>
          <w:szCs w:val="15"/>
        </w:rPr>
      </w:pPr>
      <w:r w:rsidRPr="005C68FE">
        <w:rPr>
          <w:rFonts w:ascii="Verdana" w:eastAsia="Arial Unicode MS" w:hAnsi="Verdana"/>
          <w:sz w:val="15"/>
          <w:szCs w:val="15"/>
        </w:rPr>
        <w:t>El presente seguro no cubre pérdidas que, no sean constitutivas de delito de robo con fuerza en las cosas, tales como hurtos, robo con violencia en las personas, apropiación indebida, estafas y otros engaños.</w:t>
      </w:r>
    </w:p>
    <w:p w:rsidR="00EC7392" w:rsidRPr="005C68FE" w:rsidRDefault="00EC7392" w:rsidP="00EC7392">
      <w:pPr>
        <w:autoSpaceDE w:val="0"/>
        <w:autoSpaceDN w:val="0"/>
        <w:adjustRightInd w:val="0"/>
        <w:jc w:val="both"/>
        <w:rPr>
          <w:rFonts w:ascii="Verdana" w:eastAsia="Arial Unicode MS" w:hAnsi="Verdana"/>
          <w:sz w:val="15"/>
          <w:szCs w:val="15"/>
        </w:rPr>
      </w:pPr>
    </w:p>
    <w:p w:rsidR="00EC7392" w:rsidRPr="005C68FE" w:rsidRDefault="00EC7392" w:rsidP="00EC7392">
      <w:pPr>
        <w:autoSpaceDE w:val="0"/>
        <w:autoSpaceDN w:val="0"/>
        <w:adjustRightInd w:val="0"/>
        <w:jc w:val="both"/>
        <w:rPr>
          <w:rFonts w:ascii="Verdana" w:eastAsia="Arial Unicode MS" w:hAnsi="Verdana"/>
          <w:sz w:val="15"/>
          <w:szCs w:val="15"/>
        </w:rPr>
      </w:pPr>
      <w:r w:rsidRPr="005C68FE">
        <w:rPr>
          <w:rFonts w:ascii="Verdana" w:eastAsia="Arial Unicode MS" w:hAnsi="Verdana"/>
          <w:sz w:val="15"/>
          <w:szCs w:val="15"/>
        </w:rPr>
        <w:t>El seguro no responde de la pérdida o daño ocasionado por cualquiera forma de robo, cuando existe una situación anormal a causa de guerra civil o entre países, o estado de guerra, antes o después de su declaración, o sublevación, huelga, motín, alboroto popular, conmoción civil, insurrección, revolución o rebelión, ni cuando ocurran temblores o terremotos o erupciones volcánicas, huracanes, o cualquier otro fenómeno meteorológico. Sin embargo, responderá cuando estos estados o sus efectos -en especial los de destrucción o falta de orden público y las condiciones de inseguridad creadas por ellos- no hayan podido influir ni propiciar ni directa ni indirectamente el propósito de robo o la ejecución del robo con fuerza en las cosas.</w:t>
      </w:r>
    </w:p>
    <w:p w:rsidR="00314007" w:rsidRDefault="00314007" w:rsidP="000E39F7">
      <w:pPr>
        <w:pStyle w:val="NormalWeb"/>
        <w:pBdr>
          <w:bottom w:val="single" w:sz="12" w:space="1" w:color="auto"/>
        </w:pBdr>
        <w:spacing w:before="0" w:after="0"/>
        <w:jc w:val="both"/>
        <w:rPr>
          <w:rFonts w:ascii="Verdana" w:hAnsi="Verdana"/>
          <w:b/>
          <w:sz w:val="15"/>
        </w:rPr>
      </w:pPr>
    </w:p>
    <w:p w:rsidR="00C47C0D" w:rsidRPr="00B02C01" w:rsidRDefault="000E39F7" w:rsidP="000E39F7">
      <w:pPr>
        <w:pStyle w:val="NormalWeb"/>
        <w:pBdr>
          <w:bottom w:val="single" w:sz="12" w:space="1" w:color="auto"/>
        </w:pBdr>
        <w:spacing w:before="0" w:after="0"/>
        <w:jc w:val="both"/>
        <w:rPr>
          <w:rFonts w:ascii="Verdana" w:hAnsi="Verdana"/>
          <w:b/>
          <w:sz w:val="15"/>
        </w:rPr>
      </w:pPr>
      <w:r w:rsidRPr="00B02C01">
        <w:rPr>
          <w:rFonts w:ascii="Verdana" w:hAnsi="Verdana"/>
          <w:b/>
          <w:sz w:val="15"/>
        </w:rPr>
        <w:t>NOTAS Y EXCLUSIONES APLICABLES A TODAS LAS COBERTURAS</w:t>
      </w:r>
    </w:p>
    <w:p w:rsidR="000E39F7" w:rsidRPr="00B02C01" w:rsidRDefault="000E39F7" w:rsidP="000E39F7">
      <w:pPr>
        <w:pStyle w:val="NormalWeb"/>
        <w:spacing w:before="0" w:after="0"/>
        <w:jc w:val="both"/>
        <w:rPr>
          <w:rFonts w:ascii="Verdana" w:hAnsi="Verdana"/>
          <w:b/>
          <w:sz w:val="15"/>
        </w:rPr>
      </w:pPr>
      <w:r w:rsidRPr="00B02C01">
        <w:rPr>
          <w:rFonts w:ascii="Verdana" w:hAnsi="Verdana"/>
          <w:b/>
          <w:sz w:val="15"/>
        </w:rPr>
        <w:tab/>
      </w:r>
      <w:r w:rsidRPr="00B02C01">
        <w:rPr>
          <w:rFonts w:ascii="Verdana" w:hAnsi="Verdana"/>
          <w:b/>
          <w:sz w:val="15"/>
        </w:rPr>
        <w:tab/>
      </w:r>
    </w:p>
    <w:p w:rsidR="000E39F7" w:rsidRPr="00B02C01" w:rsidRDefault="000E39F7" w:rsidP="008E6583">
      <w:pPr>
        <w:pStyle w:val="NormalWeb"/>
        <w:numPr>
          <w:ilvl w:val="0"/>
          <w:numId w:val="2"/>
        </w:numPr>
        <w:tabs>
          <w:tab w:val="clear" w:pos="360"/>
          <w:tab w:val="num" w:pos="708"/>
        </w:tabs>
        <w:spacing w:before="0" w:after="0"/>
        <w:ind w:left="708"/>
        <w:jc w:val="both"/>
        <w:rPr>
          <w:rFonts w:ascii="Verdana" w:hAnsi="Verdana"/>
          <w:sz w:val="15"/>
          <w:szCs w:val="15"/>
        </w:rPr>
      </w:pPr>
      <w:r w:rsidRPr="00B02C01">
        <w:rPr>
          <w:rFonts w:ascii="Verdana" w:hAnsi="Verdana"/>
          <w:sz w:val="15"/>
          <w:szCs w:val="15"/>
        </w:rPr>
        <w:t>Se excluyen riesgos de Virus Computacional / e-risk.</w:t>
      </w:r>
    </w:p>
    <w:p w:rsidR="000E39F7" w:rsidRPr="00B02C01" w:rsidRDefault="000E39F7" w:rsidP="008E6583">
      <w:pPr>
        <w:pStyle w:val="NormalWeb"/>
        <w:numPr>
          <w:ilvl w:val="0"/>
          <w:numId w:val="2"/>
        </w:numPr>
        <w:tabs>
          <w:tab w:val="clear" w:pos="360"/>
          <w:tab w:val="num" w:pos="708"/>
        </w:tabs>
        <w:spacing w:before="0" w:after="0"/>
        <w:ind w:left="708"/>
        <w:jc w:val="both"/>
        <w:rPr>
          <w:rFonts w:ascii="Verdana" w:hAnsi="Verdana"/>
          <w:sz w:val="15"/>
          <w:szCs w:val="15"/>
        </w:rPr>
      </w:pPr>
      <w:r w:rsidRPr="00B02C01">
        <w:rPr>
          <w:rFonts w:ascii="Verdana" w:hAnsi="Verdana"/>
          <w:sz w:val="15"/>
          <w:szCs w:val="15"/>
        </w:rPr>
        <w:t>Toda alteración o modificación de la información proporcionada por el corredor o asegurado, da derecho a la Compañía a modificar los términos suscritos.</w:t>
      </w:r>
    </w:p>
    <w:p w:rsidR="000E39F7" w:rsidRPr="00BF3204" w:rsidRDefault="000E39F7" w:rsidP="008E6583">
      <w:pPr>
        <w:pStyle w:val="NormalWeb"/>
        <w:numPr>
          <w:ilvl w:val="0"/>
          <w:numId w:val="2"/>
        </w:numPr>
        <w:tabs>
          <w:tab w:val="clear" w:pos="360"/>
          <w:tab w:val="num" w:pos="708"/>
        </w:tabs>
        <w:spacing w:before="0" w:after="0"/>
        <w:ind w:left="708" w:right="-235"/>
        <w:jc w:val="both"/>
        <w:rPr>
          <w:rFonts w:ascii="Verdana" w:hAnsi="Verdana" w:cs="Arial"/>
          <w:b/>
          <w:sz w:val="15"/>
          <w:szCs w:val="15"/>
          <w:lang w:val="es-CL"/>
        </w:rPr>
      </w:pPr>
      <w:r w:rsidRPr="00BF3204">
        <w:rPr>
          <w:rFonts w:ascii="Verdana" w:hAnsi="Verdana"/>
          <w:sz w:val="15"/>
          <w:szCs w:val="15"/>
        </w:rPr>
        <w:t>Se excluyen riesgos ubicados en zonas rurales, zonas insulares (salvo Chiloé) y Zona Franca.</w:t>
      </w:r>
    </w:p>
    <w:p w:rsidR="000E39F7" w:rsidRPr="00B02C01" w:rsidRDefault="000E39F7" w:rsidP="00FF1AE8">
      <w:pPr>
        <w:ind w:right="-235"/>
        <w:jc w:val="both"/>
        <w:rPr>
          <w:rFonts w:ascii="Verdana" w:hAnsi="Verdana" w:cs="Arial"/>
          <w:b/>
          <w:sz w:val="15"/>
          <w:szCs w:val="15"/>
          <w:lang w:val="es-CL"/>
        </w:rPr>
      </w:pPr>
    </w:p>
    <w:p w:rsidR="00C465CC" w:rsidRPr="00B02C01" w:rsidRDefault="00C465CC" w:rsidP="00FF1AE8">
      <w:pPr>
        <w:pStyle w:val="NormalWeb"/>
        <w:spacing w:before="0" w:after="0"/>
        <w:ind w:right="-235"/>
        <w:jc w:val="both"/>
        <w:rPr>
          <w:rFonts w:ascii="Verdana" w:hAnsi="Verdana"/>
          <w:b/>
          <w:sz w:val="15"/>
        </w:rPr>
      </w:pPr>
    </w:p>
    <w:p w:rsidR="00E46289" w:rsidRPr="00B02C01" w:rsidRDefault="005F4CD3" w:rsidP="00FF1AE8">
      <w:pPr>
        <w:pStyle w:val="NormalWeb"/>
        <w:spacing w:before="0" w:after="0"/>
        <w:ind w:right="-235"/>
        <w:jc w:val="both"/>
        <w:rPr>
          <w:rFonts w:ascii="Verdana" w:hAnsi="Verdana"/>
          <w:b/>
          <w:sz w:val="15"/>
        </w:rPr>
      </w:pPr>
      <w:r w:rsidRPr="00B02C01">
        <w:rPr>
          <w:rFonts w:ascii="Verdana" w:hAnsi="Verdana"/>
          <w:b/>
          <w:sz w:val="15"/>
        </w:rPr>
        <w:t xml:space="preserve">SECCION V </w:t>
      </w:r>
      <w:r w:rsidR="00E46289" w:rsidRPr="00B02C01">
        <w:rPr>
          <w:rFonts w:ascii="Verdana" w:hAnsi="Verdana"/>
          <w:b/>
          <w:sz w:val="15"/>
        </w:rPr>
        <w:t>CONDICIONES PARTICULARES APLICABLES A TODA LA POLIZA</w:t>
      </w:r>
    </w:p>
    <w:p w:rsidR="00A86F6B" w:rsidRPr="00B02C01" w:rsidRDefault="00A86F6B" w:rsidP="00FF1AE8">
      <w:pPr>
        <w:pStyle w:val="NormalWeb"/>
        <w:spacing w:before="0" w:after="0"/>
        <w:ind w:right="-235"/>
        <w:jc w:val="both"/>
        <w:rPr>
          <w:rFonts w:ascii="Verdana" w:hAnsi="Verdana"/>
          <w:b/>
          <w:sz w:val="15"/>
          <w:u w:val="single"/>
        </w:rPr>
      </w:pPr>
      <w:r w:rsidRPr="00B02C01">
        <w:rPr>
          <w:rFonts w:ascii="Verdana" w:hAnsi="Verdana"/>
          <w:b/>
          <w:sz w:val="15"/>
          <w:u w:val="single"/>
        </w:rPr>
        <w:tab/>
      </w:r>
      <w:r w:rsidRPr="00B02C01">
        <w:rPr>
          <w:rFonts w:ascii="Verdana" w:hAnsi="Verdana"/>
          <w:b/>
          <w:sz w:val="15"/>
          <w:u w:val="single"/>
        </w:rPr>
        <w:tab/>
      </w:r>
      <w:r w:rsidRPr="00B02C01">
        <w:rPr>
          <w:rFonts w:ascii="Verdana" w:hAnsi="Verdana"/>
          <w:b/>
          <w:sz w:val="15"/>
          <w:u w:val="single"/>
        </w:rPr>
        <w:tab/>
      </w:r>
      <w:r w:rsidRPr="00B02C01">
        <w:rPr>
          <w:rFonts w:ascii="Verdana" w:hAnsi="Verdana"/>
          <w:b/>
          <w:sz w:val="15"/>
          <w:u w:val="single"/>
        </w:rPr>
        <w:tab/>
      </w:r>
      <w:r w:rsidRPr="00B02C01">
        <w:rPr>
          <w:rFonts w:ascii="Verdana" w:hAnsi="Verdana"/>
          <w:b/>
          <w:sz w:val="15"/>
          <w:u w:val="single"/>
        </w:rPr>
        <w:tab/>
      </w:r>
      <w:r w:rsidRPr="00B02C01">
        <w:rPr>
          <w:rFonts w:ascii="Verdana" w:hAnsi="Verdana"/>
          <w:b/>
          <w:sz w:val="15"/>
          <w:u w:val="single"/>
        </w:rPr>
        <w:tab/>
      </w:r>
      <w:r w:rsidRPr="00B02C01">
        <w:rPr>
          <w:rFonts w:ascii="Verdana" w:hAnsi="Verdana"/>
          <w:b/>
          <w:sz w:val="15"/>
          <w:u w:val="single"/>
        </w:rPr>
        <w:tab/>
      </w:r>
      <w:r w:rsidRPr="00B02C01">
        <w:rPr>
          <w:rFonts w:ascii="Verdana" w:hAnsi="Verdana"/>
          <w:b/>
          <w:sz w:val="15"/>
          <w:u w:val="single"/>
        </w:rPr>
        <w:tab/>
      </w:r>
      <w:r w:rsidRPr="00B02C01">
        <w:rPr>
          <w:rFonts w:ascii="Verdana" w:hAnsi="Verdana"/>
          <w:b/>
          <w:sz w:val="15"/>
          <w:u w:val="single"/>
        </w:rPr>
        <w:tab/>
      </w:r>
      <w:r w:rsidRPr="00B02C01">
        <w:rPr>
          <w:rFonts w:ascii="Verdana" w:hAnsi="Verdana"/>
          <w:b/>
          <w:sz w:val="15"/>
          <w:u w:val="single"/>
        </w:rPr>
        <w:tab/>
      </w:r>
      <w:r w:rsidRPr="00B02C01">
        <w:rPr>
          <w:rFonts w:ascii="Verdana" w:hAnsi="Verdana"/>
          <w:b/>
          <w:sz w:val="15"/>
          <w:u w:val="single"/>
        </w:rPr>
        <w:tab/>
      </w:r>
      <w:r w:rsidRPr="00B02C01">
        <w:rPr>
          <w:rFonts w:ascii="Verdana" w:hAnsi="Verdana"/>
          <w:b/>
          <w:sz w:val="15"/>
          <w:u w:val="single"/>
        </w:rPr>
        <w:tab/>
      </w:r>
      <w:r w:rsidRPr="00B02C01">
        <w:rPr>
          <w:rFonts w:ascii="Verdana" w:hAnsi="Verdana"/>
          <w:b/>
          <w:sz w:val="15"/>
          <w:u w:val="single"/>
        </w:rPr>
        <w:tab/>
      </w:r>
    </w:p>
    <w:p w:rsidR="0069586F" w:rsidRPr="00B02C01" w:rsidRDefault="0069586F" w:rsidP="0069586F">
      <w:pPr>
        <w:jc w:val="both"/>
        <w:rPr>
          <w:rFonts w:ascii="Arial" w:eastAsia="Arial Unicode MS" w:hAnsi="Arial" w:cs="Arial"/>
          <w:b/>
          <w:sz w:val="20"/>
          <w:szCs w:val="20"/>
        </w:rPr>
      </w:pPr>
    </w:p>
    <w:p w:rsidR="0069586F" w:rsidRPr="00B02C01" w:rsidRDefault="0069586F" w:rsidP="0069586F">
      <w:pPr>
        <w:pStyle w:val="NormalWeb"/>
        <w:spacing w:before="0" w:after="0"/>
        <w:jc w:val="both"/>
        <w:rPr>
          <w:rFonts w:ascii="Verdana" w:hAnsi="Verdana"/>
          <w:b/>
          <w:sz w:val="15"/>
        </w:rPr>
      </w:pPr>
      <w:r w:rsidRPr="00B02C01">
        <w:rPr>
          <w:rFonts w:ascii="Verdana" w:hAnsi="Verdana"/>
          <w:b/>
          <w:sz w:val="15"/>
        </w:rPr>
        <w:t>Agravación o Alteración del Riesgo</w:t>
      </w:r>
    </w:p>
    <w:p w:rsidR="0069586F" w:rsidRPr="00B02C01" w:rsidRDefault="0069586F" w:rsidP="0069586F">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Durante toda la vigencia de la póliza, el asegurado está obligado a emplear todo el cuidado y celo de un diligente padre de familia para prevenir el siniestro; dar cumplimiento a las garantías requeridas por el asegurador, estipuladas en la póliza y que sean de su cargo; no agravar el riesgo e informar al asegurador sobre las circunstancias que agraven sustancialmente el riesgo declarado y sobrevengan con posterioridad a la celebración del contrato, dentro de los 5 días siguientes de haberlas conocido siempre que por su naturaleza, no hubieren podido ser conocidos de otra forma por el asegurador.</w:t>
      </w:r>
    </w:p>
    <w:p w:rsidR="0069586F" w:rsidRPr="00B02C01" w:rsidRDefault="0069586F" w:rsidP="0069586F">
      <w:pPr>
        <w:autoSpaceDE w:val="0"/>
        <w:autoSpaceDN w:val="0"/>
        <w:adjustRightInd w:val="0"/>
        <w:jc w:val="both"/>
        <w:rPr>
          <w:rFonts w:ascii="Arial" w:hAnsi="Arial" w:cs="Arial"/>
          <w:sz w:val="22"/>
          <w:szCs w:val="22"/>
          <w:lang w:val="es-CL" w:eastAsia="es-CL"/>
        </w:rPr>
      </w:pPr>
    </w:p>
    <w:p w:rsidR="0069586F" w:rsidRPr="00B02C01" w:rsidRDefault="0069586F" w:rsidP="0069586F">
      <w:pPr>
        <w:pStyle w:val="NormalWeb"/>
        <w:spacing w:before="0" w:after="0"/>
        <w:jc w:val="both"/>
        <w:rPr>
          <w:rFonts w:ascii="Verdana" w:hAnsi="Verdana"/>
          <w:b/>
          <w:sz w:val="13"/>
        </w:rPr>
      </w:pPr>
      <w:r w:rsidRPr="00B02C01">
        <w:rPr>
          <w:rFonts w:ascii="Verdana" w:hAnsi="Verdana"/>
          <w:b/>
          <w:sz w:val="13"/>
        </w:rPr>
        <w:t>Declaraciones del Asegurado</w:t>
      </w:r>
    </w:p>
    <w:p w:rsidR="0069586F" w:rsidRPr="00B02C01" w:rsidRDefault="0069586F" w:rsidP="0069586F">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1) Sobre la extensión y apreciación de los riesgos.</w:t>
      </w:r>
    </w:p>
    <w:p w:rsidR="0069586F" w:rsidRPr="00B02C01" w:rsidRDefault="0069586F" w:rsidP="0069586F">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El contrato de seguro de que da cuenta la presente póliza ha sido celebrado en consideración a las declaraciones que, sobre las circunstancias necesarias para identificar el bien asegurado y apreciar la clase y extensión de los riesgos, ha formulado el asegurado y/o contratante del seguro, en especial sobre:</w:t>
      </w:r>
    </w:p>
    <w:p w:rsidR="0069586F" w:rsidRPr="00B02C01" w:rsidRDefault="0069586F" w:rsidP="0069586F">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a) La ubicación y características de los inmuebles asegurados;</w:t>
      </w:r>
    </w:p>
    <w:p w:rsidR="0069586F" w:rsidRPr="00B02C01" w:rsidRDefault="0069586F" w:rsidP="0069586F">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b) Su destino y uso;</w:t>
      </w:r>
    </w:p>
    <w:p w:rsidR="0069586F" w:rsidRPr="00B02C01" w:rsidRDefault="0069586F" w:rsidP="0069586F">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c) Los medios de protección existentes;</w:t>
      </w:r>
    </w:p>
    <w:p w:rsidR="0069586F" w:rsidRPr="00B02C01" w:rsidRDefault="0069586F" w:rsidP="0069586F">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d) Los lugares en que se encuentran los objetos muebles asegurados.</w:t>
      </w:r>
    </w:p>
    <w:p w:rsidR="0069586F" w:rsidRPr="00B02C01" w:rsidRDefault="0069586F" w:rsidP="0069586F">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Toda falsa declaración hecha a la compañía, o toda reticencia, omisión o disimulación de circunstancias que impliquen alterar el riesgo, hace caducar los derechos del asegurado y libera a la compañía de toda obligación de indemnizar.</w:t>
      </w:r>
    </w:p>
    <w:p w:rsidR="0069586F" w:rsidRPr="00B02C01" w:rsidRDefault="0069586F" w:rsidP="0069586F">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2) Sobre el interés asegurable.</w:t>
      </w:r>
    </w:p>
    <w:p w:rsidR="0069586F" w:rsidRPr="00B02C01" w:rsidRDefault="0069586F" w:rsidP="0069586F">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a) El contratante deberá declarar y hacer que conste en esta póliza, así como acreditar en caso de siniestro, la calidad que tiene al contratar el seguro y el interés asegurable que, en conformidad a la ley, lo constituye en económicamente interesado en la conservación de los bienes asegurados.</w:t>
      </w:r>
    </w:p>
    <w:p w:rsidR="0069586F" w:rsidRPr="00B02C01" w:rsidRDefault="0069586F" w:rsidP="0069586F">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El seguro en que falte este interés es nulo y de ningún valor.</w:t>
      </w:r>
    </w:p>
    <w:p w:rsidR="0069586F" w:rsidRPr="00B02C01" w:rsidRDefault="0069586F" w:rsidP="0069586F">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b) El contratante deberá informar a la compañía si los bienes que se aseguran se encuentran o no dados en hipoteca, en prenda, o si están afectados por cualquier otra limitación de dominio o gravamen, que haga presumible que existe otro interés asegurable, además del que ha manifestado el asegurado. Igual obligación regirá para las hipotecas, prendas y otras limitaciones que se constituyan durante la vigencia de esta póliza, las que deberán ser informadas dentro del plazo de 15 días siguientes a la fecha en que se haya tomado conocimiento de su constitución.</w:t>
      </w:r>
    </w:p>
    <w:p w:rsidR="0069586F" w:rsidRPr="00B02C01" w:rsidRDefault="0069586F" w:rsidP="0069586F">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c) Contratado el seguro y vigente la póliza, la enajenación de los bienes asegurados o la cesión de derechos sobre los mismos, pondrá término al seguro, a menos que la compañía consienta por escrito en continuar como asegurador.</w:t>
      </w:r>
    </w:p>
    <w:p w:rsidR="0069586F" w:rsidRPr="00B02C01" w:rsidRDefault="0069586F" w:rsidP="0069586F">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3) Sobre otros seguros.</w:t>
      </w:r>
    </w:p>
    <w:p w:rsidR="0069586F" w:rsidRPr="00B02C01" w:rsidRDefault="0069586F" w:rsidP="0069586F">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Si los objetos asegurados por la presente póliza se encuentran cubiertos, en todo o en parte, por otro contrato de seguro celebrado con anterioridad, ya sea por un tercero o por el contratante o asegurado, estos estarán obligados a declararlo por escrito a la compañía. Igual obligación regirá para los seguros que se contraten posteriormente, lo que deberá ser informado a la Compañía dentro del plazo de 15 días.</w:t>
      </w:r>
    </w:p>
    <w:p w:rsidR="0069586F" w:rsidRPr="00B02C01" w:rsidRDefault="0069586F" w:rsidP="0069586F">
      <w:pPr>
        <w:autoSpaceDE w:val="0"/>
        <w:autoSpaceDN w:val="0"/>
        <w:adjustRightInd w:val="0"/>
        <w:jc w:val="both"/>
        <w:rPr>
          <w:rFonts w:ascii="Arial" w:hAnsi="Arial" w:cs="Arial"/>
          <w:sz w:val="22"/>
          <w:szCs w:val="22"/>
          <w:lang w:val="es-CL" w:eastAsia="es-CL"/>
        </w:rPr>
      </w:pPr>
    </w:p>
    <w:p w:rsidR="009F1089" w:rsidRPr="00B02C01" w:rsidRDefault="009F1089" w:rsidP="0069586F">
      <w:pPr>
        <w:autoSpaceDE w:val="0"/>
        <w:autoSpaceDN w:val="0"/>
        <w:adjustRightInd w:val="0"/>
        <w:jc w:val="both"/>
        <w:rPr>
          <w:rFonts w:ascii="Arial" w:hAnsi="Arial" w:cs="Arial"/>
          <w:sz w:val="22"/>
          <w:szCs w:val="22"/>
          <w:lang w:val="es-CL" w:eastAsia="es-CL"/>
        </w:rPr>
      </w:pPr>
    </w:p>
    <w:p w:rsidR="0069586F" w:rsidRPr="00B02C01" w:rsidRDefault="0069586F" w:rsidP="0069586F">
      <w:pPr>
        <w:pStyle w:val="NormalWeb"/>
        <w:spacing w:before="0" w:after="0"/>
        <w:jc w:val="both"/>
        <w:rPr>
          <w:rFonts w:ascii="Verdana" w:hAnsi="Verdana"/>
          <w:b/>
          <w:sz w:val="13"/>
        </w:rPr>
      </w:pPr>
      <w:r w:rsidRPr="00B02C01">
        <w:rPr>
          <w:rFonts w:ascii="Verdana" w:hAnsi="Verdana"/>
          <w:b/>
          <w:sz w:val="13"/>
        </w:rPr>
        <w:t>Obligaciones del Asegurado en Caso de Siniestro.</w:t>
      </w:r>
    </w:p>
    <w:p w:rsidR="0069586F" w:rsidRPr="00B02C01" w:rsidRDefault="0069586F" w:rsidP="0069586F">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1) Prevención del siniestro.</w:t>
      </w:r>
    </w:p>
    <w:p w:rsidR="0069586F" w:rsidRPr="00B02C01" w:rsidRDefault="0069586F" w:rsidP="0069586F">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El asegurado está obligado a emplear todo el cuidado y celo de un diligente padre de familia para prevenir el siniestro.</w:t>
      </w:r>
    </w:p>
    <w:p w:rsidR="0069586F" w:rsidRPr="00B02C01" w:rsidRDefault="0069586F" w:rsidP="0069586F">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El asegurado también estará obligado a tomar todas las medidas necesarias para evitar un siniestro inminente. En tal evento el asegurador estará obligado a pagar los gastos que sean justificados y razonables</w:t>
      </w:r>
    </w:p>
    <w:p w:rsidR="0069586F" w:rsidRPr="00B02C01" w:rsidRDefault="0069586F" w:rsidP="0069586F">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en que haya incurrido el asegurado para cumplir con esa obligación.</w:t>
      </w:r>
    </w:p>
    <w:p w:rsidR="0069586F" w:rsidRPr="00B02C01" w:rsidRDefault="0069586F" w:rsidP="0069586F">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Aparte de tal financiamiento el asegurador no tendrá ninguna otra obligación por gastos de prevención del siniestro.</w:t>
      </w:r>
    </w:p>
    <w:p w:rsidR="0069586F" w:rsidRPr="00B02C01" w:rsidRDefault="0069586F" w:rsidP="0069586F">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2) Salvataje de los objetos asegurados.</w:t>
      </w:r>
    </w:p>
    <w:p w:rsidR="0069586F" w:rsidRPr="00B02C01" w:rsidRDefault="0069586F" w:rsidP="0069586F">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Tan pronto se declare un incendio, el asegurado debe emplear todos los medios que estén a su alcance para evitar su propagación o extensión y salvar los objetos asegurados.</w:t>
      </w:r>
    </w:p>
    <w:p w:rsidR="0069586F" w:rsidRPr="00B02C01" w:rsidRDefault="0069586F" w:rsidP="0069586F">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Si con este motivo hubiera necesidad de trasladar los objetos asegurados de un lugar a otro, la compañía indemnizará en conformidad a lo señalado en la letra c) de la cláusula tercera de las condiciones generales de esta póliza.</w:t>
      </w:r>
    </w:p>
    <w:p w:rsidR="0069586F" w:rsidRPr="00B02C01" w:rsidRDefault="0069586F" w:rsidP="0069586F">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El asegurado, sin la autorización escrita de la compañía o del liquidador que se designe, no podrá remover u ordenar la remoción de los escombros que haya dejado el siniestro.</w:t>
      </w:r>
    </w:p>
    <w:p w:rsidR="0069586F" w:rsidRPr="00B02C01" w:rsidRDefault="0069586F" w:rsidP="0069586F">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3) Información del siniestro a la compañía.</w:t>
      </w:r>
    </w:p>
    <w:p w:rsidR="0069586F" w:rsidRPr="00B02C01" w:rsidRDefault="0069586F" w:rsidP="0069586F">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Inmediatamente que se declare un siniestro, o a más tardar dentro del término de cinco días contados desde la fecha en que ocurrió o debió conocer la ocurrencia del siniestro, el asegurado tiene la obligación de comunicarlo por escrito a la compañía, bajo sanción de perder el derecho a ser indemnizado, a menos que acredite fuerza mayor, caso fortuito o imposibilidad de hecho.</w:t>
      </w:r>
    </w:p>
    <w:p w:rsidR="0069586F" w:rsidRPr="00B02C01" w:rsidRDefault="0069586F" w:rsidP="0069586F">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3.1 El asegurado tiene obligación de entregar a la compañía, o al liquidador en su caso, a la brevedad posible, los siguientes antecedentes:</w:t>
      </w:r>
    </w:p>
    <w:p w:rsidR="0069586F" w:rsidRPr="00B02C01" w:rsidRDefault="0069586F" w:rsidP="0069586F">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a) Un estado de los daños causados por el siniestro, con indicación de los objetos destruidos o deteriorados.</w:t>
      </w:r>
    </w:p>
    <w:p w:rsidR="0069586F" w:rsidRPr="00B02C01" w:rsidRDefault="0069586F" w:rsidP="0069586F">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b) Todos los documentos, libros, recibos, facturas y cualquier otro antecedente que la compañía esté en derecho de exigir, sea en relación con el origen y causa del siniestro y las circunstancias bajo las cuales las pérdidas o deterioros se han producido; o en relación con la responsabilidad de la compañía; o con el monto de la indemnización.</w:t>
      </w:r>
    </w:p>
    <w:p w:rsidR="0069586F" w:rsidRPr="00B02C01" w:rsidRDefault="0069586F" w:rsidP="0069586F">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3.2 El asegurado que, mediando culpa grave o dolo, deja de cumplir con las obligaciones de proporcionar a la compañía las informaciones necesarias para determinar las causas del siniestro y establecer la responsabilidad de la compañía; o que maliciosamente altera los daños o emplea pruebas o antecedentes falsos para acreditar los mismos, perderá todo derecho a indemnización, sin perjuicio de las responsabilidades legales que corresponden.</w:t>
      </w:r>
    </w:p>
    <w:p w:rsidR="0069586F" w:rsidRPr="00B02C01" w:rsidRDefault="0069586F" w:rsidP="0069586F">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4) Aviso policial</w:t>
      </w:r>
    </w:p>
    <w:p w:rsidR="0069586F" w:rsidRPr="00B02C01" w:rsidRDefault="0069586F" w:rsidP="0069586F">
      <w:pPr>
        <w:autoSpaceDE w:val="0"/>
        <w:autoSpaceDN w:val="0"/>
        <w:adjustRightInd w:val="0"/>
        <w:jc w:val="both"/>
        <w:rPr>
          <w:rFonts w:ascii="Verdana" w:eastAsia="Arial Unicode MS" w:hAnsi="Verdana"/>
          <w:sz w:val="15"/>
          <w:szCs w:val="15"/>
        </w:rPr>
      </w:pPr>
    </w:p>
    <w:p w:rsidR="0069586F" w:rsidRPr="00B02C01" w:rsidRDefault="0069586F" w:rsidP="0069586F">
      <w:pPr>
        <w:autoSpaceDE w:val="0"/>
        <w:autoSpaceDN w:val="0"/>
        <w:adjustRightInd w:val="0"/>
        <w:jc w:val="both"/>
        <w:rPr>
          <w:rFonts w:ascii="Verdana" w:eastAsia="Arial Unicode MS" w:hAnsi="Verdana"/>
          <w:sz w:val="15"/>
          <w:szCs w:val="15"/>
        </w:rPr>
      </w:pPr>
      <w:r w:rsidRPr="00B02C01">
        <w:rPr>
          <w:rFonts w:ascii="Verdana" w:eastAsia="Arial Unicode MS" w:hAnsi="Verdana"/>
          <w:sz w:val="15"/>
          <w:szCs w:val="15"/>
        </w:rPr>
        <w:t>En caso de incendio el asegurado deberá informar la ocurrencia del siniestro a la unidad policial correspondiente, a la brevedad posible.</w:t>
      </w:r>
    </w:p>
    <w:p w:rsidR="0069586F" w:rsidRPr="00B02C01" w:rsidRDefault="0069586F" w:rsidP="00FF1AE8">
      <w:pPr>
        <w:pStyle w:val="NormalWeb"/>
        <w:spacing w:before="0" w:after="0"/>
        <w:ind w:right="-235"/>
        <w:jc w:val="both"/>
        <w:rPr>
          <w:rFonts w:ascii="Verdana" w:hAnsi="Verdana"/>
          <w:sz w:val="15"/>
          <w:u w:val="single"/>
        </w:rPr>
      </w:pPr>
    </w:p>
    <w:p w:rsidR="0069586F" w:rsidRPr="00B02C01" w:rsidRDefault="0069586F" w:rsidP="00FF1AE8">
      <w:pPr>
        <w:pStyle w:val="NormalWeb"/>
        <w:spacing w:before="0" w:after="0"/>
        <w:ind w:right="-235"/>
        <w:jc w:val="both"/>
        <w:rPr>
          <w:rFonts w:ascii="Verdana" w:hAnsi="Verdana"/>
          <w:sz w:val="15"/>
          <w:u w:val="single"/>
        </w:rPr>
      </w:pPr>
    </w:p>
    <w:p w:rsidR="00CD3D87" w:rsidRPr="00FA6B48" w:rsidRDefault="001D773A" w:rsidP="00FF1AE8">
      <w:pPr>
        <w:ind w:right="-235"/>
        <w:jc w:val="both"/>
        <w:rPr>
          <w:rFonts w:ascii="Verdana" w:eastAsia="Arial Unicode MS" w:hAnsi="Verdana"/>
          <w:sz w:val="15"/>
        </w:rPr>
      </w:pPr>
      <w:r w:rsidRPr="00FA6B48">
        <w:rPr>
          <w:rFonts w:ascii="Verdana" w:eastAsia="Arial Unicode MS" w:hAnsi="Verdana"/>
          <w:b/>
          <w:sz w:val="15"/>
        </w:rPr>
        <w:t>Modalidad de Indemnización</w:t>
      </w:r>
    </w:p>
    <w:p w:rsidR="00FF1AE8" w:rsidRPr="00FA6B48" w:rsidRDefault="00FF1AE8" w:rsidP="00FF1AE8">
      <w:pPr>
        <w:ind w:right="-235"/>
        <w:jc w:val="both"/>
        <w:rPr>
          <w:rFonts w:ascii="Verdana" w:eastAsia="Arial Unicode MS" w:hAnsi="Verdana"/>
          <w:sz w:val="15"/>
          <w:szCs w:val="20"/>
        </w:rPr>
      </w:pPr>
      <w:r w:rsidRPr="00FA6B48">
        <w:rPr>
          <w:rFonts w:ascii="Verdana" w:eastAsia="Arial Unicode MS" w:hAnsi="Verdana"/>
          <w:sz w:val="15"/>
          <w:szCs w:val="20"/>
        </w:rPr>
        <w:t>En caso de existir infraseguro, la indemnización del presente producto está sujeta a prorrateo.</w:t>
      </w:r>
    </w:p>
    <w:p w:rsidR="00FF1AE8" w:rsidRPr="00FA6B48" w:rsidRDefault="00FF1AE8" w:rsidP="00FF1AE8">
      <w:pPr>
        <w:ind w:right="-235"/>
        <w:jc w:val="both"/>
        <w:rPr>
          <w:rFonts w:ascii="Verdana" w:eastAsia="Arial Unicode MS" w:hAnsi="Verdana"/>
          <w:sz w:val="15"/>
          <w:szCs w:val="20"/>
        </w:rPr>
      </w:pPr>
      <w:r w:rsidRPr="00FA6B48">
        <w:rPr>
          <w:rFonts w:ascii="Verdana" w:eastAsia="Arial Unicode MS" w:hAnsi="Verdana"/>
          <w:sz w:val="15"/>
          <w:szCs w:val="20"/>
        </w:rPr>
        <w:lastRenderedPageBreak/>
        <w:t>Tanto para edificio como para contenidos, la indemnización del presente producto está sujeta a depreciación en el caso de edificaciones con más de 10 años.</w:t>
      </w:r>
    </w:p>
    <w:p w:rsidR="00FF1AE8" w:rsidRPr="00FA6B48" w:rsidRDefault="00FF1AE8" w:rsidP="00FF1AE8">
      <w:pPr>
        <w:ind w:right="-235"/>
        <w:jc w:val="both"/>
        <w:rPr>
          <w:rFonts w:ascii="Verdana" w:eastAsia="Arial Unicode MS" w:hAnsi="Verdana"/>
          <w:sz w:val="15"/>
          <w:szCs w:val="20"/>
        </w:rPr>
      </w:pPr>
      <w:r w:rsidRPr="00FA6B48">
        <w:rPr>
          <w:rFonts w:ascii="Verdana" w:eastAsia="Arial Unicode MS" w:hAnsi="Verdana"/>
          <w:sz w:val="15"/>
          <w:szCs w:val="20"/>
        </w:rPr>
        <w:t>El monto a indemnizar está sujeto a los sublímites máximos por cobertura definidos en las condiciones particulares.</w:t>
      </w:r>
    </w:p>
    <w:p w:rsidR="00FF1AE8" w:rsidRPr="00FA6B48" w:rsidRDefault="00FF1AE8" w:rsidP="00FF1AE8">
      <w:pPr>
        <w:ind w:right="-235"/>
        <w:jc w:val="both"/>
        <w:rPr>
          <w:rFonts w:ascii="Verdana" w:eastAsia="Arial Unicode MS" w:hAnsi="Verdana"/>
          <w:sz w:val="15"/>
          <w:szCs w:val="20"/>
        </w:rPr>
      </w:pPr>
      <w:r w:rsidRPr="00FA6B48">
        <w:rPr>
          <w:rFonts w:ascii="Verdana" w:eastAsia="Arial Unicode MS" w:hAnsi="Verdana"/>
          <w:sz w:val="15"/>
          <w:szCs w:val="20"/>
        </w:rPr>
        <w:t>En caso de ocurrencia de un siniestro que extinga la materia asegurada, la Compañía  podrá descontar del monto de la indemnización, todo el saldo de la prima pendiente.</w:t>
      </w:r>
    </w:p>
    <w:p w:rsidR="00FF1AE8" w:rsidRPr="00FA6B48" w:rsidRDefault="00FF1AE8" w:rsidP="00FF1AE8">
      <w:pPr>
        <w:ind w:right="-235"/>
        <w:jc w:val="both"/>
        <w:rPr>
          <w:rFonts w:ascii="Verdana" w:eastAsia="Arial Unicode MS" w:hAnsi="Verdana"/>
          <w:sz w:val="15"/>
          <w:szCs w:val="20"/>
        </w:rPr>
      </w:pPr>
    </w:p>
    <w:p w:rsidR="009F1089" w:rsidRPr="00FA6B48" w:rsidRDefault="009F1089" w:rsidP="00FF1AE8">
      <w:pPr>
        <w:ind w:right="-235"/>
        <w:jc w:val="both"/>
        <w:rPr>
          <w:rFonts w:ascii="Verdana" w:eastAsia="Arial Unicode MS" w:hAnsi="Verdana"/>
          <w:sz w:val="15"/>
          <w:szCs w:val="20"/>
        </w:rPr>
      </w:pPr>
    </w:p>
    <w:p w:rsidR="00D818B8" w:rsidRPr="00FA6B48" w:rsidRDefault="00CD3D87" w:rsidP="00FF1AE8">
      <w:pPr>
        <w:pStyle w:val="NormalWeb"/>
        <w:spacing w:before="0" w:after="0"/>
        <w:ind w:right="-235"/>
        <w:jc w:val="both"/>
        <w:rPr>
          <w:rFonts w:ascii="Verdana" w:hAnsi="Verdana"/>
          <w:b/>
          <w:bCs/>
          <w:sz w:val="15"/>
        </w:rPr>
      </w:pPr>
      <w:r w:rsidRPr="00FA6B48">
        <w:rPr>
          <w:rFonts w:ascii="Verdana" w:hAnsi="Verdana"/>
          <w:b/>
          <w:bCs/>
          <w:sz w:val="15"/>
        </w:rPr>
        <w:t>Inspecció</w:t>
      </w:r>
      <w:r w:rsidR="001D773A" w:rsidRPr="00FA6B48">
        <w:rPr>
          <w:rFonts w:ascii="Verdana" w:hAnsi="Verdana"/>
          <w:b/>
          <w:bCs/>
          <w:sz w:val="15"/>
        </w:rPr>
        <w:t>n</w:t>
      </w:r>
    </w:p>
    <w:p w:rsidR="006551B9" w:rsidRPr="006551B9" w:rsidRDefault="006551B9" w:rsidP="006551B9">
      <w:pPr>
        <w:jc w:val="both"/>
        <w:rPr>
          <w:rFonts w:ascii="Verdana" w:eastAsia="Arial Unicode MS" w:hAnsi="Verdana"/>
          <w:sz w:val="15"/>
          <w:szCs w:val="20"/>
        </w:rPr>
      </w:pPr>
      <w:r w:rsidRPr="00D54A6F">
        <w:rPr>
          <w:rFonts w:ascii="Verdana" w:eastAsia="Arial Unicode MS" w:hAnsi="Verdana"/>
          <w:sz w:val="15"/>
          <w:szCs w:val="20"/>
        </w:rPr>
        <w:t>La compañía podrá inspeccionar o examinar durante la vigencia de la póliza la materia asegurada, para lo cual deberá coordinarse previamente con el asegurado.</w:t>
      </w:r>
    </w:p>
    <w:p w:rsidR="00C47C0D" w:rsidRPr="00B02C01" w:rsidRDefault="00C47C0D" w:rsidP="00FF1AE8">
      <w:pPr>
        <w:ind w:right="-235"/>
        <w:jc w:val="both"/>
        <w:rPr>
          <w:rFonts w:ascii="Verdana" w:hAnsi="Verdana"/>
          <w:b/>
          <w:color w:val="7030A0"/>
          <w:sz w:val="16"/>
          <w:szCs w:val="16"/>
        </w:rPr>
      </w:pPr>
    </w:p>
    <w:p w:rsidR="009F1089" w:rsidRPr="00B02C01" w:rsidRDefault="009F1089" w:rsidP="009F1089">
      <w:pPr>
        <w:ind w:right="-235"/>
        <w:jc w:val="both"/>
        <w:rPr>
          <w:rFonts w:ascii="Verdana" w:hAnsi="Verdana"/>
          <w:b/>
          <w:sz w:val="15"/>
          <w:szCs w:val="15"/>
        </w:rPr>
      </w:pPr>
      <w:r w:rsidRPr="00B02C01">
        <w:rPr>
          <w:rFonts w:ascii="Verdana" w:hAnsi="Verdana"/>
          <w:b/>
          <w:sz w:val="15"/>
          <w:szCs w:val="15"/>
        </w:rPr>
        <w:t>Alteración o modificación de la información</w:t>
      </w:r>
    </w:p>
    <w:p w:rsidR="009F1089" w:rsidRPr="00B02C01" w:rsidRDefault="009F1089" w:rsidP="009F1089">
      <w:pPr>
        <w:ind w:right="-235"/>
        <w:jc w:val="both"/>
        <w:rPr>
          <w:rFonts w:ascii="Verdana" w:hAnsi="Verdana"/>
          <w:sz w:val="15"/>
          <w:szCs w:val="15"/>
        </w:rPr>
      </w:pPr>
      <w:r w:rsidRPr="00B02C01">
        <w:rPr>
          <w:rFonts w:ascii="Verdana" w:hAnsi="Verdana"/>
          <w:sz w:val="15"/>
          <w:szCs w:val="15"/>
        </w:rPr>
        <w:t>Toda alteración o modificación de la información proporcionada por el Corredor o Asegurado, da derecho a la Compañía a modificar los términos cotizados.</w:t>
      </w:r>
    </w:p>
    <w:p w:rsidR="009F1089" w:rsidRPr="00B02C01" w:rsidRDefault="009F1089" w:rsidP="009F1089">
      <w:pPr>
        <w:ind w:right="-235"/>
        <w:jc w:val="both"/>
        <w:rPr>
          <w:rFonts w:ascii="Verdana" w:hAnsi="Verdana"/>
          <w:b/>
          <w:sz w:val="15"/>
          <w:szCs w:val="15"/>
        </w:rPr>
      </w:pPr>
    </w:p>
    <w:p w:rsidR="009F1089" w:rsidRPr="00B02C01" w:rsidRDefault="009F1089" w:rsidP="009F1089">
      <w:pPr>
        <w:ind w:right="-235"/>
        <w:jc w:val="both"/>
        <w:rPr>
          <w:rFonts w:ascii="Verdana" w:hAnsi="Verdana"/>
          <w:b/>
          <w:sz w:val="15"/>
          <w:szCs w:val="15"/>
        </w:rPr>
      </w:pPr>
    </w:p>
    <w:p w:rsidR="009F1089" w:rsidRPr="00B02C01" w:rsidRDefault="009F1089" w:rsidP="009F1089">
      <w:pPr>
        <w:ind w:right="-235"/>
        <w:jc w:val="both"/>
        <w:rPr>
          <w:rFonts w:ascii="Verdana" w:hAnsi="Verdana"/>
          <w:b/>
          <w:sz w:val="15"/>
          <w:szCs w:val="15"/>
        </w:rPr>
      </w:pPr>
      <w:r w:rsidRPr="00B02C01">
        <w:rPr>
          <w:rFonts w:ascii="Verdana" w:hAnsi="Verdana"/>
          <w:b/>
          <w:sz w:val="15"/>
          <w:szCs w:val="15"/>
        </w:rPr>
        <w:t>Definiciones</w:t>
      </w:r>
    </w:p>
    <w:p w:rsidR="009F1089" w:rsidRPr="00B02C01" w:rsidRDefault="009F1089" w:rsidP="009F1089">
      <w:pPr>
        <w:ind w:right="-235"/>
        <w:jc w:val="both"/>
        <w:rPr>
          <w:rFonts w:ascii="Verdana" w:hAnsi="Verdana"/>
          <w:sz w:val="15"/>
          <w:szCs w:val="15"/>
        </w:rPr>
      </w:pPr>
      <w:r w:rsidRPr="00B02C01">
        <w:rPr>
          <w:rFonts w:ascii="Verdana" w:hAnsi="Verdana"/>
          <w:sz w:val="15"/>
          <w:szCs w:val="15"/>
        </w:rPr>
        <w:t>Riesgos  Rurales</w:t>
      </w:r>
    </w:p>
    <w:p w:rsidR="00C47C0D" w:rsidRPr="00B02C01" w:rsidRDefault="009F1089" w:rsidP="009F1089">
      <w:pPr>
        <w:ind w:right="-235"/>
        <w:jc w:val="both"/>
        <w:rPr>
          <w:rFonts w:ascii="Verdana" w:hAnsi="Verdana"/>
          <w:sz w:val="15"/>
          <w:szCs w:val="15"/>
        </w:rPr>
      </w:pPr>
      <w:r w:rsidRPr="00B02C01">
        <w:rPr>
          <w:rFonts w:ascii="Verdana" w:hAnsi="Verdana"/>
          <w:sz w:val="15"/>
          <w:szCs w:val="15"/>
        </w:rPr>
        <w:t xml:space="preserve">Las viviendas son consideradas rurales, cuando se encuentran ubicadas en un lugar donde el número de habitantes es menor a 1.500 personas o cuando el cuerpo de bomberos más cercano esté a más de 15 minutos ó </w:t>
      </w:r>
      <w:r w:rsidR="00A70F4D">
        <w:rPr>
          <w:rFonts w:ascii="Verdana" w:hAnsi="Verdana"/>
          <w:sz w:val="15"/>
          <w:szCs w:val="15"/>
        </w:rPr>
        <w:t>30</w:t>
      </w:r>
      <w:r w:rsidRPr="00B02C01">
        <w:rPr>
          <w:rFonts w:ascii="Verdana" w:hAnsi="Verdana"/>
          <w:sz w:val="15"/>
          <w:szCs w:val="15"/>
        </w:rPr>
        <w:t xml:space="preserve"> kilómetros de la dirección del riesgo asegurado</w:t>
      </w:r>
    </w:p>
    <w:p w:rsidR="00C47C0D" w:rsidRPr="00B02C01" w:rsidRDefault="00C47C0D" w:rsidP="00FF1AE8">
      <w:pPr>
        <w:ind w:right="-235"/>
        <w:jc w:val="both"/>
        <w:rPr>
          <w:rFonts w:ascii="Verdana" w:hAnsi="Verdana"/>
          <w:b/>
          <w:color w:val="7030A0"/>
          <w:sz w:val="16"/>
          <w:szCs w:val="16"/>
        </w:rPr>
      </w:pPr>
    </w:p>
    <w:p w:rsidR="009F1089" w:rsidRPr="00B02C01" w:rsidRDefault="009F1089" w:rsidP="00FF1AE8">
      <w:pPr>
        <w:ind w:right="-235"/>
        <w:jc w:val="both"/>
        <w:rPr>
          <w:rFonts w:ascii="Verdana" w:hAnsi="Verdana"/>
          <w:b/>
          <w:color w:val="7030A0"/>
          <w:sz w:val="16"/>
          <w:szCs w:val="16"/>
        </w:rPr>
      </w:pPr>
    </w:p>
    <w:p w:rsidR="00FA6B48" w:rsidRDefault="005B4885" w:rsidP="00FF1AE8">
      <w:pPr>
        <w:ind w:right="-235"/>
        <w:jc w:val="both"/>
        <w:rPr>
          <w:rFonts w:ascii="Verdana" w:hAnsi="Verdana"/>
          <w:b/>
          <w:sz w:val="16"/>
          <w:szCs w:val="16"/>
        </w:rPr>
      </w:pPr>
      <w:r w:rsidRPr="00FA6B48">
        <w:rPr>
          <w:rFonts w:ascii="Verdana" w:hAnsi="Verdana"/>
          <w:b/>
          <w:sz w:val="16"/>
          <w:szCs w:val="16"/>
        </w:rPr>
        <w:t>Domicilio</w:t>
      </w:r>
    </w:p>
    <w:p w:rsidR="00FF1AE8" w:rsidRPr="00FA6B48" w:rsidRDefault="00FF1AE8" w:rsidP="00FF1AE8">
      <w:pPr>
        <w:ind w:right="-235"/>
        <w:jc w:val="both"/>
        <w:rPr>
          <w:rFonts w:ascii="Verdana" w:hAnsi="Verdana" w:cs="Courier New"/>
          <w:sz w:val="15"/>
          <w:szCs w:val="20"/>
          <w:lang w:val="es-CL" w:eastAsia="es-CL"/>
        </w:rPr>
      </w:pPr>
      <w:r w:rsidRPr="00FA6B48">
        <w:rPr>
          <w:rFonts w:ascii="Verdana" w:hAnsi="Verdana" w:cs="Courier New"/>
          <w:sz w:val="15"/>
          <w:szCs w:val="20"/>
          <w:lang w:val="es-CL" w:eastAsia="es-CL"/>
        </w:rPr>
        <w:t xml:space="preserve">Para todos los efectos derivados de este contrato de seguro, se fija como domicilio de la compañía de seguros, </w:t>
      </w:r>
      <w:r w:rsidR="00A70F4D">
        <w:rPr>
          <w:rFonts w:ascii="Verdana" w:hAnsi="Verdana" w:cs="Courier New"/>
          <w:sz w:val="15"/>
          <w:szCs w:val="20"/>
          <w:lang w:val="es-CL" w:eastAsia="es-CL"/>
        </w:rPr>
        <w:t>Calle Miraflores 222 Piso 17</w:t>
      </w:r>
      <w:r w:rsidRPr="00FA6B48">
        <w:rPr>
          <w:rFonts w:ascii="Verdana" w:hAnsi="Verdana" w:cs="Courier New"/>
          <w:sz w:val="15"/>
          <w:szCs w:val="20"/>
          <w:lang w:val="es-CL" w:eastAsia="es-CL"/>
        </w:rPr>
        <w:t>, Santiago.</w:t>
      </w:r>
    </w:p>
    <w:p w:rsidR="00AA5DD6" w:rsidRPr="00B02C01" w:rsidRDefault="00AA5DD6" w:rsidP="00FF1AE8">
      <w:pPr>
        <w:pStyle w:val="NormalWeb"/>
        <w:spacing w:before="0" w:after="0"/>
        <w:ind w:right="-235"/>
        <w:jc w:val="both"/>
        <w:rPr>
          <w:rFonts w:ascii="Verdana" w:hAnsi="Verdana"/>
          <w:sz w:val="15"/>
        </w:rPr>
      </w:pPr>
    </w:p>
    <w:p w:rsidR="009F1089" w:rsidRPr="00B02C01" w:rsidRDefault="009F1089" w:rsidP="00FF1AE8">
      <w:pPr>
        <w:pStyle w:val="NormalWeb"/>
        <w:spacing w:before="0" w:after="0"/>
        <w:ind w:right="-235"/>
        <w:jc w:val="both"/>
        <w:rPr>
          <w:rFonts w:ascii="Verdana" w:hAnsi="Verdana"/>
          <w:sz w:val="15"/>
        </w:rPr>
      </w:pPr>
    </w:p>
    <w:p w:rsidR="009F1089" w:rsidRPr="00B02C01" w:rsidRDefault="009F1089" w:rsidP="009F1089">
      <w:pPr>
        <w:pStyle w:val="NormalWeb"/>
        <w:ind w:right="-235"/>
        <w:jc w:val="both"/>
        <w:rPr>
          <w:rFonts w:ascii="Verdana" w:hAnsi="Verdana"/>
          <w:b/>
          <w:sz w:val="15"/>
        </w:rPr>
      </w:pPr>
      <w:r w:rsidRPr="00B02C01">
        <w:rPr>
          <w:rFonts w:ascii="Verdana" w:hAnsi="Verdana"/>
          <w:b/>
          <w:sz w:val="15"/>
        </w:rPr>
        <w:t>Información sobre atención de clientes y presentación de consultas y reclamos</w:t>
      </w:r>
    </w:p>
    <w:p w:rsidR="009F1089" w:rsidRPr="00B02C01" w:rsidRDefault="00314007" w:rsidP="009F1089">
      <w:pPr>
        <w:pStyle w:val="NormalWeb"/>
        <w:spacing w:before="0" w:after="0"/>
        <w:ind w:right="-235"/>
        <w:jc w:val="both"/>
        <w:rPr>
          <w:rFonts w:ascii="Verdana" w:hAnsi="Verdana"/>
          <w:sz w:val="15"/>
        </w:rPr>
      </w:pPr>
      <w:r>
        <w:rPr>
          <w:rFonts w:ascii="Verdana" w:hAnsi="Verdana"/>
          <w:sz w:val="15"/>
        </w:rPr>
        <w:t>ACE Seguros S.A.</w:t>
      </w:r>
      <w:r w:rsidR="009F1089" w:rsidRPr="00B02C01">
        <w:rPr>
          <w:rFonts w:ascii="Verdana" w:hAnsi="Verdana"/>
          <w:sz w:val="15"/>
        </w:rPr>
        <w:t xml:space="preserve"> se encuentra adherida al Código de Autorregulación de las Compañías de Seguros y está sujeta al Compendio de Buenas Prácticas Corporativas, que contiene un conjunto de normas destinadas a promover una adecuada relación de las compañías de seguros con sus clientes. Copia de este Compendio se encuentra en la página web www.aach.cl. Asimismo, ha aceptado la intervención del Defensor del Asegurado cuando los clientes le presenten reclamos en relación a los contratos celebrados con ella. Los clientes pueden presentar sus reclamos ante el Defensor del Asegurado utilizando los formularios disponibles en las oficinas de </w:t>
      </w:r>
      <w:r>
        <w:rPr>
          <w:rFonts w:ascii="Verdana" w:hAnsi="Verdana"/>
          <w:sz w:val="15"/>
        </w:rPr>
        <w:t>ACE Seguros S.A.</w:t>
      </w:r>
      <w:r w:rsidR="009F1089" w:rsidRPr="00B02C01">
        <w:rPr>
          <w:rFonts w:ascii="Verdana" w:hAnsi="Verdana"/>
          <w:sz w:val="15"/>
        </w:rPr>
        <w:t xml:space="preserve"> o a través de la página web www.ddachile.cl</w:t>
      </w:r>
    </w:p>
    <w:p w:rsidR="009F1089" w:rsidRPr="00B02C01" w:rsidRDefault="009F1089" w:rsidP="00FF1AE8">
      <w:pPr>
        <w:pStyle w:val="NormalWeb"/>
        <w:spacing w:before="0" w:after="0"/>
        <w:ind w:right="-235"/>
        <w:jc w:val="both"/>
        <w:rPr>
          <w:rFonts w:ascii="Verdana" w:hAnsi="Verdana"/>
          <w:sz w:val="15"/>
        </w:rPr>
      </w:pPr>
    </w:p>
    <w:p w:rsidR="009F1089" w:rsidRPr="00B02C01" w:rsidRDefault="009F1089" w:rsidP="00FF1AE8">
      <w:pPr>
        <w:pStyle w:val="NormalWeb"/>
        <w:spacing w:before="0" w:after="0"/>
        <w:ind w:right="-235"/>
        <w:jc w:val="both"/>
        <w:rPr>
          <w:rFonts w:ascii="Verdana" w:hAnsi="Verdana"/>
          <w:sz w:val="15"/>
        </w:rPr>
      </w:pPr>
    </w:p>
    <w:p w:rsidR="0031545D" w:rsidRPr="009B7D82" w:rsidRDefault="0031545D" w:rsidP="00FF1AE8">
      <w:pPr>
        <w:ind w:right="-235"/>
        <w:jc w:val="both"/>
        <w:rPr>
          <w:rFonts w:ascii="Verdana" w:eastAsia="Arial Unicode MS" w:hAnsi="Verdana"/>
          <w:b/>
          <w:strike/>
          <w:color w:val="FF0000"/>
          <w:sz w:val="15"/>
          <w:szCs w:val="20"/>
        </w:rPr>
      </w:pPr>
      <w:r w:rsidRPr="009B7D82">
        <w:rPr>
          <w:rFonts w:ascii="Verdana" w:eastAsia="Arial Unicode MS" w:hAnsi="Verdana"/>
          <w:b/>
          <w:strike/>
          <w:color w:val="FF0000"/>
          <w:sz w:val="15"/>
          <w:szCs w:val="20"/>
        </w:rPr>
        <w:t xml:space="preserve">Para solicitar los </w:t>
      </w:r>
      <w:r w:rsidR="00E72B54" w:rsidRPr="009B7D82">
        <w:rPr>
          <w:rFonts w:ascii="Verdana" w:eastAsia="Arial Unicode MS" w:hAnsi="Verdana"/>
          <w:b/>
          <w:strike/>
          <w:color w:val="FF0000"/>
          <w:sz w:val="15"/>
          <w:szCs w:val="20"/>
        </w:rPr>
        <w:t>S</w:t>
      </w:r>
      <w:r w:rsidRPr="009B7D82">
        <w:rPr>
          <w:rFonts w:ascii="Verdana" w:eastAsia="Arial Unicode MS" w:hAnsi="Verdana"/>
          <w:b/>
          <w:strike/>
          <w:color w:val="FF0000"/>
          <w:sz w:val="15"/>
          <w:szCs w:val="20"/>
        </w:rPr>
        <w:t xml:space="preserve">ervicios de Asistencia Condominios </w:t>
      </w:r>
    </w:p>
    <w:p w:rsidR="00365FFA" w:rsidRPr="009B7D82" w:rsidRDefault="0031545D" w:rsidP="00FF1AE8">
      <w:pPr>
        <w:ind w:right="-235"/>
        <w:jc w:val="both"/>
        <w:rPr>
          <w:rFonts w:ascii="Verdana" w:eastAsia="Arial Unicode MS" w:hAnsi="Verdana"/>
          <w:b/>
          <w:strike/>
          <w:color w:val="FF0000"/>
          <w:sz w:val="15"/>
          <w:szCs w:val="20"/>
        </w:rPr>
      </w:pPr>
      <w:r w:rsidRPr="009B7D82">
        <w:rPr>
          <w:rFonts w:ascii="Verdana" w:eastAsia="Arial Unicode MS" w:hAnsi="Verdana"/>
          <w:strike/>
          <w:color w:val="FF0000"/>
          <w:sz w:val="15"/>
          <w:szCs w:val="20"/>
        </w:rPr>
        <w:t xml:space="preserve">Debe llamar al (56-2) </w:t>
      </w:r>
      <w:r w:rsidR="006D784B" w:rsidRPr="009B7D82">
        <w:rPr>
          <w:rFonts w:ascii="Century Gothic" w:hAnsi="Century Gothic" w:cs="Tahoma"/>
          <w:caps/>
          <w:strike/>
          <w:color w:val="FF0000"/>
          <w:sz w:val="18"/>
          <w:szCs w:val="18"/>
        </w:rPr>
        <w:t>2820 3318</w:t>
      </w:r>
    </w:p>
    <w:p w:rsidR="00365FFA" w:rsidRPr="00B02C01" w:rsidRDefault="00365FFA" w:rsidP="00FF1AE8">
      <w:pPr>
        <w:ind w:right="-235"/>
        <w:jc w:val="both"/>
        <w:rPr>
          <w:rFonts w:ascii="Verdana" w:eastAsia="Arial Unicode MS" w:hAnsi="Verdana"/>
          <w:b/>
          <w:sz w:val="15"/>
          <w:szCs w:val="20"/>
        </w:rPr>
      </w:pPr>
    </w:p>
    <w:p w:rsidR="00C465CC" w:rsidRPr="00B02C01" w:rsidRDefault="00C465CC" w:rsidP="006D784B">
      <w:pPr>
        <w:ind w:right="-235"/>
        <w:rPr>
          <w:rFonts w:ascii="Verdana" w:eastAsia="Arial Unicode MS" w:hAnsi="Verdana"/>
          <w:b/>
          <w:sz w:val="15"/>
          <w:szCs w:val="20"/>
        </w:rPr>
      </w:pPr>
    </w:p>
    <w:p w:rsidR="00D57C4C" w:rsidRPr="00071421" w:rsidRDefault="00D57C4C" w:rsidP="00D57C4C">
      <w:pPr>
        <w:pStyle w:val="NormalWeb"/>
        <w:tabs>
          <w:tab w:val="left" w:pos="3402"/>
          <w:tab w:val="left" w:pos="6946"/>
        </w:tabs>
        <w:spacing w:before="0" w:after="0"/>
        <w:rPr>
          <w:rFonts w:ascii="Verdana" w:eastAsia="Times New Roman" w:hAnsi="Verdana" w:cs="Arial"/>
          <w:b/>
          <w:sz w:val="15"/>
          <w:szCs w:val="15"/>
        </w:rPr>
      </w:pPr>
      <w:r w:rsidRPr="00071421">
        <w:rPr>
          <w:rFonts w:ascii="Verdana" w:eastAsia="Times New Roman" w:hAnsi="Verdana" w:cs="Arial"/>
          <w:b/>
          <w:sz w:val="15"/>
          <w:szCs w:val="15"/>
        </w:rPr>
        <w:t>SERVICIO DE INFORMACIÓN Y DENUNCIO DE SINIESTRO</w:t>
      </w:r>
    </w:p>
    <w:p w:rsidR="00D57C4C" w:rsidRPr="002970F2" w:rsidRDefault="00D57C4C" w:rsidP="00D57C4C">
      <w:pPr>
        <w:pStyle w:val="NormalWeb"/>
        <w:tabs>
          <w:tab w:val="left" w:pos="3402"/>
          <w:tab w:val="left" w:pos="6946"/>
        </w:tabs>
        <w:spacing w:before="0" w:after="0"/>
        <w:rPr>
          <w:strike/>
          <w:color w:val="FF0000"/>
          <w:lang w:val="es-CL"/>
        </w:rPr>
      </w:pPr>
      <w:r w:rsidRPr="002970F2">
        <w:rPr>
          <w:rFonts w:ascii="Verdana" w:eastAsia="Times New Roman" w:hAnsi="Verdana" w:cs="Arial"/>
          <w:strike/>
          <w:color w:val="FF0000"/>
          <w:sz w:val="15"/>
          <w:szCs w:val="15"/>
        </w:rPr>
        <w:t>Favor enviar consultas y solicitudes a:</w:t>
      </w:r>
      <w:hyperlink r:id="rId8" w:history="1">
        <w:r w:rsidRPr="002970F2">
          <w:rPr>
            <w:rStyle w:val="Hipervnculo"/>
            <w:strike/>
            <w:color w:val="FF0000"/>
            <w:lang w:val="es-CL"/>
          </w:rPr>
          <w:t>Siniestros.ChilePC@Acegroup.com</w:t>
        </w:r>
      </w:hyperlink>
      <w:r w:rsidR="002970F2">
        <w:rPr>
          <w:rStyle w:val="Hipervnculo"/>
          <w:strike/>
          <w:color w:val="FF0000"/>
          <w:lang w:val="es-CL"/>
        </w:rPr>
        <w:t xml:space="preserve"> </w:t>
      </w:r>
      <w:r w:rsidR="002970F2" w:rsidRPr="002970F2">
        <w:rPr>
          <w:rFonts w:ascii="Verdana" w:hAnsi="Verdana"/>
          <w:sz w:val="15"/>
          <w:szCs w:val="15"/>
          <w:highlight w:val="green"/>
        </w:rPr>
        <w:t>En caso de requerir cualquier servicio de la Compañía, denunciar un siniestro o efectuar alguna consulta, puede comunicarse al teléfono: 225498300.</w:t>
      </w:r>
    </w:p>
    <w:p w:rsidR="00365FFA" w:rsidRPr="00B02C01" w:rsidRDefault="00365FFA" w:rsidP="006D784B">
      <w:pPr>
        <w:ind w:right="-235"/>
        <w:jc w:val="both"/>
        <w:rPr>
          <w:rFonts w:ascii="Verdana" w:eastAsia="Arial Unicode MS" w:hAnsi="Verdana"/>
          <w:b/>
          <w:sz w:val="15"/>
          <w:szCs w:val="20"/>
        </w:rPr>
      </w:pPr>
    </w:p>
    <w:p w:rsidR="0006073D" w:rsidRPr="00B02C01" w:rsidRDefault="0006073D" w:rsidP="006D784B">
      <w:pPr>
        <w:ind w:right="-235"/>
        <w:jc w:val="both"/>
        <w:rPr>
          <w:rFonts w:ascii="Verdana" w:eastAsia="Arial Unicode MS" w:hAnsi="Verdana"/>
          <w:b/>
          <w:sz w:val="15"/>
          <w:szCs w:val="20"/>
        </w:rPr>
      </w:pPr>
    </w:p>
    <w:p w:rsidR="00DE1C5C" w:rsidRPr="00B02C01" w:rsidRDefault="00DE1C5C" w:rsidP="006D784B">
      <w:pPr>
        <w:pStyle w:val="NormalWeb"/>
        <w:tabs>
          <w:tab w:val="left" w:pos="3402"/>
          <w:tab w:val="left" w:pos="6946"/>
        </w:tabs>
        <w:ind w:right="-235"/>
        <w:jc w:val="both"/>
        <w:rPr>
          <w:rFonts w:ascii="Verdana" w:hAnsi="Verdana"/>
          <w:sz w:val="16"/>
        </w:rPr>
      </w:pPr>
    </w:p>
    <w:p w:rsidR="00DE1C5C" w:rsidRPr="00B02C01" w:rsidRDefault="00DE1C5C" w:rsidP="006D784B">
      <w:pPr>
        <w:pStyle w:val="NormalWeb"/>
        <w:tabs>
          <w:tab w:val="left" w:pos="3402"/>
          <w:tab w:val="left" w:pos="6946"/>
        </w:tabs>
        <w:ind w:right="-235"/>
        <w:jc w:val="both"/>
        <w:rPr>
          <w:rFonts w:ascii="Verdana" w:hAnsi="Verdana"/>
          <w:sz w:val="16"/>
        </w:rPr>
      </w:pPr>
    </w:p>
    <w:p w:rsidR="00DE1C5C" w:rsidRPr="00B02C01" w:rsidRDefault="00DE1C5C" w:rsidP="00FF1AE8">
      <w:pPr>
        <w:pStyle w:val="NormalWeb"/>
        <w:tabs>
          <w:tab w:val="left" w:pos="3402"/>
          <w:tab w:val="left" w:pos="6946"/>
        </w:tabs>
        <w:ind w:right="-235"/>
        <w:jc w:val="both"/>
        <w:rPr>
          <w:rFonts w:ascii="Verdana" w:hAnsi="Verdana"/>
          <w:sz w:val="16"/>
        </w:rPr>
      </w:pPr>
    </w:p>
    <w:p w:rsidR="00DE1C5C" w:rsidRPr="00B02C01" w:rsidRDefault="00DE1C5C" w:rsidP="00FF1AE8">
      <w:pPr>
        <w:pStyle w:val="NormalWeb"/>
        <w:tabs>
          <w:tab w:val="left" w:pos="3402"/>
          <w:tab w:val="left" w:pos="6946"/>
        </w:tabs>
        <w:ind w:right="-235"/>
        <w:jc w:val="both"/>
        <w:rPr>
          <w:rFonts w:ascii="Verdana" w:hAnsi="Verdana"/>
          <w:sz w:val="16"/>
        </w:rPr>
      </w:pPr>
    </w:p>
    <w:p w:rsidR="005D7319" w:rsidRPr="00B02C01" w:rsidRDefault="005D7319" w:rsidP="00FF1AE8">
      <w:pPr>
        <w:pStyle w:val="NormalWeb"/>
        <w:tabs>
          <w:tab w:val="left" w:pos="3402"/>
          <w:tab w:val="left" w:pos="6946"/>
        </w:tabs>
        <w:ind w:right="-235"/>
        <w:jc w:val="both"/>
        <w:rPr>
          <w:rFonts w:ascii="Verdana" w:hAnsi="Verdana"/>
          <w:sz w:val="16"/>
        </w:rPr>
      </w:pPr>
    </w:p>
    <w:p w:rsidR="00E46289" w:rsidRPr="00B02C01" w:rsidRDefault="0015762C" w:rsidP="00FF1AE8">
      <w:pPr>
        <w:pStyle w:val="NormalWeb"/>
        <w:tabs>
          <w:tab w:val="left" w:pos="3402"/>
          <w:tab w:val="left" w:pos="6946"/>
        </w:tabs>
        <w:ind w:right="-235"/>
        <w:jc w:val="both"/>
        <w:rPr>
          <w:rFonts w:ascii="Verdana" w:hAnsi="Verdana"/>
          <w:sz w:val="16"/>
        </w:rPr>
      </w:pPr>
      <w:r w:rsidRPr="00B02C01">
        <w:rPr>
          <w:rFonts w:ascii="Verdana" w:hAnsi="Verdana"/>
          <w:sz w:val="16"/>
        </w:rPr>
        <w:t xml:space="preserve">_________________ </w:t>
      </w:r>
      <w:r w:rsidRPr="00B02C01">
        <w:rPr>
          <w:rFonts w:ascii="Verdana" w:hAnsi="Verdana"/>
          <w:sz w:val="16"/>
        </w:rPr>
        <w:tab/>
      </w:r>
      <w:r w:rsidR="00E46289" w:rsidRPr="00B02C01">
        <w:rPr>
          <w:rFonts w:ascii="Verdana" w:hAnsi="Verdana"/>
          <w:sz w:val="16"/>
        </w:rPr>
        <w:t>_______________________           _______________________</w:t>
      </w:r>
    </w:p>
    <w:p w:rsidR="00E46289" w:rsidRPr="00B02C01" w:rsidRDefault="0015762C" w:rsidP="00FF1AE8">
      <w:pPr>
        <w:pStyle w:val="NormalWeb"/>
        <w:tabs>
          <w:tab w:val="left" w:pos="3828"/>
          <w:tab w:val="left" w:pos="7371"/>
        </w:tabs>
        <w:spacing w:before="0" w:after="0"/>
        <w:ind w:right="-235"/>
        <w:jc w:val="both"/>
        <w:rPr>
          <w:rFonts w:ascii="Verdana" w:hAnsi="Verdana"/>
          <w:sz w:val="16"/>
        </w:rPr>
      </w:pPr>
      <w:r w:rsidRPr="00B02C01">
        <w:rPr>
          <w:rFonts w:ascii="Verdana" w:hAnsi="Verdana"/>
          <w:sz w:val="16"/>
        </w:rPr>
        <w:t xml:space="preserve">Firma Compañía </w:t>
      </w:r>
      <w:r w:rsidRPr="00B02C01">
        <w:rPr>
          <w:rFonts w:ascii="Verdana" w:hAnsi="Verdana"/>
          <w:sz w:val="16"/>
        </w:rPr>
        <w:tab/>
      </w:r>
      <w:r w:rsidR="00E46289" w:rsidRPr="00B02C01">
        <w:rPr>
          <w:rFonts w:ascii="Verdana" w:hAnsi="Verdana"/>
          <w:sz w:val="16"/>
        </w:rPr>
        <w:t xml:space="preserve">Firma Contratante                          </w:t>
      </w:r>
      <w:r w:rsidRPr="00B02C01">
        <w:rPr>
          <w:rFonts w:ascii="Verdana" w:hAnsi="Verdana"/>
          <w:sz w:val="16"/>
        </w:rPr>
        <w:t>Firma Corredor de Seguros</w:t>
      </w:r>
    </w:p>
    <w:p w:rsidR="009F1089" w:rsidRPr="00B02C01" w:rsidRDefault="00314007" w:rsidP="00FF1AE8">
      <w:pPr>
        <w:pStyle w:val="NormalWeb"/>
        <w:tabs>
          <w:tab w:val="left" w:pos="3828"/>
          <w:tab w:val="left" w:pos="7371"/>
        </w:tabs>
        <w:spacing w:before="0" w:after="0"/>
        <w:ind w:right="-235"/>
        <w:jc w:val="both"/>
        <w:rPr>
          <w:rFonts w:ascii="Verdana" w:hAnsi="Verdana"/>
          <w:sz w:val="16"/>
        </w:rPr>
      </w:pPr>
      <w:r>
        <w:rPr>
          <w:rFonts w:ascii="Verdana" w:hAnsi="Verdana"/>
          <w:sz w:val="16"/>
        </w:rPr>
        <w:t>ACE Seguros S.A.                                [</w:t>
      </w:r>
      <w:r w:rsidRPr="00314007">
        <w:rPr>
          <w:rFonts w:ascii="Verdana" w:hAnsi="Verdana"/>
          <w:sz w:val="16"/>
          <w:highlight w:val="yellow"/>
        </w:rPr>
        <w:t>Nombre Contratante</w:t>
      </w:r>
      <w:r>
        <w:rPr>
          <w:rFonts w:ascii="Verdana" w:hAnsi="Verdana"/>
          <w:sz w:val="16"/>
        </w:rPr>
        <w:t xml:space="preserve">] </w:t>
      </w:r>
      <w:r>
        <w:rPr>
          <w:rFonts w:ascii="Verdana" w:hAnsi="Verdana"/>
          <w:sz w:val="16"/>
        </w:rPr>
        <w:tab/>
        <w:t>[</w:t>
      </w:r>
      <w:r w:rsidRPr="00314007">
        <w:rPr>
          <w:rFonts w:ascii="Verdana" w:hAnsi="Verdana"/>
          <w:sz w:val="16"/>
          <w:highlight w:val="yellow"/>
        </w:rPr>
        <w:t>Nombre Corredor Seg</w:t>
      </w:r>
      <w:r>
        <w:rPr>
          <w:rFonts w:ascii="Verdana" w:hAnsi="Verdana"/>
          <w:sz w:val="16"/>
          <w:highlight w:val="yellow"/>
        </w:rPr>
        <w:t>u</w:t>
      </w:r>
      <w:r w:rsidRPr="00314007">
        <w:rPr>
          <w:rFonts w:ascii="Verdana" w:hAnsi="Verdana"/>
          <w:sz w:val="16"/>
          <w:highlight w:val="yellow"/>
        </w:rPr>
        <w:t>ros</w:t>
      </w:r>
      <w:r>
        <w:rPr>
          <w:rFonts w:ascii="Verdana" w:hAnsi="Verdana"/>
          <w:sz w:val="16"/>
        </w:rPr>
        <w:t>]</w:t>
      </w:r>
    </w:p>
    <w:p w:rsidR="008E6583" w:rsidRDefault="009F1089" w:rsidP="009F1089">
      <w:pPr>
        <w:autoSpaceDE w:val="0"/>
        <w:autoSpaceDN w:val="0"/>
        <w:adjustRightInd w:val="0"/>
        <w:jc w:val="center"/>
        <w:rPr>
          <w:rFonts w:ascii="Verdana" w:hAnsi="Verdana"/>
          <w:sz w:val="16"/>
        </w:rPr>
      </w:pPr>
      <w:r w:rsidRPr="00B02C01">
        <w:rPr>
          <w:rFonts w:ascii="Verdana" w:hAnsi="Verdana"/>
          <w:sz w:val="16"/>
        </w:rPr>
        <w:br w:type="page"/>
      </w:r>
    </w:p>
    <w:p w:rsidR="008E6583" w:rsidRPr="0054627D" w:rsidRDefault="008E6583" w:rsidP="008E6583">
      <w:pPr>
        <w:spacing w:line="0" w:lineRule="atLeast"/>
        <w:jc w:val="both"/>
        <w:rPr>
          <w:rFonts w:ascii="Verdana" w:hAnsi="Verdana"/>
          <w:b/>
          <w:bCs/>
          <w:caps/>
          <w:sz w:val="15"/>
          <w:szCs w:val="15"/>
          <w:u w:val="single"/>
          <w:lang w:val="es-CL"/>
        </w:rPr>
      </w:pPr>
      <w:r w:rsidRPr="0054627D">
        <w:rPr>
          <w:rFonts w:ascii="Verdana" w:eastAsia="Arial Unicode MS" w:hAnsi="Verdana"/>
          <w:b/>
          <w:sz w:val="15"/>
          <w:szCs w:val="15"/>
        </w:rPr>
        <w:lastRenderedPageBreak/>
        <w:t>Clausulas especiales y/o particulares adjuntas:</w:t>
      </w:r>
    </w:p>
    <w:p w:rsidR="008E6583" w:rsidRPr="0054627D" w:rsidRDefault="008E6583" w:rsidP="008E6583">
      <w:pPr>
        <w:spacing w:line="0" w:lineRule="atLeast"/>
        <w:jc w:val="both"/>
        <w:rPr>
          <w:rFonts w:ascii="Verdana" w:hAnsi="Verdana"/>
          <w:b/>
          <w:bCs/>
          <w:caps/>
          <w:sz w:val="15"/>
          <w:szCs w:val="15"/>
          <w:u w:val="single"/>
          <w:lang w:val="es-CL"/>
        </w:rPr>
      </w:pPr>
    </w:p>
    <w:p w:rsidR="008E6583" w:rsidRPr="0054627D" w:rsidRDefault="008E6583" w:rsidP="008E6583">
      <w:pPr>
        <w:numPr>
          <w:ilvl w:val="0"/>
          <w:numId w:val="24"/>
        </w:numPr>
        <w:spacing w:line="240" w:lineRule="atLeast"/>
        <w:jc w:val="both"/>
        <w:rPr>
          <w:rFonts w:ascii="Verdana" w:hAnsi="Verdana"/>
          <w:caps/>
          <w:sz w:val="15"/>
          <w:szCs w:val="15"/>
        </w:rPr>
      </w:pPr>
      <w:r w:rsidRPr="0054627D">
        <w:rPr>
          <w:rFonts w:ascii="Verdana" w:hAnsi="Verdana"/>
          <w:sz w:val="15"/>
          <w:szCs w:val="15"/>
          <w:lang w:val="es-CL"/>
        </w:rPr>
        <w:t>Cláusulas de deducibles</w:t>
      </w:r>
    </w:p>
    <w:p w:rsidR="008E6583" w:rsidRPr="0054627D" w:rsidRDefault="008E6583" w:rsidP="008E6583">
      <w:pPr>
        <w:numPr>
          <w:ilvl w:val="0"/>
          <w:numId w:val="24"/>
        </w:numPr>
        <w:spacing w:line="240" w:lineRule="atLeast"/>
        <w:jc w:val="both"/>
        <w:rPr>
          <w:rFonts w:ascii="Verdana" w:hAnsi="Verdana"/>
          <w:caps/>
          <w:sz w:val="15"/>
          <w:szCs w:val="15"/>
          <w:lang w:val="es-CL"/>
        </w:rPr>
      </w:pPr>
      <w:r w:rsidRPr="0054627D">
        <w:rPr>
          <w:rFonts w:ascii="Verdana" w:hAnsi="Verdana"/>
          <w:sz w:val="15"/>
          <w:szCs w:val="15"/>
          <w:lang w:val="es-CL"/>
        </w:rPr>
        <w:t xml:space="preserve">Se incluye anexo relativo a procedimiento de liquidación de siniestro </w:t>
      </w:r>
    </w:p>
    <w:p w:rsidR="008E6583" w:rsidRPr="0054627D" w:rsidRDefault="008E6583" w:rsidP="008E6583">
      <w:pPr>
        <w:numPr>
          <w:ilvl w:val="0"/>
          <w:numId w:val="24"/>
        </w:numPr>
        <w:spacing w:line="240" w:lineRule="atLeast"/>
        <w:jc w:val="both"/>
        <w:rPr>
          <w:rFonts w:ascii="Verdana" w:hAnsi="Verdana"/>
          <w:b/>
          <w:bCs/>
          <w:caps/>
          <w:sz w:val="15"/>
          <w:szCs w:val="15"/>
          <w:lang w:val="es-CL"/>
        </w:rPr>
      </w:pPr>
      <w:r w:rsidRPr="0054627D">
        <w:rPr>
          <w:rFonts w:ascii="Verdana" w:hAnsi="Verdana"/>
          <w:sz w:val="15"/>
          <w:szCs w:val="15"/>
          <w:lang w:val="es-CL"/>
        </w:rPr>
        <w:t>Rige cláusula de exclusión datos electrónicos.</w:t>
      </w:r>
    </w:p>
    <w:p w:rsidR="008E6583" w:rsidRPr="0054627D" w:rsidRDefault="008E6583" w:rsidP="008E6583">
      <w:pPr>
        <w:numPr>
          <w:ilvl w:val="0"/>
          <w:numId w:val="24"/>
        </w:numPr>
        <w:spacing w:line="240" w:lineRule="atLeast"/>
        <w:jc w:val="both"/>
        <w:rPr>
          <w:rFonts w:ascii="Verdana" w:hAnsi="Verdana"/>
          <w:b/>
          <w:bCs/>
          <w:caps/>
          <w:sz w:val="15"/>
          <w:szCs w:val="15"/>
          <w:lang w:val="es-CL"/>
        </w:rPr>
      </w:pPr>
      <w:r w:rsidRPr="0054627D">
        <w:rPr>
          <w:rFonts w:ascii="Verdana" w:hAnsi="Verdana"/>
          <w:sz w:val="15"/>
          <w:szCs w:val="15"/>
          <w:lang w:val="es-CL"/>
        </w:rPr>
        <w:t>Se excluyen daños por contaminación por asbestos y los gastos de remoción.</w:t>
      </w:r>
    </w:p>
    <w:p w:rsidR="008E6583" w:rsidRPr="0054627D" w:rsidRDefault="008E6583" w:rsidP="008E6583">
      <w:pPr>
        <w:numPr>
          <w:ilvl w:val="0"/>
          <w:numId w:val="24"/>
        </w:numPr>
        <w:spacing w:line="240" w:lineRule="atLeast"/>
        <w:jc w:val="both"/>
        <w:rPr>
          <w:rFonts w:ascii="Verdana" w:hAnsi="Verdana"/>
          <w:b/>
          <w:bCs/>
          <w:caps/>
          <w:sz w:val="15"/>
          <w:szCs w:val="15"/>
          <w:lang w:val="es-CL"/>
        </w:rPr>
      </w:pPr>
      <w:r w:rsidRPr="0054627D">
        <w:rPr>
          <w:rFonts w:ascii="Verdana" w:hAnsi="Verdana"/>
          <w:sz w:val="15"/>
          <w:szCs w:val="15"/>
          <w:lang w:val="es-CL"/>
        </w:rPr>
        <w:t>Se excluyen daños por contaminación por drywall y los gastos de remoción.</w:t>
      </w:r>
    </w:p>
    <w:p w:rsidR="008E6583" w:rsidRPr="0054627D" w:rsidRDefault="008E6583" w:rsidP="008E6583">
      <w:pPr>
        <w:rPr>
          <w:rFonts w:ascii="Verdana" w:hAnsi="Verdana"/>
          <w:color w:val="1F497D"/>
          <w:sz w:val="15"/>
          <w:szCs w:val="15"/>
          <w:lang w:val="es-CL"/>
        </w:rPr>
      </w:pPr>
    </w:p>
    <w:p w:rsidR="008E6583" w:rsidRPr="0054627D" w:rsidRDefault="008E6583" w:rsidP="008E6583">
      <w:pPr>
        <w:jc w:val="both"/>
        <w:rPr>
          <w:rFonts w:ascii="Verdana" w:hAnsi="Verdana"/>
          <w:b/>
          <w:bCs/>
          <w:caps/>
          <w:sz w:val="15"/>
          <w:szCs w:val="15"/>
          <w:lang w:val="es-CL"/>
        </w:rPr>
      </w:pPr>
      <w:r w:rsidRPr="0054627D">
        <w:rPr>
          <w:rFonts w:ascii="Verdana" w:hAnsi="Verdana"/>
          <w:b/>
          <w:bCs/>
          <w:sz w:val="15"/>
          <w:szCs w:val="15"/>
          <w:lang w:val="es-CL"/>
        </w:rPr>
        <w:t>Endoso sanciones económicas y comerciales</w:t>
      </w:r>
    </w:p>
    <w:p w:rsidR="008E6583" w:rsidRPr="0054627D" w:rsidRDefault="008E6583" w:rsidP="008E6583">
      <w:pPr>
        <w:jc w:val="both"/>
        <w:rPr>
          <w:rFonts w:ascii="Verdana" w:hAnsi="Verdana"/>
          <w:caps/>
          <w:sz w:val="15"/>
          <w:szCs w:val="15"/>
          <w:lang w:val="es-CL"/>
        </w:rPr>
      </w:pPr>
    </w:p>
    <w:p w:rsidR="008E6583" w:rsidRPr="0054627D" w:rsidRDefault="008E6583" w:rsidP="008E6583">
      <w:pPr>
        <w:jc w:val="both"/>
        <w:rPr>
          <w:rFonts w:ascii="Verdana" w:hAnsi="Verdana"/>
          <w:caps/>
          <w:sz w:val="15"/>
          <w:szCs w:val="15"/>
          <w:lang w:val="es-CL"/>
        </w:rPr>
      </w:pPr>
      <w:r w:rsidRPr="0054627D">
        <w:rPr>
          <w:rFonts w:ascii="Verdana" w:hAnsi="Verdana"/>
          <w:sz w:val="15"/>
          <w:szCs w:val="15"/>
          <w:lang w:val="es-CL"/>
        </w:rPr>
        <w:t>No obstante cualquier disposición en contrario, se deja constancia que:</w:t>
      </w:r>
    </w:p>
    <w:p w:rsidR="008E6583" w:rsidRPr="0054627D" w:rsidRDefault="008E6583" w:rsidP="008E6583">
      <w:pPr>
        <w:jc w:val="both"/>
        <w:rPr>
          <w:rFonts w:ascii="Verdana" w:hAnsi="Verdana"/>
          <w:caps/>
          <w:sz w:val="15"/>
          <w:szCs w:val="15"/>
          <w:lang w:val="es-CL"/>
        </w:rPr>
      </w:pPr>
    </w:p>
    <w:p w:rsidR="008E6583" w:rsidRPr="0054627D" w:rsidRDefault="008E6583" w:rsidP="008E6583">
      <w:pPr>
        <w:jc w:val="both"/>
        <w:rPr>
          <w:rFonts w:ascii="Verdana" w:hAnsi="Verdana"/>
          <w:caps/>
          <w:sz w:val="15"/>
          <w:szCs w:val="15"/>
          <w:lang w:val="es-CL"/>
        </w:rPr>
      </w:pPr>
      <w:r w:rsidRPr="0054627D">
        <w:rPr>
          <w:rFonts w:ascii="Verdana" w:hAnsi="Verdana"/>
          <w:sz w:val="15"/>
          <w:szCs w:val="15"/>
          <w:lang w:val="es-CL"/>
        </w:rPr>
        <w:t>Ningún (re)asegurador será considerado para prestar cobertura y no estará obligado al pago de algún siniestro o a otorgar algún beneficio aquí descrito, si dicha cobertura, pago de siniestro u otorgamiento de beneficio puede exponer a dicho (re)asegurador a alguna sanción, prohibición o restricción conforme a las resoluciones de naciones unidas o a las leyes o regulaciones sobre sanciones comerciales y económicas de la unión europea, el reino unido o estados unidos de américa.</w:t>
      </w:r>
    </w:p>
    <w:p w:rsidR="008E6583" w:rsidRPr="0054627D" w:rsidRDefault="008E6583" w:rsidP="008E6583">
      <w:pPr>
        <w:rPr>
          <w:rFonts w:ascii="Verdana" w:hAnsi="Verdana"/>
          <w:color w:val="1F497D"/>
          <w:sz w:val="15"/>
          <w:szCs w:val="15"/>
          <w:lang w:val="es-CL"/>
        </w:rPr>
      </w:pPr>
    </w:p>
    <w:p w:rsidR="008E6583" w:rsidRPr="0054627D" w:rsidRDefault="008E6583" w:rsidP="008E6583">
      <w:pPr>
        <w:autoSpaceDE w:val="0"/>
        <w:autoSpaceDN w:val="0"/>
        <w:spacing w:line="266" w:lineRule="exact"/>
        <w:rPr>
          <w:rFonts w:ascii="Verdana" w:hAnsi="Verdana"/>
          <w:b/>
          <w:bCs/>
          <w:caps/>
          <w:color w:val="000000"/>
          <w:sz w:val="15"/>
          <w:szCs w:val="15"/>
          <w:lang w:val="es-CL" w:eastAsia="es-CL"/>
        </w:rPr>
      </w:pPr>
      <w:r w:rsidRPr="0054627D">
        <w:rPr>
          <w:rFonts w:ascii="Verdana" w:hAnsi="Verdana"/>
          <w:b/>
          <w:bCs/>
          <w:color w:val="000000"/>
          <w:sz w:val="15"/>
          <w:szCs w:val="15"/>
          <w:lang w:val="es-CL" w:eastAsia="es-CL"/>
        </w:rPr>
        <w:t>Principio de buena fe  y cambios de riesgo</w:t>
      </w:r>
    </w:p>
    <w:p w:rsidR="008E6583" w:rsidRPr="0054627D" w:rsidRDefault="008E6583" w:rsidP="008E6583">
      <w:pPr>
        <w:rPr>
          <w:rFonts w:ascii="Verdana" w:hAnsi="Verdana"/>
          <w:caps/>
          <w:sz w:val="15"/>
          <w:szCs w:val="15"/>
          <w:lang w:val="es-CL" w:eastAsia="en-US"/>
        </w:rPr>
      </w:pPr>
    </w:p>
    <w:p w:rsidR="008E6583" w:rsidRPr="0054627D" w:rsidRDefault="008E6583" w:rsidP="008E6583">
      <w:pPr>
        <w:jc w:val="both"/>
        <w:rPr>
          <w:rFonts w:ascii="Verdana" w:hAnsi="Verdana"/>
          <w:caps/>
          <w:sz w:val="15"/>
          <w:szCs w:val="15"/>
          <w:lang w:val="es-CL"/>
        </w:rPr>
      </w:pPr>
      <w:r w:rsidRPr="0054627D">
        <w:rPr>
          <w:rFonts w:ascii="Verdana" w:hAnsi="Verdana"/>
          <w:sz w:val="15"/>
          <w:szCs w:val="15"/>
          <w:lang w:val="es-CL"/>
        </w:rPr>
        <w:t>Es condición de cobertura del presente contrato que la  si la información material enviada para evaluar un riesgo no es completa y luego se descubren hechos relevantes que no fueron informados, esto cambiaria las condiciones del riesgo, por lo tanto lo negociado antes de tener esta nueva información podría ser declarado inválido.</w:t>
      </w:r>
    </w:p>
    <w:p w:rsidR="008E6583" w:rsidRPr="0054627D" w:rsidRDefault="008E6583" w:rsidP="008E6583">
      <w:pPr>
        <w:jc w:val="both"/>
        <w:rPr>
          <w:rFonts w:ascii="Verdana" w:hAnsi="Verdana"/>
          <w:caps/>
          <w:sz w:val="15"/>
          <w:szCs w:val="15"/>
          <w:lang w:val="es-CL" w:eastAsia="en-US"/>
        </w:rPr>
      </w:pPr>
    </w:p>
    <w:p w:rsidR="008E6583" w:rsidRDefault="008E6583" w:rsidP="008E6583">
      <w:pPr>
        <w:jc w:val="both"/>
        <w:rPr>
          <w:rFonts w:ascii="Verdana" w:hAnsi="Verdana"/>
          <w:sz w:val="15"/>
          <w:szCs w:val="15"/>
          <w:lang w:val="es-CL"/>
        </w:rPr>
      </w:pPr>
      <w:r w:rsidRPr="0054627D">
        <w:rPr>
          <w:rFonts w:ascii="Verdana" w:hAnsi="Verdana"/>
          <w:sz w:val="15"/>
          <w:szCs w:val="15"/>
          <w:lang w:val="es-CL"/>
        </w:rPr>
        <w:t>Los términos de la presente póliza esta sujetos a no deterioro de la siniestralidad antes de inicio de la vigencia, en tal caso al compañía se reserva el derecho a revisar términos y condiciones.</w:t>
      </w:r>
    </w:p>
    <w:p w:rsidR="008E6583" w:rsidRDefault="008E6583" w:rsidP="008E6583">
      <w:pPr>
        <w:jc w:val="both"/>
        <w:rPr>
          <w:rFonts w:ascii="Verdana" w:hAnsi="Verdana"/>
          <w:sz w:val="16"/>
        </w:rPr>
      </w:pPr>
    </w:p>
    <w:p w:rsidR="008E6583" w:rsidRDefault="008E6583"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753D4E" w:rsidRDefault="00753D4E" w:rsidP="009F1089">
      <w:pPr>
        <w:autoSpaceDE w:val="0"/>
        <w:autoSpaceDN w:val="0"/>
        <w:adjustRightInd w:val="0"/>
        <w:jc w:val="center"/>
        <w:rPr>
          <w:rFonts w:ascii="Verdana" w:hAnsi="Verdana"/>
          <w:sz w:val="16"/>
        </w:rPr>
      </w:pPr>
    </w:p>
    <w:p w:rsidR="009F1089" w:rsidRDefault="009F1089" w:rsidP="009F1089">
      <w:pPr>
        <w:autoSpaceDE w:val="0"/>
        <w:autoSpaceDN w:val="0"/>
        <w:adjustRightInd w:val="0"/>
        <w:jc w:val="center"/>
        <w:rPr>
          <w:rFonts w:ascii="Arial" w:eastAsia="Arial" w:hAnsi="Arial"/>
          <w:bCs/>
          <w:sz w:val="28"/>
          <w:szCs w:val="28"/>
        </w:rPr>
      </w:pPr>
      <w:r w:rsidRPr="00B02C01">
        <w:rPr>
          <w:rFonts w:ascii="Arial" w:eastAsia="Arial" w:hAnsi="Arial"/>
          <w:bCs/>
          <w:sz w:val="28"/>
          <w:szCs w:val="28"/>
        </w:rPr>
        <w:lastRenderedPageBreak/>
        <w:t>INFORMACIÓN SOBRE ATENCIÓN DE CLIENTES Y PRESENTACIÓN DE CONSULTAS Y RECLAMOS</w:t>
      </w:r>
    </w:p>
    <w:p w:rsidR="00A92DEF" w:rsidRPr="00B02C01" w:rsidRDefault="00A92DEF" w:rsidP="00A92DEF">
      <w:pPr>
        <w:autoSpaceDE w:val="0"/>
        <w:autoSpaceDN w:val="0"/>
        <w:adjustRightInd w:val="0"/>
        <w:rPr>
          <w:rFonts w:ascii="Arial" w:eastAsia="Arial" w:hAnsi="Arial"/>
          <w:bCs/>
          <w:sz w:val="28"/>
          <w:szCs w:val="28"/>
        </w:rPr>
      </w:pPr>
    </w:p>
    <w:p w:rsidR="00A92DEF" w:rsidRDefault="00A92DEF" w:rsidP="00A92DEF">
      <w:pPr>
        <w:jc w:val="both"/>
        <w:rPr>
          <w:rFonts w:ascii="Verdana" w:eastAsia="Arial Unicode MS" w:hAnsi="Verdana"/>
          <w:sz w:val="15"/>
          <w:szCs w:val="15"/>
        </w:rPr>
      </w:pPr>
      <w:r>
        <w:rPr>
          <w:rFonts w:ascii="Verdana" w:eastAsia="Arial Unicode MS" w:hAnsi="Verdana"/>
          <w:sz w:val="15"/>
          <w:szCs w:val="15"/>
        </w:rPr>
        <w:t>En virtud de la circular N° 2131 del 28 de Noviembre de 2013, las compañías de seguros, corredores de seguros y liquidadores de siniestros, deberán recibir, registrar y responder todas las presentaciones, consultas o reclamos que se le presenten directamente por el contratante, asegurado, beneficiarios o legítimos interesados o sus mandatarios.</w:t>
      </w:r>
    </w:p>
    <w:p w:rsidR="00A92DEF" w:rsidRDefault="00A92DEF" w:rsidP="00A92DEF">
      <w:pPr>
        <w:jc w:val="both"/>
        <w:rPr>
          <w:rFonts w:ascii="Verdana" w:eastAsia="Arial Unicode MS" w:hAnsi="Verdana"/>
          <w:sz w:val="15"/>
          <w:szCs w:val="15"/>
        </w:rPr>
      </w:pPr>
      <w:r>
        <w:rPr>
          <w:rFonts w:ascii="Verdana" w:eastAsia="Arial Unicode MS" w:hAnsi="Verdana"/>
          <w:sz w:val="15"/>
          <w:szCs w:val="15"/>
        </w:rPr>
        <w:t>Las presentaciones pueden ser efectuadas en todas las oficinas de las entidades en que se atienda público, presencialmente, por correo postal, medios electrónicos, o telefónicamente, sin formalidades, en el horario normal de atención.</w:t>
      </w:r>
    </w:p>
    <w:p w:rsidR="00A92DEF" w:rsidRDefault="00A92DEF" w:rsidP="00A92DEF">
      <w:pPr>
        <w:jc w:val="both"/>
        <w:rPr>
          <w:rFonts w:ascii="Verdana" w:eastAsia="Arial Unicode MS" w:hAnsi="Verdana"/>
          <w:sz w:val="15"/>
          <w:szCs w:val="15"/>
        </w:rPr>
      </w:pPr>
      <w:r>
        <w:rPr>
          <w:rFonts w:ascii="Verdana" w:eastAsia="Arial Unicode MS" w:hAnsi="Verdana"/>
          <w:sz w:val="15"/>
          <w:szCs w:val="15"/>
        </w:rPr>
        <w:t>Recibida una presentación, consulta o reclamo, esta deberá ser respondida en el plazo más breve posible, el que no podrá exceder de 20 días hábiles contados desde su recepción.</w:t>
      </w:r>
    </w:p>
    <w:p w:rsidR="00A92DEF" w:rsidRDefault="00A92DEF" w:rsidP="00A92DEF">
      <w:pPr>
        <w:jc w:val="both"/>
        <w:rPr>
          <w:rFonts w:ascii="Verdana" w:eastAsia="Arial Unicode MS" w:hAnsi="Verdana"/>
          <w:sz w:val="15"/>
          <w:szCs w:val="15"/>
        </w:rPr>
      </w:pPr>
      <w:r>
        <w:rPr>
          <w:rFonts w:ascii="Verdana" w:eastAsia="Arial Unicode MS" w:hAnsi="Verdana"/>
          <w:sz w:val="15"/>
          <w:szCs w:val="15"/>
        </w:rPr>
        <w:t xml:space="preserve">El interesado, en caso de disconformidad respecto de lo informado, o bien cuando exista demora injustificada de la respuesta, podrá recurrir a la Superintendencia de Valores y Seguros,  Área de Protección al Inversionista y Asegurado, cuyas oficinas se encuentran ubicadas en Av. Libertador Bernardo O'Higgins 1449, piso 1°, Santiago, o a través del sitio web www.svs.cl. </w:t>
      </w:r>
    </w:p>
    <w:p w:rsidR="009F1089" w:rsidRPr="00B02C01" w:rsidRDefault="009F1089" w:rsidP="009F1089">
      <w:pPr>
        <w:autoSpaceDE w:val="0"/>
        <w:autoSpaceDN w:val="0"/>
        <w:adjustRightInd w:val="0"/>
        <w:jc w:val="both"/>
        <w:rPr>
          <w:rFonts w:ascii="Arial" w:eastAsia="Arial" w:hAnsi="Arial"/>
          <w:bCs/>
          <w:sz w:val="20"/>
          <w:szCs w:val="20"/>
        </w:rPr>
      </w:pPr>
    </w:p>
    <w:p w:rsidR="009F1089" w:rsidRPr="00B02C01" w:rsidRDefault="009F1089" w:rsidP="009F1089">
      <w:pPr>
        <w:autoSpaceDE w:val="0"/>
        <w:autoSpaceDN w:val="0"/>
        <w:adjustRightInd w:val="0"/>
        <w:jc w:val="both"/>
        <w:rPr>
          <w:rFonts w:ascii="Arial" w:eastAsia="Arial" w:hAnsi="Arial"/>
          <w:bCs/>
          <w:sz w:val="28"/>
          <w:szCs w:val="28"/>
        </w:rPr>
      </w:pPr>
      <w:r w:rsidRPr="00B02C01">
        <w:rPr>
          <w:rFonts w:ascii="Arial" w:eastAsia="Arial" w:hAnsi="Arial"/>
          <w:bCs/>
          <w:sz w:val="28"/>
          <w:szCs w:val="28"/>
        </w:rPr>
        <w:t>PROCEDIMIENTO DE LIQUIDACIONES DE SINIESTROS</w:t>
      </w:r>
    </w:p>
    <w:p w:rsidR="009F1089" w:rsidRPr="00B02C01" w:rsidRDefault="009F1089" w:rsidP="009F1089">
      <w:pPr>
        <w:autoSpaceDE w:val="0"/>
        <w:autoSpaceDN w:val="0"/>
        <w:adjustRightInd w:val="0"/>
        <w:jc w:val="both"/>
        <w:rPr>
          <w:rFonts w:ascii="Arial" w:eastAsia="Arial" w:hAnsi="Arial"/>
          <w:bCs/>
          <w:sz w:val="20"/>
          <w:szCs w:val="20"/>
        </w:rPr>
      </w:pPr>
      <w:r w:rsidRPr="00B02C01">
        <w:rPr>
          <w:rFonts w:ascii="Arial" w:eastAsia="Arial" w:hAnsi="Arial"/>
          <w:bCs/>
          <w:sz w:val="20"/>
          <w:szCs w:val="20"/>
        </w:rPr>
        <w:t>(Circular N° 2106 Superintendencia de Valores y Seguros)</w:t>
      </w:r>
    </w:p>
    <w:p w:rsidR="009F1089" w:rsidRPr="00B02C01" w:rsidRDefault="009F1089" w:rsidP="009F1089">
      <w:pPr>
        <w:autoSpaceDE w:val="0"/>
        <w:autoSpaceDN w:val="0"/>
        <w:adjustRightInd w:val="0"/>
        <w:jc w:val="both"/>
        <w:rPr>
          <w:rFonts w:ascii="Arial" w:eastAsia="Arial" w:hAnsi="Arial"/>
          <w:bCs/>
          <w:sz w:val="20"/>
          <w:szCs w:val="20"/>
        </w:rPr>
      </w:pPr>
    </w:p>
    <w:p w:rsidR="009F1089" w:rsidRPr="00B02C01" w:rsidRDefault="009F1089" w:rsidP="009F1089">
      <w:pPr>
        <w:autoSpaceDE w:val="0"/>
        <w:autoSpaceDN w:val="0"/>
        <w:adjustRightInd w:val="0"/>
        <w:jc w:val="both"/>
        <w:rPr>
          <w:rFonts w:ascii="Arial" w:eastAsia="Arial" w:hAnsi="Arial"/>
          <w:bCs/>
          <w:sz w:val="20"/>
          <w:szCs w:val="20"/>
        </w:rPr>
      </w:pPr>
      <w:r w:rsidRPr="00B02C01">
        <w:rPr>
          <w:rFonts w:ascii="Arial" w:eastAsia="Arial" w:hAnsi="Arial"/>
          <w:bCs/>
          <w:sz w:val="20"/>
          <w:szCs w:val="20"/>
        </w:rPr>
        <w:t>1) OBJETO DE LA LIQUIDACION</w:t>
      </w:r>
    </w:p>
    <w:p w:rsidR="009F1089" w:rsidRPr="00B02C01" w:rsidRDefault="009F1089" w:rsidP="009F1089">
      <w:pPr>
        <w:autoSpaceDE w:val="0"/>
        <w:autoSpaceDN w:val="0"/>
        <w:adjustRightInd w:val="0"/>
        <w:jc w:val="both"/>
        <w:rPr>
          <w:rFonts w:ascii="Arial" w:eastAsia="Arial" w:hAnsi="Arial"/>
          <w:bCs/>
          <w:sz w:val="20"/>
          <w:szCs w:val="20"/>
        </w:rPr>
      </w:pPr>
      <w:r w:rsidRPr="00B02C01">
        <w:rPr>
          <w:rFonts w:ascii="Arial" w:eastAsia="Arial" w:hAnsi="Arial"/>
          <w:bCs/>
          <w:sz w:val="20"/>
          <w:szCs w:val="20"/>
        </w:rPr>
        <w:t>La Liquidación tiene por fin establecer la ocurrencia de un siniestro, determinar si el siniestro está cubierto en la póliza contratada en una compañía de seguros determinada, y cuantificar el monto de la pérdida y de la indemnización a pagar.</w:t>
      </w:r>
    </w:p>
    <w:p w:rsidR="009F1089" w:rsidRPr="00B02C01" w:rsidRDefault="009F1089" w:rsidP="009F1089">
      <w:pPr>
        <w:autoSpaceDE w:val="0"/>
        <w:autoSpaceDN w:val="0"/>
        <w:adjustRightInd w:val="0"/>
        <w:jc w:val="both"/>
        <w:rPr>
          <w:rFonts w:ascii="Arial" w:eastAsia="Arial" w:hAnsi="Arial"/>
          <w:bCs/>
          <w:sz w:val="20"/>
          <w:szCs w:val="20"/>
        </w:rPr>
      </w:pPr>
      <w:r w:rsidRPr="00B02C01">
        <w:rPr>
          <w:rFonts w:ascii="Arial" w:eastAsia="Arial" w:hAnsi="Arial"/>
          <w:bCs/>
          <w:sz w:val="20"/>
          <w:szCs w:val="20"/>
        </w:rPr>
        <w:t>El procedimiento de liquidación está sometido a los principios de celeridad y economía procedimental, de objetividad y carácter técnico y de transparencia y acceso.</w:t>
      </w:r>
    </w:p>
    <w:p w:rsidR="009F1089" w:rsidRPr="00B02C01" w:rsidRDefault="009F1089" w:rsidP="009F1089">
      <w:pPr>
        <w:autoSpaceDE w:val="0"/>
        <w:autoSpaceDN w:val="0"/>
        <w:adjustRightInd w:val="0"/>
        <w:jc w:val="both"/>
        <w:rPr>
          <w:rFonts w:ascii="Arial" w:eastAsia="Arial" w:hAnsi="Arial"/>
          <w:bCs/>
          <w:sz w:val="20"/>
          <w:szCs w:val="20"/>
        </w:rPr>
      </w:pPr>
    </w:p>
    <w:p w:rsidR="009F1089" w:rsidRPr="00B02C01" w:rsidRDefault="009F1089" w:rsidP="009F1089">
      <w:pPr>
        <w:autoSpaceDE w:val="0"/>
        <w:autoSpaceDN w:val="0"/>
        <w:adjustRightInd w:val="0"/>
        <w:jc w:val="both"/>
        <w:rPr>
          <w:rFonts w:ascii="Arial" w:eastAsia="Arial" w:hAnsi="Arial"/>
          <w:bCs/>
          <w:sz w:val="20"/>
          <w:szCs w:val="20"/>
        </w:rPr>
      </w:pPr>
      <w:r w:rsidRPr="00B02C01">
        <w:rPr>
          <w:rFonts w:ascii="Arial" w:eastAsia="Arial" w:hAnsi="Arial"/>
          <w:bCs/>
          <w:sz w:val="20"/>
          <w:szCs w:val="20"/>
        </w:rPr>
        <w:t>2) FORMA DE EFECTUAR LA LIQUIDACION</w:t>
      </w:r>
    </w:p>
    <w:p w:rsidR="009F1089" w:rsidRPr="00B02C01" w:rsidRDefault="009F1089" w:rsidP="009F1089">
      <w:pPr>
        <w:autoSpaceDE w:val="0"/>
        <w:autoSpaceDN w:val="0"/>
        <w:adjustRightInd w:val="0"/>
        <w:jc w:val="both"/>
        <w:rPr>
          <w:rFonts w:ascii="Arial" w:eastAsia="Arial" w:hAnsi="Arial"/>
          <w:bCs/>
          <w:sz w:val="20"/>
          <w:szCs w:val="20"/>
        </w:rPr>
      </w:pPr>
      <w:r w:rsidRPr="00B02C01">
        <w:rPr>
          <w:rFonts w:ascii="Arial" w:eastAsia="Arial" w:hAnsi="Arial"/>
          <w:bCs/>
          <w:sz w:val="20"/>
          <w:szCs w:val="20"/>
        </w:rPr>
        <w:t>La liquidación puede efectuarla directamente la Compañía o encomendarla a un Liquidador de</w:t>
      </w:r>
    </w:p>
    <w:p w:rsidR="009F1089" w:rsidRPr="00B02C01" w:rsidRDefault="009F1089" w:rsidP="009F1089">
      <w:pPr>
        <w:autoSpaceDE w:val="0"/>
        <w:autoSpaceDN w:val="0"/>
        <w:adjustRightInd w:val="0"/>
        <w:jc w:val="both"/>
        <w:rPr>
          <w:rFonts w:ascii="Arial" w:eastAsia="Arial" w:hAnsi="Arial"/>
          <w:bCs/>
          <w:sz w:val="20"/>
          <w:szCs w:val="20"/>
        </w:rPr>
      </w:pPr>
      <w:r w:rsidRPr="00B02C01">
        <w:rPr>
          <w:rFonts w:ascii="Arial" w:eastAsia="Arial" w:hAnsi="Arial"/>
          <w:bCs/>
          <w:sz w:val="20"/>
          <w:szCs w:val="20"/>
        </w:rPr>
        <w:t>Seguros. La decisión debe comunicarse al Asegurado dentro del plazo de tres días hábiles contados desde la fecha de la denuncia del siniestro.</w:t>
      </w:r>
    </w:p>
    <w:p w:rsidR="009F1089" w:rsidRPr="00B02C01" w:rsidRDefault="009F1089" w:rsidP="009F1089">
      <w:pPr>
        <w:autoSpaceDE w:val="0"/>
        <w:autoSpaceDN w:val="0"/>
        <w:adjustRightInd w:val="0"/>
        <w:jc w:val="both"/>
        <w:rPr>
          <w:rFonts w:ascii="Arial" w:eastAsia="Arial" w:hAnsi="Arial"/>
          <w:bCs/>
          <w:sz w:val="20"/>
          <w:szCs w:val="20"/>
        </w:rPr>
      </w:pPr>
    </w:p>
    <w:p w:rsidR="009F1089" w:rsidRPr="00B02C01" w:rsidRDefault="009F1089" w:rsidP="009F1089">
      <w:pPr>
        <w:autoSpaceDE w:val="0"/>
        <w:autoSpaceDN w:val="0"/>
        <w:adjustRightInd w:val="0"/>
        <w:jc w:val="both"/>
        <w:rPr>
          <w:rFonts w:ascii="Arial" w:eastAsia="Arial" w:hAnsi="Arial"/>
          <w:bCs/>
          <w:sz w:val="20"/>
          <w:szCs w:val="20"/>
        </w:rPr>
      </w:pPr>
      <w:r w:rsidRPr="00B02C01">
        <w:rPr>
          <w:rFonts w:ascii="Arial" w:eastAsia="Arial" w:hAnsi="Arial"/>
          <w:bCs/>
          <w:sz w:val="20"/>
          <w:szCs w:val="20"/>
        </w:rPr>
        <w:t>3) DERECHO DE OPOSICION A LA LIQUIDACION DIRECTA</w:t>
      </w:r>
    </w:p>
    <w:p w:rsidR="009F1089" w:rsidRPr="00B02C01" w:rsidRDefault="009F1089" w:rsidP="009F1089">
      <w:pPr>
        <w:autoSpaceDE w:val="0"/>
        <w:autoSpaceDN w:val="0"/>
        <w:adjustRightInd w:val="0"/>
        <w:jc w:val="both"/>
        <w:rPr>
          <w:rFonts w:ascii="Arial" w:eastAsia="Arial" w:hAnsi="Arial"/>
          <w:bCs/>
          <w:sz w:val="20"/>
          <w:szCs w:val="20"/>
        </w:rPr>
      </w:pPr>
      <w:r w:rsidRPr="00B02C01">
        <w:rPr>
          <w:rFonts w:ascii="Arial" w:eastAsia="Arial" w:hAnsi="Arial"/>
          <w:bCs/>
          <w:sz w:val="20"/>
          <w:szCs w:val="20"/>
        </w:rPr>
        <w:t>En caso de liquidación directa por la compañía, el Asegurado o beneficiario puede oponerse a ella, solicitándole por escrito que designe un Liquidador de Seguros, dentro del plazo de cinco días hábiles contados desde la notificación de la comunicación de la Compañía. La Compañía deberá designar al Liquidador en el plazo de dos días hábiles contados desde dicha oposición.</w:t>
      </w:r>
    </w:p>
    <w:p w:rsidR="009F1089" w:rsidRPr="00B02C01" w:rsidRDefault="009F1089" w:rsidP="009F1089">
      <w:pPr>
        <w:autoSpaceDE w:val="0"/>
        <w:autoSpaceDN w:val="0"/>
        <w:adjustRightInd w:val="0"/>
        <w:jc w:val="both"/>
        <w:rPr>
          <w:rFonts w:ascii="Arial" w:eastAsia="Arial" w:hAnsi="Arial"/>
          <w:bCs/>
          <w:sz w:val="20"/>
          <w:szCs w:val="20"/>
        </w:rPr>
      </w:pPr>
    </w:p>
    <w:p w:rsidR="009F1089" w:rsidRPr="00B02C01" w:rsidRDefault="009F1089" w:rsidP="009F1089">
      <w:pPr>
        <w:autoSpaceDE w:val="0"/>
        <w:autoSpaceDN w:val="0"/>
        <w:adjustRightInd w:val="0"/>
        <w:jc w:val="both"/>
        <w:rPr>
          <w:rFonts w:ascii="Arial" w:eastAsia="Arial" w:hAnsi="Arial"/>
          <w:bCs/>
          <w:sz w:val="20"/>
          <w:szCs w:val="20"/>
        </w:rPr>
      </w:pPr>
      <w:r w:rsidRPr="00B02C01">
        <w:rPr>
          <w:rFonts w:ascii="Arial" w:eastAsia="Arial" w:hAnsi="Arial"/>
          <w:bCs/>
          <w:sz w:val="20"/>
          <w:szCs w:val="20"/>
        </w:rPr>
        <w:t>4) INFORMACION AL ASEGURADO DE GESTIONES A REALIZAR Y PETICION DE</w:t>
      </w:r>
    </w:p>
    <w:p w:rsidR="009F1089" w:rsidRPr="00B02C01" w:rsidRDefault="009F1089" w:rsidP="009F1089">
      <w:pPr>
        <w:autoSpaceDE w:val="0"/>
        <w:autoSpaceDN w:val="0"/>
        <w:adjustRightInd w:val="0"/>
        <w:jc w:val="both"/>
        <w:rPr>
          <w:rFonts w:ascii="Arial" w:eastAsia="Arial" w:hAnsi="Arial"/>
          <w:bCs/>
          <w:sz w:val="20"/>
          <w:szCs w:val="20"/>
        </w:rPr>
      </w:pPr>
      <w:r w:rsidRPr="00B02C01">
        <w:rPr>
          <w:rFonts w:ascii="Arial" w:eastAsia="Arial" w:hAnsi="Arial"/>
          <w:bCs/>
          <w:sz w:val="20"/>
          <w:szCs w:val="20"/>
        </w:rPr>
        <w:t>ANTECEDENTES</w:t>
      </w:r>
    </w:p>
    <w:p w:rsidR="009F1089" w:rsidRPr="00B02C01" w:rsidRDefault="009F1089" w:rsidP="009F1089">
      <w:pPr>
        <w:autoSpaceDE w:val="0"/>
        <w:autoSpaceDN w:val="0"/>
        <w:adjustRightInd w:val="0"/>
        <w:jc w:val="both"/>
        <w:rPr>
          <w:rFonts w:ascii="Arial" w:eastAsia="Arial" w:hAnsi="Arial"/>
          <w:bCs/>
          <w:sz w:val="20"/>
          <w:szCs w:val="20"/>
        </w:rPr>
      </w:pPr>
      <w:r w:rsidRPr="00B02C01">
        <w:rPr>
          <w:rFonts w:ascii="Arial" w:eastAsia="Arial" w:hAnsi="Arial"/>
          <w:bCs/>
          <w:sz w:val="20"/>
          <w:szCs w:val="20"/>
        </w:rPr>
        <w:t>El Liquidador o la Compañía deberá informar al Asegurado, por escrito, en forma suficiente y oportuna, al correo electrónico (informado en la denuncia del siniestro) o por carta certificada (al domicilio señalado en la denuncia del siniestro), de las gestiones que le corresponde realizar, solicitando de una sola vez, cuando las circunstancias lo permitan, todos los antecedentes que requiere para liquidar el siniestro.</w:t>
      </w:r>
    </w:p>
    <w:p w:rsidR="009F1089" w:rsidRPr="00B02C01" w:rsidRDefault="009F1089" w:rsidP="009F1089">
      <w:pPr>
        <w:autoSpaceDE w:val="0"/>
        <w:autoSpaceDN w:val="0"/>
        <w:adjustRightInd w:val="0"/>
        <w:jc w:val="both"/>
        <w:rPr>
          <w:rFonts w:ascii="Arial" w:eastAsia="Arial" w:hAnsi="Arial"/>
          <w:bCs/>
          <w:sz w:val="20"/>
          <w:szCs w:val="20"/>
        </w:rPr>
      </w:pPr>
    </w:p>
    <w:p w:rsidR="009F1089" w:rsidRPr="00B02C01" w:rsidRDefault="009F1089" w:rsidP="009F1089">
      <w:pPr>
        <w:autoSpaceDE w:val="0"/>
        <w:autoSpaceDN w:val="0"/>
        <w:adjustRightInd w:val="0"/>
        <w:jc w:val="both"/>
        <w:rPr>
          <w:rFonts w:ascii="Arial" w:eastAsia="Arial" w:hAnsi="Arial"/>
          <w:bCs/>
          <w:sz w:val="20"/>
          <w:szCs w:val="20"/>
        </w:rPr>
      </w:pPr>
      <w:r w:rsidRPr="00B02C01">
        <w:rPr>
          <w:rFonts w:ascii="Arial" w:eastAsia="Arial" w:hAnsi="Arial"/>
          <w:bCs/>
          <w:sz w:val="20"/>
          <w:szCs w:val="20"/>
        </w:rPr>
        <w:t>5) PRE-INFORME DE LIQUIDACION</w:t>
      </w:r>
    </w:p>
    <w:p w:rsidR="009F1089" w:rsidRPr="00B02C01" w:rsidRDefault="009F1089" w:rsidP="009F1089">
      <w:pPr>
        <w:autoSpaceDE w:val="0"/>
        <w:autoSpaceDN w:val="0"/>
        <w:adjustRightInd w:val="0"/>
        <w:jc w:val="both"/>
        <w:rPr>
          <w:rFonts w:ascii="Arial" w:eastAsia="Arial" w:hAnsi="Arial"/>
          <w:bCs/>
          <w:sz w:val="20"/>
          <w:szCs w:val="20"/>
        </w:rPr>
      </w:pPr>
      <w:r w:rsidRPr="00B02C01">
        <w:rPr>
          <w:rFonts w:ascii="Arial" w:eastAsia="Arial" w:hAnsi="Arial"/>
          <w:bCs/>
          <w:sz w:val="20"/>
          <w:szCs w:val="20"/>
        </w:rPr>
        <w:t>En aquellos siniestros en que surgieren problemas y diferencias de criterios sobre sus causas, evaluación del riesgo o extensión de la cobertura, podrá el Liquidador, actuando de oficio o a petición del Asegurado, emitir un pre-informe de liquidación sobre la cobertura del siniestro y el monto de los daños producidos, el que deberá ponerse en conocimiento de los interesados. El asegurado o la Compañía podrán hacer observaciones por escrito al pre-informe dentro del plazo de cinco días hábiles desde su conocimiento.</w:t>
      </w:r>
    </w:p>
    <w:p w:rsidR="009F1089" w:rsidRPr="00B02C01" w:rsidRDefault="009F1089" w:rsidP="009F1089">
      <w:pPr>
        <w:autoSpaceDE w:val="0"/>
        <w:autoSpaceDN w:val="0"/>
        <w:adjustRightInd w:val="0"/>
        <w:jc w:val="both"/>
        <w:rPr>
          <w:rFonts w:ascii="Arial" w:eastAsia="Arial" w:hAnsi="Arial"/>
          <w:bCs/>
          <w:sz w:val="20"/>
          <w:szCs w:val="20"/>
        </w:rPr>
      </w:pPr>
    </w:p>
    <w:p w:rsidR="009F1089" w:rsidRPr="00B02C01" w:rsidRDefault="009F1089" w:rsidP="009F1089">
      <w:pPr>
        <w:autoSpaceDE w:val="0"/>
        <w:autoSpaceDN w:val="0"/>
        <w:adjustRightInd w:val="0"/>
        <w:jc w:val="both"/>
        <w:rPr>
          <w:rFonts w:ascii="Arial" w:eastAsia="Arial" w:hAnsi="Arial"/>
          <w:bCs/>
          <w:sz w:val="20"/>
          <w:szCs w:val="20"/>
        </w:rPr>
      </w:pPr>
      <w:r w:rsidRPr="00B02C01">
        <w:rPr>
          <w:rFonts w:ascii="Arial" w:eastAsia="Arial" w:hAnsi="Arial"/>
          <w:bCs/>
          <w:sz w:val="20"/>
          <w:szCs w:val="20"/>
        </w:rPr>
        <w:t>6) PLAZO DE LIQUIDACION</w:t>
      </w:r>
    </w:p>
    <w:p w:rsidR="009F1089" w:rsidRPr="00B02C01" w:rsidRDefault="009F1089" w:rsidP="009F1089">
      <w:pPr>
        <w:autoSpaceDE w:val="0"/>
        <w:autoSpaceDN w:val="0"/>
        <w:adjustRightInd w:val="0"/>
        <w:jc w:val="both"/>
        <w:rPr>
          <w:rFonts w:ascii="Arial" w:eastAsia="Arial" w:hAnsi="Arial"/>
          <w:bCs/>
          <w:sz w:val="20"/>
          <w:szCs w:val="20"/>
        </w:rPr>
      </w:pPr>
      <w:r w:rsidRPr="00B02C01">
        <w:rPr>
          <w:rFonts w:ascii="Arial" w:eastAsia="Arial" w:hAnsi="Arial"/>
          <w:bCs/>
          <w:sz w:val="20"/>
          <w:szCs w:val="20"/>
        </w:rPr>
        <w:t>Dentro del más breve plazo, no pudiendo exceder de 45 días corridos desde fecha denuncio, a excepción de:</w:t>
      </w:r>
    </w:p>
    <w:p w:rsidR="009F1089" w:rsidRPr="00B02C01" w:rsidRDefault="009F1089" w:rsidP="009F1089">
      <w:pPr>
        <w:autoSpaceDE w:val="0"/>
        <w:autoSpaceDN w:val="0"/>
        <w:adjustRightInd w:val="0"/>
        <w:jc w:val="both"/>
        <w:rPr>
          <w:rFonts w:ascii="Arial" w:eastAsia="Arial" w:hAnsi="Arial"/>
          <w:bCs/>
          <w:sz w:val="20"/>
          <w:szCs w:val="20"/>
        </w:rPr>
      </w:pPr>
      <w:r w:rsidRPr="00B02C01">
        <w:rPr>
          <w:rFonts w:ascii="Arial" w:eastAsia="Arial" w:hAnsi="Arial"/>
          <w:bCs/>
          <w:sz w:val="20"/>
          <w:szCs w:val="20"/>
        </w:rPr>
        <w:t>a) siniestros que correspondan a seguros individuales sobre riesgos del Primer Grupo cuya prima anual sea superior a 100 UF: 90 días corridos desde fecha denuncio;</w:t>
      </w:r>
    </w:p>
    <w:p w:rsidR="009F1089" w:rsidRPr="00B02C01" w:rsidRDefault="009F1089" w:rsidP="009F1089">
      <w:pPr>
        <w:autoSpaceDE w:val="0"/>
        <w:autoSpaceDN w:val="0"/>
        <w:adjustRightInd w:val="0"/>
        <w:jc w:val="both"/>
        <w:rPr>
          <w:rFonts w:ascii="Arial" w:eastAsia="Arial" w:hAnsi="Arial"/>
          <w:bCs/>
          <w:sz w:val="20"/>
          <w:szCs w:val="20"/>
        </w:rPr>
      </w:pPr>
      <w:r w:rsidRPr="00B02C01">
        <w:rPr>
          <w:rFonts w:ascii="Arial" w:eastAsia="Arial" w:hAnsi="Arial"/>
          <w:bCs/>
          <w:sz w:val="20"/>
          <w:szCs w:val="20"/>
        </w:rPr>
        <w:t>b) siniestros marítimos que afecten a los cascos o en caso de Avería Gruesa: 180 días corridos desde fecha denuncio;</w:t>
      </w:r>
    </w:p>
    <w:p w:rsidR="009F1089" w:rsidRPr="00B02C01" w:rsidRDefault="009F1089" w:rsidP="009F1089">
      <w:pPr>
        <w:autoSpaceDE w:val="0"/>
        <w:autoSpaceDN w:val="0"/>
        <w:adjustRightInd w:val="0"/>
        <w:jc w:val="both"/>
        <w:rPr>
          <w:rFonts w:ascii="Arial" w:eastAsia="Arial" w:hAnsi="Arial"/>
          <w:bCs/>
          <w:sz w:val="20"/>
          <w:szCs w:val="20"/>
        </w:rPr>
      </w:pPr>
    </w:p>
    <w:p w:rsidR="009F1089" w:rsidRPr="00B02C01" w:rsidRDefault="009F1089" w:rsidP="009F1089">
      <w:pPr>
        <w:autoSpaceDE w:val="0"/>
        <w:autoSpaceDN w:val="0"/>
        <w:adjustRightInd w:val="0"/>
        <w:jc w:val="both"/>
        <w:rPr>
          <w:rFonts w:ascii="Arial" w:eastAsia="Arial" w:hAnsi="Arial"/>
          <w:bCs/>
          <w:sz w:val="20"/>
          <w:szCs w:val="20"/>
        </w:rPr>
      </w:pPr>
      <w:r w:rsidRPr="00B02C01">
        <w:rPr>
          <w:rFonts w:ascii="Arial" w:eastAsia="Arial" w:hAnsi="Arial"/>
          <w:bCs/>
          <w:sz w:val="20"/>
          <w:szCs w:val="20"/>
        </w:rPr>
        <w:t>7) PRORROGA DEL PLAZO DE LIQUIDACION</w:t>
      </w:r>
    </w:p>
    <w:p w:rsidR="009F1089" w:rsidRPr="00B02C01" w:rsidRDefault="009F1089" w:rsidP="009F1089">
      <w:pPr>
        <w:autoSpaceDE w:val="0"/>
        <w:autoSpaceDN w:val="0"/>
        <w:adjustRightInd w:val="0"/>
        <w:jc w:val="both"/>
        <w:rPr>
          <w:rFonts w:ascii="Arial" w:eastAsia="Arial" w:hAnsi="Arial"/>
          <w:bCs/>
          <w:sz w:val="20"/>
          <w:szCs w:val="20"/>
        </w:rPr>
      </w:pPr>
      <w:r w:rsidRPr="00B02C01">
        <w:rPr>
          <w:rFonts w:ascii="Arial" w:eastAsia="Arial" w:hAnsi="Arial"/>
          <w:bCs/>
          <w:sz w:val="20"/>
          <w:szCs w:val="20"/>
        </w:rPr>
        <w:t>Los plazos antes señalados podrán, excepcionalmente siempre que las circunstancias lo ameriten, prorrogarse, sucesivamente por iguales periodos, informando los motivos que la fundamenten e indicando las gestiones concretas y específicas que se realizarán, lo que deberá comunicarse al</w:t>
      </w:r>
    </w:p>
    <w:p w:rsidR="009F1089" w:rsidRPr="00B02C01" w:rsidRDefault="009F1089" w:rsidP="009F1089">
      <w:pPr>
        <w:autoSpaceDE w:val="0"/>
        <w:autoSpaceDN w:val="0"/>
        <w:adjustRightInd w:val="0"/>
        <w:jc w:val="both"/>
        <w:rPr>
          <w:rFonts w:ascii="Arial" w:eastAsia="Arial" w:hAnsi="Arial"/>
          <w:bCs/>
          <w:sz w:val="20"/>
          <w:szCs w:val="20"/>
        </w:rPr>
      </w:pPr>
      <w:r w:rsidRPr="00B02C01">
        <w:rPr>
          <w:rFonts w:ascii="Arial" w:eastAsia="Arial" w:hAnsi="Arial"/>
          <w:bCs/>
          <w:sz w:val="20"/>
          <w:szCs w:val="20"/>
        </w:rPr>
        <w:t>Asegurado y a la Superintendencia, pudiendo esta última dejar sin efecto la ampliación, en casos calificados, y fijar un plazo para entrega del informe de Liquidación. No podrá ser motivo de prórroga la solicitud de nuevos antecedentes cuyo requerimiento pudo preverse con anterioridad, salvo que se indiquen las razones que justifiquen la falta de requerimiento, ni podrán prorrogarse los siniestros en que no haya existido gestión alguna del liquidador, registrado o directo.</w:t>
      </w:r>
    </w:p>
    <w:p w:rsidR="009F1089" w:rsidRPr="00B02C01" w:rsidRDefault="009F1089" w:rsidP="009F1089">
      <w:pPr>
        <w:autoSpaceDE w:val="0"/>
        <w:autoSpaceDN w:val="0"/>
        <w:adjustRightInd w:val="0"/>
        <w:jc w:val="both"/>
        <w:rPr>
          <w:rFonts w:ascii="Arial" w:eastAsia="Arial" w:hAnsi="Arial"/>
          <w:bCs/>
          <w:sz w:val="20"/>
          <w:szCs w:val="20"/>
        </w:rPr>
      </w:pPr>
    </w:p>
    <w:p w:rsidR="009F1089" w:rsidRPr="00B02C01" w:rsidRDefault="009F1089" w:rsidP="009F1089">
      <w:pPr>
        <w:autoSpaceDE w:val="0"/>
        <w:autoSpaceDN w:val="0"/>
        <w:adjustRightInd w:val="0"/>
        <w:jc w:val="both"/>
        <w:rPr>
          <w:rFonts w:ascii="Arial" w:eastAsia="Arial" w:hAnsi="Arial"/>
          <w:bCs/>
          <w:sz w:val="20"/>
          <w:szCs w:val="20"/>
        </w:rPr>
      </w:pPr>
      <w:r w:rsidRPr="00B02C01">
        <w:rPr>
          <w:rFonts w:ascii="Arial" w:eastAsia="Arial" w:hAnsi="Arial"/>
          <w:bCs/>
          <w:sz w:val="20"/>
          <w:szCs w:val="20"/>
        </w:rPr>
        <w:t>8) INFORME FINAL DE LIQUIDACION</w:t>
      </w:r>
    </w:p>
    <w:p w:rsidR="009F1089" w:rsidRPr="00B02C01" w:rsidRDefault="009F1089" w:rsidP="009F1089">
      <w:pPr>
        <w:autoSpaceDE w:val="0"/>
        <w:autoSpaceDN w:val="0"/>
        <w:adjustRightInd w:val="0"/>
        <w:jc w:val="both"/>
        <w:rPr>
          <w:rFonts w:ascii="Arial" w:eastAsia="Arial" w:hAnsi="Arial"/>
          <w:bCs/>
          <w:sz w:val="20"/>
          <w:szCs w:val="20"/>
        </w:rPr>
      </w:pPr>
      <w:r w:rsidRPr="00B02C01">
        <w:rPr>
          <w:rFonts w:ascii="Arial" w:eastAsia="Arial" w:hAnsi="Arial"/>
          <w:bCs/>
          <w:sz w:val="20"/>
          <w:szCs w:val="20"/>
        </w:rPr>
        <w:t>El informe final de Liquidación deberá remitirse al Asegurado y simultáneamente al Asegurador, cuando corresponda, y deberá contener necesariamente la transcripción íntegra de los artículos 26 y 27 del Reglamento de Auxiliares del Comercio de Seguros (D.S. de Hacienda N° 1.055, de 2012,</w:t>
      </w:r>
    </w:p>
    <w:p w:rsidR="009F1089" w:rsidRPr="00B02C01" w:rsidRDefault="009F1089" w:rsidP="009F1089">
      <w:pPr>
        <w:autoSpaceDE w:val="0"/>
        <w:autoSpaceDN w:val="0"/>
        <w:adjustRightInd w:val="0"/>
        <w:jc w:val="both"/>
        <w:rPr>
          <w:rFonts w:ascii="Arial" w:eastAsia="Arial" w:hAnsi="Arial"/>
          <w:bCs/>
          <w:sz w:val="20"/>
          <w:szCs w:val="20"/>
        </w:rPr>
      </w:pPr>
      <w:r w:rsidRPr="00B02C01">
        <w:rPr>
          <w:rFonts w:ascii="Arial" w:eastAsia="Arial" w:hAnsi="Arial"/>
          <w:bCs/>
          <w:sz w:val="20"/>
          <w:szCs w:val="20"/>
        </w:rPr>
        <w:t>Diario Oficial de 29 de Diciembre de 2012).</w:t>
      </w:r>
    </w:p>
    <w:p w:rsidR="009F1089" w:rsidRPr="00B02C01" w:rsidRDefault="009F1089" w:rsidP="009F1089">
      <w:pPr>
        <w:autoSpaceDE w:val="0"/>
        <w:autoSpaceDN w:val="0"/>
        <w:adjustRightInd w:val="0"/>
        <w:jc w:val="both"/>
        <w:rPr>
          <w:rFonts w:ascii="Arial" w:eastAsia="Arial" w:hAnsi="Arial"/>
          <w:bCs/>
          <w:sz w:val="20"/>
          <w:szCs w:val="20"/>
        </w:rPr>
      </w:pPr>
    </w:p>
    <w:p w:rsidR="009F1089" w:rsidRPr="00B02C01" w:rsidRDefault="009F1089" w:rsidP="009F1089">
      <w:pPr>
        <w:autoSpaceDE w:val="0"/>
        <w:autoSpaceDN w:val="0"/>
        <w:adjustRightInd w:val="0"/>
        <w:jc w:val="both"/>
        <w:rPr>
          <w:rFonts w:ascii="Arial" w:eastAsia="Arial" w:hAnsi="Arial"/>
          <w:bCs/>
          <w:sz w:val="20"/>
          <w:szCs w:val="20"/>
        </w:rPr>
      </w:pPr>
      <w:r w:rsidRPr="00B02C01">
        <w:rPr>
          <w:rFonts w:ascii="Arial" w:eastAsia="Arial" w:hAnsi="Arial"/>
          <w:bCs/>
          <w:sz w:val="20"/>
          <w:szCs w:val="20"/>
        </w:rPr>
        <w:t>9) IMPUGNACION INFORME LIQUIDACION</w:t>
      </w:r>
    </w:p>
    <w:p w:rsidR="009F1089" w:rsidRPr="00B02C01" w:rsidRDefault="009F1089" w:rsidP="009F1089">
      <w:pPr>
        <w:autoSpaceDE w:val="0"/>
        <w:autoSpaceDN w:val="0"/>
        <w:adjustRightInd w:val="0"/>
        <w:jc w:val="both"/>
        <w:rPr>
          <w:rFonts w:ascii="Arial" w:eastAsia="Arial" w:hAnsi="Arial"/>
          <w:bCs/>
          <w:sz w:val="20"/>
          <w:szCs w:val="20"/>
        </w:rPr>
      </w:pPr>
      <w:r w:rsidRPr="00B02C01">
        <w:rPr>
          <w:rFonts w:ascii="Arial" w:eastAsia="Arial" w:hAnsi="Arial"/>
          <w:bCs/>
          <w:sz w:val="20"/>
          <w:szCs w:val="20"/>
        </w:rPr>
        <w:t>Recibido el informe de Liquidación, la Compañía y el Asegurado dispondrán de un plazo de diez días hábiles para impugnarla. En caso de Liquidación directa por la Compañía, este derecho sólo lo tendrá el Asegurado.</w:t>
      </w:r>
    </w:p>
    <w:p w:rsidR="009F1089" w:rsidRPr="009F1089" w:rsidRDefault="009F1089" w:rsidP="009F1089">
      <w:pPr>
        <w:autoSpaceDE w:val="0"/>
        <w:autoSpaceDN w:val="0"/>
        <w:adjustRightInd w:val="0"/>
        <w:jc w:val="both"/>
        <w:rPr>
          <w:rFonts w:ascii="Arial" w:eastAsia="Arial" w:hAnsi="Arial"/>
          <w:bCs/>
          <w:sz w:val="20"/>
          <w:szCs w:val="20"/>
        </w:rPr>
      </w:pPr>
      <w:r w:rsidRPr="00B02C01">
        <w:rPr>
          <w:rFonts w:ascii="Arial" w:eastAsia="Arial" w:hAnsi="Arial"/>
          <w:bCs/>
          <w:sz w:val="20"/>
          <w:szCs w:val="20"/>
        </w:rPr>
        <w:t>Impugnado el informe, el Liquidador o la compañía dispondrá de un plazo de 6 días hábiles para responder la impugnación.</w:t>
      </w:r>
    </w:p>
    <w:p w:rsidR="009F1089" w:rsidRPr="009F1089" w:rsidRDefault="009F1089" w:rsidP="009F1089">
      <w:pPr>
        <w:ind w:left="720"/>
        <w:contextualSpacing/>
        <w:jc w:val="both"/>
        <w:rPr>
          <w:rFonts w:ascii="Arial" w:hAnsi="Arial" w:cs="Arial"/>
          <w:b/>
          <w:sz w:val="20"/>
          <w:szCs w:val="20"/>
        </w:rPr>
      </w:pPr>
    </w:p>
    <w:p w:rsidR="009F1089" w:rsidRPr="004701AD" w:rsidRDefault="009F1089" w:rsidP="00FF1AE8">
      <w:pPr>
        <w:pStyle w:val="NormalWeb"/>
        <w:tabs>
          <w:tab w:val="left" w:pos="3828"/>
          <w:tab w:val="left" w:pos="7371"/>
        </w:tabs>
        <w:spacing w:before="0" w:after="0"/>
        <w:ind w:right="-235"/>
        <w:jc w:val="both"/>
        <w:rPr>
          <w:rFonts w:ascii="Verdana" w:hAnsi="Verdana"/>
          <w:sz w:val="16"/>
        </w:rPr>
      </w:pPr>
    </w:p>
    <w:sectPr w:rsidR="009F1089" w:rsidRPr="004701AD" w:rsidSect="00FF1AE8">
      <w:footerReference w:type="default" r:id="rId9"/>
      <w:pgSz w:w="12240" w:h="15840" w:code="1"/>
      <w:pgMar w:top="1418" w:right="1418" w:bottom="1418" w:left="1276" w:header="709" w:footer="18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8C1" w:rsidRDefault="003E28C1" w:rsidP="00AC5E80">
      <w:r>
        <w:separator/>
      </w:r>
    </w:p>
  </w:endnote>
  <w:endnote w:type="continuationSeparator" w:id="0">
    <w:p w:rsidR="003E28C1" w:rsidRDefault="003E28C1" w:rsidP="00AC5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ErasItcTMed">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8C1" w:rsidRDefault="003E28C1">
    <w:pPr>
      <w:pStyle w:val="Piedepgina"/>
    </w:pPr>
  </w:p>
  <w:p w:rsidR="003E28C1" w:rsidRDefault="003E28C1">
    <w:pPr>
      <w:pStyle w:val="Piedepgina"/>
    </w:pPr>
  </w:p>
  <w:p w:rsidR="003E28C1" w:rsidRDefault="003E28C1" w:rsidP="00FF43E2">
    <w:pPr>
      <w:pStyle w:val="Piedepgina"/>
      <w:jc w:val="right"/>
      <w:rPr>
        <w:sz w:val="22"/>
        <w:szCs w:val="22"/>
      </w:rPr>
    </w:pPr>
  </w:p>
  <w:p w:rsidR="003E28C1" w:rsidRDefault="003E28C1" w:rsidP="00FF43E2">
    <w:pPr>
      <w:pStyle w:val="Piedepgina"/>
      <w:jc w:val="right"/>
      <w:rPr>
        <w:b/>
        <w:sz w:val="22"/>
        <w:szCs w:val="22"/>
      </w:rPr>
    </w:pPr>
    <w:r w:rsidRPr="00FF43E2">
      <w:rPr>
        <w:sz w:val="22"/>
        <w:szCs w:val="22"/>
      </w:rPr>
      <w:t xml:space="preserve">Página </w:t>
    </w:r>
    <w:r w:rsidRPr="00FF43E2">
      <w:rPr>
        <w:b/>
        <w:sz w:val="22"/>
        <w:szCs w:val="22"/>
      </w:rPr>
      <w:fldChar w:fldCharType="begin"/>
    </w:r>
    <w:r w:rsidRPr="00FF43E2">
      <w:rPr>
        <w:b/>
        <w:sz w:val="22"/>
        <w:szCs w:val="22"/>
      </w:rPr>
      <w:instrText>PAGE</w:instrText>
    </w:r>
    <w:r w:rsidRPr="00FF43E2">
      <w:rPr>
        <w:b/>
        <w:sz w:val="22"/>
        <w:szCs w:val="22"/>
      </w:rPr>
      <w:fldChar w:fldCharType="separate"/>
    </w:r>
    <w:r w:rsidR="009B7D82">
      <w:rPr>
        <w:b/>
        <w:noProof/>
        <w:sz w:val="22"/>
        <w:szCs w:val="22"/>
      </w:rPr>
      <w:t>2</w:t>
    </w:r>
    <w:r w:rsidRPr="00FF43E2">
      <w:rPr>
        <w:b/>
        <w:sz w:val="22"/>
        <w:szCs w:val="22"/>
      </w:rPr>
      <w:fldChar w:fldCharType="end"/>
    </w:r>
    <w:r w:rsidRPr="00FF43E2">
      <w:rPr>
        <w:sz w:val="22"/>
        <w:szCs w:val="22"/>
      </w:rPr>
      <w:t xml:space="preserve"> de </w:t>
    </w:r>
    <w:r w:rsidRPr="00FF43E2">
      <w:rPr>
        <w:b/>
        <w:sz w:val="22"/>
        <w:szCs w:val="22"/>
      </w:rPr>
      <w:fldChar w:fldCharType="begin"/>
    </w:r>
    <w:r w:rsidRPr="00FF43E2">
      <w:rPr>
        <w:b/>
        <w:sz w:val="22"/>
        <w:szCs w:val="22"/>
      </w:rPr>
      <w:instrText>NUMPAGES</w:instrText>
    </w:r>
    <w:r w:rsidRPr="00FF43E2">
      <w:rPr>
        <w:b/>
        <w:sz w:val="22"/>
        <w:szCs w:val="22"/>
      </w:rPr>
      <w:fldChar w:fldCharType="separate"/>
    </w:r>
    <w:r w:rsidR="009B7D82">
      <w:rPr>
        <w:b/>
        <w:noProof/>
        <w:sz w:val="22"/>
        <w:szCs w:val="22"/>
      </w:rPr>
      <w:t>23</w:t>
    </w:r>
    <w:r w:rsidRPr="00FF43E2">
      <w:rPr>
        <w:b/>
        <w:sz w:val="22"/>
        <w:szCs w:val="22"/>
      </w:rPr>
      <w:fldChar w:fldCharType="end"/>
    </w:r>
  </w:p>
  <w:p w:rsidR="003E28C1" w:rsidRDefault="003E28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8C1" w:rsidRDefault="003E28C1" w:rsidP="00AC5E80">
      <w:r>
        <w:separator/>
      </w:r>
    </w:p>
  </w:footnote>
  <w:footnote w:type="continuationSeparator" w:id="0">
    <w:p w:rsidR="003E28C1" w:rsidRDefault="003E28C1" w:rsidP="00AC5E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09F7593"/>
    <w:multiLevelType w:val="hybridMultilevel"/>
    <w:tmpl w:val="0F56B9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9D1D98"/>
    <w:multiLevelType w:val="hybridMultilevel"/>
    <w:tmpl w:val="22FEC62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84E3E9D"/>
    <w:multiLevelType w:val="hybridMultilevel"/>
    <w:tmpl w:val="2940FE22"/>
    <w:lvl w:ilvl="0" w:tplc="34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B3D6400"/>
    <w:multiLevelType w:val="hybridMultilevel"/>
    <w:tmpl w:val="548E350C"/>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start w:val="1"/>
      <w:numFmt w:val="decimal"/>
      <w:lvlText w:val="%4."/>
      <w:lvlJc w:val="left"/>
      <w:pPr>
        <w:ind w:left="2520" w:hanging="360"/>
      </w:pPr>
    </w:lvl>
    <w:lvl w:ilvl="4" w:tplc="340A0019">
      <w:start w:val="1"/>
      <w:numFmt w:val="lowerLetter"/>
      <w:lvlText w:val="%5."/>
      <w:lvlJc w:val="left"/>
      <w:pPr>
        <w:ind w:left="3240" w:hanging="360"/>
      </w:pPr>
    </w:lvl>
    <w:lvl w:ilvl="5" w:tplc="340A001B">
      <w:start w:val="1"/>
      <w:numFmt w:val="lowerRoman"/>
      <w:lvlText w:val="%6."/>
      <w:lvlJc w:val="right"/>
      <w:pPr>
        <w:ind w:left="3960" w:hanging="180"/>
      </w:pPr>
    </w:lvl>
    <w:lvl w:ilvl="6" w:tplc="340A000F">
      <w:start w:val="1"/>
      <w:numFmt w:val="decimal"/>
      <w:lvlText w:val="%7."/>
      <w:lvlJc w:val="left"/>
      <w:pPr>
        <w:ind w:left="4680" w:hanging="360"/>
      </w:pPr>
    </w:lvl>
    <w:lvl w:ilvl="7" w:tplc="340A0019">
      <w:start w:val="1"/>
      <w:numFmt w:val="lowerLetter"/>
      <w:lvlText w:val="%8."/>
      <w:lvlJc w:val="left"/>
      <w:pPr>
        <w:ind w:left="5400" w:hanging="360"/>
      </w:pPr>
    </w:lvl>
    <w:lvl w:ilvl="8" w:tplc="340A001B">
      <w:start w:val="1"/>
      <w:numFmt w:val="lowerRoman"/>
      <w:lvlText w:val="%9."/>
      <w:lvlJc w:val="right"/>
      <w:pPr>
        <w:ind w:left="6120" w:hanging="180"/>
      </w:pPr>
    </w:lvl>
  </w:abstractNum>
  <w:abstractNum w:abstractNumId="5" w15:restartNumberingAfterBreak="0">
    <w:nsid w:val="0EF45CEF"/>
    <w:multiLevelType w:val="hybridMultilevel"/>
    <w:tmpl w:val="69AED85E"/>
    <w:lvl w:ilvl="0" w:tplc="880EFD8A">
      <w:start w:val="3"/>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5494A4E"/>
    <w:multiLevelType w:val="hybridMultilevel"/>
    <w:tmpl w:val="9606FA72"/>
    <w:lvl w:ilvl="0" w:tplc="0C0A0017">
      <w:start w:val="1"/>
      <w:numFmt w:val="lowerLetter"/>
      <w:lvlText w:val="%1)"/>
      <w:lvlJc w:val="left"/>
      <w:pPr>
        <w:ind w:left="720" w:hanging="360"/>
      </w:pPr>
    </w:lvl>
    <w:lvl w:ilvl="1" w:tplc="0C0A0019">
      <w:start w:val="1"/>
      <w:numFmt w:val="lowerLetter"/>
      <w:lvlText w:val="%2."/>
      <w:lvlJc w:val="left"/>
      <w:pPr>
        <w:ind w:left="107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65A21B9"/>
    <w:multiLevelType w:val="hybridMultilevel"/>
    <w:tmpl w:val="29D64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8A773C5"/>
    <w:multiLevelType w:val="multilevel"/>
    <w:tmpl w:val="2BB63AA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b w:val="0"/>
      </w:rPr>
    </w:lvl>
    <w:lvl w:ilvl="2">
      <w:start w:val="1"/>
      <w:numFmt w:val="lowerRoman"/>
      <w:lvlText w:val="%3)"/>
      <w:lvlJc w:val="left"/>
      <w:pPr>
        <w:tabs>
          <w:tab w:val="num" w:pos="1080"/>
        </w:tabs>
        <w:ind w:left="1080" w:hanging="360"/>
      </w:pPr>
      <w:rPr>
        <w:rFonts w:hint="default"/>
        <w:b w:val="0"/>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1DA91EDD"/>
    <w:multiLevelType w:val="hybridMultilevel"/>
    <w:tmpl w:val="642EBB8C"/>
    <w:lvl w:ilvl="0" w:tplc="340A000F">
      <w:start w:val="1"/>
      <w:numFmt w:val="decimal"/>
      <w:lvlText w:val="%1."/>
      <w:lvlJc w:val="left"/>
      <w:pPr>
        <w:ind w:left="360" w:hanging="360"/>
      </w:pPr>
      <w:rPr>
        <w:color w:val="auto"/>
      </w:r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start w:val="1"/>
      <w:numFmt w:val="decimal"/>
      <w:lvlText w:val="%4."/>
      <w:lvlJc w:val="left"/>
      <w:pPr>
        <w:ind w:left="2520" w:hanging="360"/>
      </w:pPr>
    </w:lvl>
    <w:lvl w:ilvl="4" w:tplc="340A0019">
      <w:start w:val="1"/>
      <w:numFmt w:val="lowerLetter"/>
      <w:lvlText w:val="%5."/>
      <w:lvlJc w:val="left"/>
      <w:pPr>
        <w:ind w:left="3240" w:hanging="360"/>
      </w:pPr>
    </w:lvl>
    <w:lvl w:ilvl="5" w:tplc="340A001B">
      <w:start w:val="1"/>
      <w:numFmt w:val="lowerRoman"/>
      <w:lvlText w:val="%6."/>
      <w:lvlJc w:val="right"/>
      <w:pPr>
        <w:ind w:left="3960" w:hanging="180"/>
      </w:pPr>
    </w:lvl>
    <w:lvl w:ilvl="6" w:tplc="340A000F">
      <w:start w:val="1"/>
      <w:numFmt w:val="decimal"/>
      <w:lvlText w:val="%7."/>
      <w:lvlJc w:val="left"/>
      <w:pPr>
        <w:ind w:left="4680" w:hanging="360"/>
      </w:pPr>
    </w:lvl>
    <w:lvl w:ilvl="7" w:tplc="340A0019">
      <w:start w:val="1"/>
      <w:numFmt w:val="lowerLetter"/>
      <w:lvlText w:val="%8."/>
      <w:lvlJc w:val="left"/>
      <w:pPr>
        <w:ind w:left="5400" w:hanging="360"/>
      </w:pPr>
    </w:lvl>
    <w:lvl w:ilvl="8" w:tplc="340A001B">
      <w:start w:val="1"/>
      <w:numFmt w:val="lowerRoman"/>
      <w:lvlText w:val="%9."/>
      <w:lvlJc w:val="right"/>
      <w:pPr>
        <w:ind w:left="6120" w:hanging="180"/>
      </w:pPr>
    </w:lvl>
  </w:abstractNum>
  <w:abstractNum w:abstractNumId="10" w15:restartNumberingAfterBreak="0">
    <w:nsid w:val="265A16C1"/>
    <w:multiLevelType w:val="hybridMultilevel"/>
    <w:tmpl w:val="401A86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BEF240C"/>
    <w:multiLevelType w:val="hybridMultilevel"/>
    <w:tmpl w:val="254E6ADE"/>
    <w:lvl w:ilvl="0" w:tplc="A6F6B7D2">
      <w:numFmt w:val="bullet"/>
      <w:lvlText w:val="-"/>
      <w:lvlJc w:val="left"/>
      <w:pPr>
        <w:ind w:left="720" w:hanging="360"/>
      </w:pPr>
      <w:rPr>
        <w:rFonts w:ascii="Calibri" w:eastAsia="Batang"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F5477D0"/>
    <w:multiLevelType w:val="hybridMultilevel"/>
    <w:tmpl w:val="80D61AAA"/>
    <w:lvl w:ilvl="0" w:tplc="FE2C7CD8">
      <w:start w:val="420"/>
      <w:numFmt w:val="bullet"/>
      <w:lvlText w:val="-"/>
      <w:lvlJc w:val="left"/>
      <w:pPr>
        <w:tabs>
          <w:tab w:val="num" w:pos="720"/>
        </w:tabs>
        <w:ind w:left="720" w:hanging="360"/>
      </w:pPr>
      <w:rPr>
        <w:rFonts w:ascii="Arial Narrow" w:eastAsia="Calibri" w:hAnsi="Arial Narrow"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171B05"/>
    <w:multiLevelType w:val="hybridMultilevel"/>
    <w:tmpl w:val="ADCA9CB6"/>
    <w:lvl w:ilvl="0" w:tplc="340A000F">
      <w:start w:val="1"/>
      <w:numFmt w:val="decimal"/>
      <w:lvlText w:val="%1."/>
      <w:lvlJc w:val="left"/>
      <w:pPr>
        <w:ind w:left="360" w:hanging="360"/>
      </w:pPr>
      <w:rPr>
        <w:color w:val="auto"/>
      </w:r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start w:val="1"/>
      <w:numFmt w:val="decimal"/>
      <w:lvlText w:val="%4."/>
      <w:lvlJc w:val="left"/>
      <w:pPr>
        <w:ind w:left="2520" w:hanging="360"/>
      </w:pPr>
    </w:lvl>
    <w:lvl w:ilvl="4" w:tplc="340A0019">
      <w:start w:val="1"/>
      <w:numFmt w:val="lowerLetter"/>
      <w:lvlText w:val="%5."/>
      <w:lvlJc w:val="left"/>
      <w:pPr>
        <w:ind w:left="3240" w:hanging="360"/>
      </w:pPr>
    </w:lvl>
    <w:lvl w:ilvl="5" w:tplc="340A001B">
      <w:start w:val="1"/>
      <w:numFmt w:val="lowerRoman"/>
      <w:lvlText w:val="%6."/>
      <w:lvlJc w:val="right"/>
      <w:pPr>
        <w:ind w:left="3960" w:hanging="180"/>
      </w:pPr>
    </w:lvl>
    <w:lvl w:ilvl="6" w:tplc="340A000F">
      <w:start w:val="1"/>
      <w:numFmt w:val="decimal"/>
      <w:lvlText w:val="%7."/>
      <w:lvlJc w:val="left"/>
      <w:pPr>
        <w:ind w:left="4680" w:hanging="360"/>
      </w:pPr>
    </w:lvl>
    <w:lvl w:ilvl="7" w:tplc="340A0019">
      <w:start w:val="1"/>
      <w:numFmt w:val="lowerLetter"/>
      <w:lvlText w:val="%8."/>
      <w:lvlJc w:val="left"/>
      <w:pPr>
        <w:ind w:left="5400" w:hanging="360"/>
      </w:pPr>
    </w:lvl>
    <w:lvl w:ilvl="8" w:tplc="340A001B">
      <w:start w:val="1"/>
      <w:numFmt w:val="lowerRoman"/>
      <w:lvlText w:val="%9."/>
      <w:lvlJc w:val="right"/>
      <w:pPr>
        <w:ind w:left="6120" w:hanging="180"/>
      </w:pPr>
    </w:lvl>
  </w:abstractNum>
  <w:abstractNum w:abstractNumId="14" w15:restartNumberingAfterBreak="0">
    <w:nsid w:val="3061350C"/>
    <w:multiLevelType w:val="hybridMultilevel"/>
    <w:tmpl w:val="B7EA1F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32B436B"/>
    <w:multiLevelType w:val="hybridMultilevel"/>
    <w:tmpl w:val="84BE051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61D3D22"/>
    <w:multiLevelType w:val="hybridMultilevel"/>
    <w:tmpl w:val="1DA22864"/>
    <w:lvl w:ilvl="0" w:tplc="040A0005">
      <w:start w:val="1"/>
      <w:numFmt w:val="bullet"/>
      <w:lvlText w:val=""/>
      <w:lvlJc w:val="left"/>
      <w:pPr>
        <w:tabs>
          <w:tab w:val="num" w:pos="360"/>
        </w:tabs>
        <w:ind w:left="360" w:hanging="360"/>
      </w:pPr>
      <w:rPr>
        <w:rFonts w:ascii="Wingdings" w:hAnsi="Wingdings" w:hint="default"/>
      </w:rPr>
    </w:lvl>
    <w:lvl w:ilvl="1" w:tplc="040A0003">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004280"/>
    <w:multiLevelType w:val="hybridMultilevel"/>
    <w:tmpl w:val="D4BCB45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8" w15:restartNumberingAfterBreak="0">
    <w:nsid w:val="3DDC67BF"/>
    <w:multiLevelType w:val="hybridMultilevel"/>
    <w:tmpl w:val="E6980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1564385"/>
    <w:multiLevelType w:val="hybridMultilevel"/>
    <w:tmpl w:val="3B0A6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77D578E"/>
    <w:multiLevelType w:val="hybridMultilevel"/>
    <w:tmpl w:val="30A6CA4E"/>
    <w:lvl w:ilvl="0" w:tplc="340A000F">
      <w:start w:val="1"/>
      <w:numFmt w:val="decimal"/>
      <w:lvlText w:val="%1."/>
      <w:lvlJc w:val="left"/>
      <w:pPr>
        <w:ind w:left="7164" w:hanging="360"/>
      </w:pPr>
    </w:lvl>
    <w:lvl w:ilvl="1" w:tplc="340A0019" w:tentative="1">
      <w:start w:val="1"/>
      <w:numFmt w:val="lowerLetter"/>
      <w:lvlText w:val="%2."/>
      <w:lvlJc w:val="left"/>
      <w:pPr>
        <w:ind w:left="7884" w:hanging="360"/>
      </w:pPr>
    </w:lvl>
    <w:lvl w:ilvl="2" w:tplc="340A001B" w:tentative="1">
      <w:start w:val="1"/>
      <w:numFmt w:val="lowerRoman"/>
      <w:lvlText w:val="%3."/>
      <w:lvlJc w:val="right"/>
      <w:pPr>
        <w:ind w:left="8604" w:hanging="180"/>
      </w:pPr>
    </w:lvl>
    <w:lvl w:ilvl="3" w:tplc="340A000F" w:tentative="1">
      <w:start w:val="1"/>
      <w:numFmt w:val="decimal"/>
      <w:lvlText w:val="%4."/>
      <w:lvlJc w:val="left"/>
      <w:pPr>
        <w:ind w:left="9324" w:hanging="360"/>
      </w:pPr>
    </w:lvl>
    <w:lvl w:ilvl="4" w:tplc="340A0019" w:tentative="1">
      <w:start w:val="1"/>
      <w:numFmt w:val="lowerLetter"/>
      <w:lvlText w:val="%5."/>
      <w:lvlJc w:val="left"/>
      <w:pPr>
        <w:ind w:left="10044" w:hanging="360"/>
      </w:pPr>
    </w:lvl>
    <w:lvl w:ilvl="5" w:tplc="340A001B" w:tentative="1">
      <w:start w:val="1"/>
      <w:numFmt w:val="lowerRoman"/>
      <w:lvlText w:val="%6."/>
      <w:lvlJc w:val="right"/>
      <w:pPr>
        <w:ind w:left="10764" w:hanging="180"/>
      </w:pPr>
    </w:lvl>
    <w:lvl w:ilvl="6" w:tplc="340A000F" w:tentative="1">
      <w:start w:val="1"/>
      <w:numFmt w:val="decimal"/>
      <w:lvlText w:val="%7."/>
      <w:lvlJc w:val="left"/>
      <w:pPr>
        <w:ind w:left="11484" w:hanging="360"/>
      </w:pPr>
    </w:lvl>
    <w:lvl w:ilvl="7" w:tplc="340A0019" w:tentative="1">
      <w:start w:val="1"/>
      <w:numFmt w:val="lowerLetter"/>
      <w:lvlText w:val="%8."/>
      <w:lvlJc w:val="left"/>
      <w:pPr>
        <w:ind w:left="12204" w:hanging="360"/>
      </w:pPr>
    </w:lvl>
    <w:lvl w:ilvl="8" w:tplc="340A001B" w:tentative="1">
      <w:start w:val="1"/>
      <w:numFmt w:val="lowerRoman"/>
      <w:lvlText w:val="%9."/>
      <w:lvlJc w:val="right"/>
      <w:pPr>
        <w:ind w:left="12924" w:hanging="180"/>
      </w:pPr>
    </w:lvl>
  </w:abstractNum>
  <w:abstractNum w:abstractNumId="21" w15:restartNumberingAfterBreak="0">
    <w:nsid w:val="48966140"/>
    <w:multiLevelType w:val="hybridMultilevel"/>
    <w:tmpl w:val="63F29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7C3225D"/>
    <w:multiLevelType w:val="hybridMultilevel"/>
    <w:tmpl w:val="F2AA0CF6"/>
    <w:lvl w:ilvl="0" w:tplc="340A000F">
      <w:start w:val="1"/>
      <w:numFmt w:val="decimal"/>
      <w:lvlText w:val="%1."/>
      <w:lvlJc w:val="left"/>
      <w:pPr>
        <w:ind w:left="1080" w:hanging="360"/>
      </w:pPr>
    </w:lvl>
    <w:lvl w:ilvl="1" w:tplc="340A0019">
      <w:start w:val="1"/>
      <w:numFmt w:val="lowerLetter"/>
      <w:lvlText w:val="%2."/>
      <w:lvlJc w:val="left"/>
      <w:pPr>
        <w:ind w:left="1800" w:hanging="360"/>
      </w:pPr>
    </w:lvl>
    <w:lvl w:ilvl="2" w:tplc="340A001B">
      <w:start w:val="1"/>
      <w:numFmt w:val="lowerRoman"/>
      <w:lvlText w:val="%3."/>
      <w:lvlJc w:val="right"/>
      <w:pPr>
        <w:ind w:left="2520" w:hanging="180"/>
      </w:pPr>
    </w:lvl>
    <w:lvl w:ilvl="3" w:tplc="340A000F">
      <w:start w:val="1"/>
      <w:numFmt w:val="decimal"/>
      <w:lvlText w:val="%4."/>
      <w:lvlJc w:val="left"/>
      <w:pPr>
        <w:ind w:left="3240" w:hanging="360"/>
      </w:pPr>
    </w:lvl>
    <w:lvl w:ilvl="4" w:tplc="340A0019">
      <w:start w:val="1"/>
      <w:numFmt w:val="lowerLetter"/>
      <w:lvlText w:val="%5."/>
      <w:lvlJc w:val="left"/>
      <w:pPr>
        <w:ind w:left="3960" w:hanging="360"/>
      </w:pPr>
    </w:lvl>
    <w:lvl w:ilvl="5" w:tplc="340A001B">
      <w:start w:val="1"/>
      <w:numFmt w:val="lowerRoman"/>
      <w:lvlText w:val="%6."/>
      <w:lvlJc w:val="right"/>
      <w:pPr>
        <w:ind w:left="4680" w:hanging="180"/>
      </w:pPr>
    </w:lvl>
    <w:lvl w:ilvl="6" w:tplc="340A000F">
      <w:start w:val="1"/>
      <w:numFmt w:val="decimal"/>
      <w:lvlText w:val="%7."/>
      <w:lvlJc w:val="left"/>
      <w:pPr>
        <w:ind w:left="5400" w:hanging="360"/>
      </w:pPr>
    </w:lvl>
    <w:lvl w:ilvl="7" w:tplc="340A0019">
      <w:start w:val="1"/>
      <w:numFmt w:val="lowerLetter"/>
      <w:lvlText w:val="%8."/>
      <w:lvlJc w:val="left"/>
      <w:pPr>
        <w:ind w:left="6120" w:hanging="360"/>
      </w:pPr>
    </w:lvl>
    <w:lvl w:ilvl="8" w:tplc="340A001B">
      <w:start w:val="1"/>
      <w:numFmt w:val="lowerRoman"/>
      <w:lvlText w:val="%9."/>
      <w:lvlJc w:val="right"/>
      <w:pPr>
        <w:ind w:left="6840" w:hanging="180"/>
      </w:pPr>
    </w:lvl>
  </w:abstractNum>
  <w:abstractNum w:abstractNumId="23" w15:restartNumberingAfterBreak="0">
    <w:nsid w:val="59671DF8"/>
    <w:multiLevelType w:val="hybridMultilevel"/>
    <w:tmpl w:val="C26412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E0708D5"/>
    <w:multiLevelType w:val="hybridMultilevel"/>
    <w:tmpl w:val="DFB01DFA"/>
    <w:lvl w:ilvl="0" w:tplc="340A000F">
      <w:start w:val="1"/>
      <w:numFmt w:val="decimal"/>
      <w:lvlText w:val="%1."/>
      <w:lvlJc w:val="left"/>
      <w:pPr>
        <w:ind w:left="720" w:hanging="360"/>
      </w:pPr>
      <w:rPr>
        <w:rFonts w:cs="Times New Roman"/>
      </w:rPr>
    </w:lvl>
    <w:lvl w:ilvl="1" w:tplc="340A0019">
      <w:start w:val="1"/>
      <w:numFmt w:val="lowerLetter"/>
      <w:lvlText w:val="%2."/>
      <w:lvlJc w:val="left"/>
      <w:pPr>
        <w:ind w:left="1440" w:hanging="360"/>
      </w:pPr>
      <w:rPr>
        <w:rFonts w:cs="Times New Roman"/>
      </w:rPr>
    </w:lvl>
    <w:lvl w:ilvl="2" w:tplc="340A001B">
      <w:start w:val="1"/>
      <w:numFmt w:val="lowerRoman"/>
      <w:lvlText w:val="%3."/>
      <w:lvlJc w:val="right"/>
      <w:pPr>
        <w:ind w:left="2160" w:hanging="180"/>
      </w:pPr>
      <w:rPr>
        <w:rFonts w:cs="Times New Roman"/>
      </w:rPr>
    </w:lvl>
    <w:lvl w:ilvl="3" w:tplc="340A000F">
      <w:start w:val="1"/>
      <w:numFmt w:val="decimal"/>
      <w:lvlText w:val="%4."/>
      <w:lvlJc w:val="left"/>
      <w:pPr>
        <w:ind w:left="2880" w:hanging="360"/>
      </w:pPr>
      <w:rPr>
        <w:rFonts w:cs="Times New Roman"/>
      </w:rPr>
    </w:lvl>
    <w:lvl w:ilvl="4" w:tplc="340A0019">
      <w:start w:val="1"/>
      <w:numFmt w:val="lowerLetter"/>
      <w:lvlText w:val="%5."/>
      <w:lvlJc w:val="left"/>
      <w:pPr>
        <w:ind w:left="3600" w:hanging="360"/>
      </w:pPr>
      <w:rPr>
        <w:rFonts w:cs="Times New Roman"/>
      </w:rPr>
    </w:lvl>
    <w:lvl w:ilvl="5" w:tplc="340A001B">
      <w:start w:val="1"/>
      <w:numFmt w:val="lowerRoman"/>
      <w:lvlText w:val="%6."/>
      <w:lvlJc w:val="right"/>
      <w:pPr>
        <w:ind w:left="4320" w:hanging="180"/>
      </w:pPr>
      <w:rPr>
        <w:rFonts w:cs="Times New Roman"/>
      </w:rPr>
    </w:lvl>
    <w:lvl w:ilvl="6" w:tplc="340A000F">
      <w:start w:val="1"/>
      <w:numFmt w:val="decimal"/>
      <w:lvlText w:val="%7."/>
      <w:lvlJc w:val="left"/>
      <w:pPr>
        <w:ind w:left="5040" w:hanging="360"/>
      </w:pPr>
      <w:rPr>
        <w:rFonts w:cs="Times New Roman"/>
      </w:rPr>
    </w:lvl>
    <w:lvl w:ilvl="7" w:tplc="340A0019">
      <w:start w:val="1"/>
      <w:numFmt w:val="lowerLetter"/>
      <w:lvlText w:val="%8."/>
      <w:lvlJc w:val="left"/>
      <w:pPr>
        <w:ind w:left="5760" w:hanging="360"/>
      </w:pPr>
      <w:rPr>
        <w:rFonts w:cs="Times New Roman"/>
      </w:rPr>
    </w:lvl>
    <w:lvl w:ilvl="8" w:tplc="340A001B">
      <w:start w:val="1"/>
      <w:numFmt w:val="lowerRoman"/>
      <w:lvlText w:val="%9."/>
      <w:lvlJc w:val="right"/>
      <w:pPr>
        <w:ind w:left="6480" w:hanging="180"/>
      </w:pPr>
      <w:rPr>
        <w:rFonts w:cs="Times New Roman"/>
      </w:rPr>
    </w:lvl>
  </w:abstractNum>
  <w:abstractNum w:abstractNumId="25" w15:restartNumberingAfterBreak="0">
    <w:nsid w:val="5E413259"/>
    <w:multiLevelType w:val="hybridMultilevel"/>
    <w:tmpl w:val="92FA05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C1B1736"/>
    <w:multiLevelType w:val="hybridMultilevel"/>
    <w:tmpl w:val="FD82F2E2"/>
    <w:lvl w:ilvl="0" w:tplc="6F3A6898">
      <w:start w:val="5"/>
      <w:numFmt w:val="bullet"/>
      <w:lvlText w:val="•"/>
      <w:lvlJc w:val="left"/>
      <w:pPr>
        <w:ind w:left="720" w:hanging="360"/>
      </w:pPr>
      <w:rPr>
        <w:rFonts w:ascii="Verdana" w:eastAsia="Times New Roman" w:hAnsi="Verdana"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F1D0DE7"/>
    <w:multiLevelType w:val="hybridMultilevel"/>
    <w:tmpl w:val="F41A135E"/>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start w:val="1"/>
      <w:numFmt w:val="decimal"/>
      <w:lvlText w:val="%4."/>
      <w:lvlJc w:val="left"/>
      <w:pPr>
        <w:ind w:left="2520" w:hanging="360"/>
      </w:pPr>
    </w:lvl>
    <w:lvl w:ilvl="4" w:tplc="340A0019">
      <w:start w:val="1"/>
      <w:numFmt w:val="lowerLetter"/>
      <w:lvlText w:val="%5."/>
      <w:lvlJc w:val="left"/>
      <w:pPr>
        <w:ind w:left="3240" w:hanging="360"/>
      </w:pPr>
    </w:lvl>
    <w:lvl w:ilvl="5" w:tplc="340A001B">
      <w:start w:val="1"/>
      <w:numFmt w:val="lowerRoman"/>
      <w:lvlText w:val="%6."/>
      <w:lvlJc w:val="right"/>
      <w:pPr>
        <w:ind w:left="3960" w:hanging="180"/>
      </w:pPr>
    </w:lvl>
    <w:lvl w:ilvl="6" w:tplc="340A000F">
      <w:start w:val="1"/>
      <w:numFmt w:val="decimal"/>
      <w:lvlText w:val="%7."/>
      <w:lvlJc w:val="left"/>
      <w:pPr>
        <w:ind w:left="4680" w:hanging="360"/>
      </w:pPr>
    </w:lvl>
    <w:lvl w:ilvl="7" w:tplc="340A0019">
      <w:start w:val="1"/>
      <w:numFmt w:val="lowerLetter"/>
      <w:lvlText w:val="%8."/>
      <w:lvlJc w:val="left"/>
      <w:pPr>
        <w:ind w:left="5400" w:hanging="360"/>
      </w:pPr>
    </w:lvl>
    <w:lvl w:ilvl="8" w:tplc="340A001B">
      <w:start w:val="1"/>
      <w:numFmt w:val="lowerRoman"/>
      <w:lvlText w:val="%9."/>
      <w:lvlJc w:val="right"/>
      <w:pPr>
        <w:ind w:left="6120" w:hanging="180"/>
      </w:pPr>
    </w:lvl>
  </w:abstractNum>
  <w:abstractNum w:abstractNumId="28" w15:restartNumberingAfterBreak="0">
    <w:nsid w:val="72D06CF6"/>
    <w:multiLevelType w:val="hybridMultilevel"/>
    <w:tmpl w:val="C822485C"/>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num w:numId="1">
    <w:abstractNumId w:val="3"/>
  </w:num>
  <w:num w:numId="2">
    <w:abstractNumId w:val="16"/>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0"/>
    <w:lvlOverride w:ilvl="0">
      <w:lvl w:ilvl="0">
        <w:numFmt w:val="bullet"/>
        <w:lvlText w:val=""/>
        <w:legacy w:legacy="1" w:legacySpace="0" w:legacyIndent="360"/>
        <w:lvlJc w:val="left"/>
        <w:pPr>
          <w:ind w:left="360" w:hanging="360"/>
        </w:pPr>
        <w:rPr>
          <w:rFonts w:ascii="Symbol" w:hAnsi="Symbol" w:hint="default"/>
          <w:sz w:val="20"/>
        </w:rPr>
      </w:lvl>
    </w:lvlOverride>
  </w:num>
  <w:num w:numId="12">
    <w:abstractNumId w:val="6"/>
  </w:num>
  <w:num w:numId="13">
    <w:abstractNumId w:val="26"/>
  </w:num>
  <w:num w:numId="14">
    <w:abstractNumId w:val="11"/>
  </w:num>
  <w:num w:numId="15">
    <w:abstractNumId w:val="7"/>
  </w:num>
  <w:num w:numId="16">
    <w:abstractNumId w:val="23"/>
  </w:num>
  <w:num w:numId="17">
    <w:abstractNumId w:val="21"/>
  </w:num>
  <w:num w:numId="18">
    <w:abstractNumId w:val="10"/>
  </w:num>
  <w:num w:numId="19">
    <w:abstractNumId w:val="19"/>
  </w:num>
  <w:num w:numId="20">
    <w:abstractNumId w:val="18"/>
  </w:num>
  <w:num w:numId="21">
    <w:abstractNumId w:val="15"/>
  </w:num>
  <w:num w:numId="22">
    <w:abstractNumId w:val="2"/>
  </w:num>
  <w:num w:numId="23">
    <w:abstractNumId w:val="5"/>
  </w:num>
  <w:num w:numId="24">
    <w:abstractNumId w:val="12"/>
  </w:num>
  <w:num w:numId="25">
    <w:abstractNumId w:val="8"/>
  </w:num>
  <w:num w:numId="26">
    <w:abstractNumId w:val="1"/>
  </w:num>
  <w:num w:numId="27">
    <w:abstractNumId w:val="14"/>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num>
  <w:num w:numId="30">
    <w:abstractNumId w:val="2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es-ES_tradnl" w:vendorID="64" w:dllVersion="6" w:nlCheck="1" w:checkStyle="1"/>
  <w:activeWritingStyle w:appName="MSWord" w:lang="es-CL" w:vendorID="64" w:dllVersion="6" w:nlCheck="1" w:checkStyle="1"/>
  <w:activeWritingStyle w:appName="MSWord" w:lang="es-ES" w:vendorID="64" w:dllVersion="0" w:nlCheck="1" w:checkStyle="0"/>
  <w:activeWritingStyle w:appName="MSWord" w:lang="pt-BR" w:vendorID="64" w:dllVersion="0" w:nlCheck="1" w:checkStyle="0"/>
  <w:activeWritingStyle w:appName="MSWord" w:lang="es-ES_tradnl" w:vendorID="64" w:dllVersion="0" w:nlCheck="1" w:checkStyle="0"/>
  <w:activeWritingStyle w:appName="MSWord" w:lang="es-CL"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81"/>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5D5"/>
    <w:rsid w:val="0000162D"/>
    <w:rsid w:val="000019B1"/>
    <w:rsid w:val="00002B2D"/>
    <w:rsid w:val="00003994"/>
    <w:rsid w:val="000052EB"/>
    <w:rsid w:val="00010186"/>
    <w:rsid w:val="00011314"/>
    <w:rsid w:val="000113F5"/>
    <w:rsid w:val="00011F9D"/>
    <w:rsid w:val="0001285A"/>
    <w:rsid w:val="00015FB4"/>
    <w:rsid w:val="000220F5"/>
    <w:rsid w:val="000237A9"/>
    <w:rsid w:val="00026C5B"/>
    <w:rsid w:val="00032C62"/>
    <w:rsid w:val="00041906"/>
    <w:rsid w:val="00041AB1"/>
    <w:rsid w:val="00041B83"/>
    <w:rsid w:val="0004653A"/>
    <w:rsid w:val="0005070D"/>
    <w:rsid w:val="000532A4"/>
    <w:rsid w:val="00053BD2"/>
    <w:rsid w:val="0006073D"/>
    <w:rsid w:val="0006355A"/>
    <w:rsid w:val="00066EDE"/>
    <w:rsid w:val="00070665"/>
    <w:rsid w:val="00072F37"/>
    <w:rsid w:val="00075215"/>
    <w:rsid w:val="00075A12"/>
    <w:rsid w:val="000806E0"/>
    <w:rsid w:val="0008088F"/>
    <w:rsid w:val="00081762"/>
    <w:rsid w:val="000824E4"/>
    <w:rsid w:val="000854C3"/>
    <w:rsid w:val="00095B69"/>
    <w:rsid w:val="000A004D"/>
    <w:rsid w:val="000A1F96"/>
    <w:rsid w:val="000B2DBE"/>
    <w:rsid w:val="000B743D"/>
    <w:rsid w:val="000B760F"/>
    <w:rsid w:val="000C4E19"/>
    <w:rsid w:val="000C7F65"/>
    <w:rsid w:val="000D307A"/>
    <w:rsid w:val="000E3661"/>
    <w:rsid w:val="000E39F7"/>
    <w:rsid w:val="000E3E89"/>
    <w:rsid w:val="000E4344"/>
    <w:rsid w:val="000F153D"/>
    <w:rsid w:val="000F2162"/>
    <w:rsid w:val="000F489E"/>
    <w:rsid w:val="000F794D"/>
    <w:rsid w:val="0010494C"/>
    <w:rsid w:val="00104BFA"/>
    <w:rsid w:val="00107C44"/>
    <w:rsid w:val="00110CF7"/>
    <w:rsid w:val="00111083"/>
    <w:rsid w:val="001112F4"/>
    <w:rsid w:val="00115869"/>
    <w:rsid w:val="00117EF1"/>
    <w:rsid w:val="00122832"/>
    <w:rsid w:val="00124F9D"/>
    <w:rsid w:val="00125F88"/>
    <w:rsid w:val="00126EBE"/>
    <w:rsid w:val="001373F6"/>
    <w:rsid w:val="00137628"/>
    <w:rsid w:val="00141403"/>
    <w:rsid w:val="0014312B"/>
    <w:rsid w:val="00143327"/>
    <w:rsid w:val="001478CC"/>
    <w:rsid w:val="00147D56"/>
    <w:rsid w:val="00147F74"/>
    <w:rsid w:val="00153BC4"/>
    <w:rsid w:val="0015762C"/>
    <w:rsid w:val="00157F46"/>
    <w:rsid w:val="001605C1"/>
    <w:rsid w:val="00161D90"/>
    <w:rsid w:val="00167923"/>
    <w:rsid w:val="001711BC"/>
    <w:rsid w:val="00175ABF"/>
    <w:rsid w:val="00177B04"/>
    <w:rsid w:val="00183F2F"/>
    <w:rsid w:val="00187E33"/>
    <w:rsid w:val="001A1A2F"/>
    <w:rsid w:val="001B1582"/>
    <w:rsid w:val="001B2889"/>
    <w:rsid w:val="001B3931"/>
    <w:rsid w:val="001B71D8"/>
    <w:rsid w:val="001C1CEF"/>
    <w:rsid w:val="001C3D44"/>
    <w:rsid w:val="001D1162"/>
    <w:rsid w:val="001D47E6"/>
    <w:rsid w:val="001D4D88"/>
    <w:rsid w:val="001D773A"/>
    <w:rsid w:val="001E4399"/>
    <w:rsid w:val="001F62A9"/>
    <w:rsid w:val="001F6BEC"/>
    <w:rsid w:val="001F7834"/>
    <w:rsid w:val="002025FB"/>
    <w:rsid w:val="00203003"/>
    <w:rsid w:val="002034BB"/>
    <w:rsid w:val="00206BE4"/>
    <w:rsid w:val="002079DC"/>
    <w:rsid w:val="002101EB"/>
    <w:rsid w:val="00210EBE"/>
    <w:rsid w:val="00212E55"/>
    <w:rsid w:val="00213326"/>
    <w:rsid w:val="00213D0E"/>
    <w:rsid w:val="00214EEA"/>
    <w:rsid w:val="00216FC7"/>
    <w:rsid w:val="00222743"/>
    <w:rsid w:val="00224DC6"/>
    <w:rsid w:val="00225DE9"/>
    <w:rsid w:val="00227106"/>
    <w:rsid w:val="00236555"/>
    <w:rsid w:val="002411FA"/>
    <w:rsid w:val="00243F51"/>
    <w:rsid w:val="00244DD3"/>
    <w:rsid w:val="00245514"/>
    <w:rsid w:val="0025307F"/>
    <w:rsid w:val="0025648E"/>
    <w:rsid w:val="00256BB6"/>
    <w:rsid w:val="00262CD5"/>
    <w:rsid w:val="00267563"/>
    <w:rsid w:val="00275B3E"/>
    <w:rsid w:val="00276239"/>
    <w:rsid w:val="00276A20"/>
    <w:rsid w:val="00285516"/>
    <w:rsid w:val="00286B91"/>
    <w:rsid w:val="002905D5"/>
    <w:rsid w:val="002935BC"/>
    <w:rsid w:val="002970F2"/>
    <w:rsid w:val="002B0990"/>
    <w:rsid w:val="002B1323"/>
    <w:rsid w:val="002B62B6"/>
    <w:rsid w:val="002B6E7C"/>
    <w:rsid w:val="002B6F55"/>
    <w:rsid w:val="002B76D4"/>
    <w:rsid w:val="002C462E"/>
    <w:rsid w:val="002C4A5C"/>
    <w:rsid w:val="002C55F3"/>
    <w:rsid w:val="002D30EE"/>
    <w:rsid w:val="002D4541"/>
    <w:rsid w:val="002D5997"/>
    <w:rsid w:val="002E44C6"/>
    <w:rsid w:val="002E5DA1"/>
    <w:rsid w:val="002F0C10"/>
    <w:rsid w:val="002F2A81"/>
    <w:rsid w:val="00302289"/>
    <w:rsid w:val="00302547"/>
    <w:rsid w:val="00305B20"/>
    <w:rsid w:val="003111DF"/>
    <w:rsid w:val="0031122C"/>
    <w:rsid w:val="00311FF8"/>
    <w:rsid w:val="00314007"/>
    <w:rsid w:val="0031545D"/>
    <w:rsid w:val="003155AE"/>
    <w:rsid w:val="00317031"/>
    <w:rsid w:val="00320B68"/>
    <w:rsid w:val="00321622"/>
    <w:rsid w:val="00322221"/>
    <w:rsid w:val="0032629B"/>
    <w:rsid w:val="00341E04"/>
    <w:rsid w:val="00342839"/>
    <w:rsid w:val="003472A2"/>
    <w:rsid w:val="00365FFA"/>
    <w:rsid w:val="003677C7"/>
    <w:rsid w:val="003678DE"/>
    <w:rsid w:val="003741A8"/>
    <w:rsid w:val="003803F5"/>
    <w:rsid w:val="00387DBA"/>
    <w:rsid w:val="003915FB"/>
    <w:rsid w:val="00391E53"/>
    <w:rsid w:val="00392366"/>
    <w:rsid w:val="003979E3"/>
    <w:rsid w:val="003A34AE"/>
    <w:rsid w:val="003B50F5"/>
    <w:rsid w:val="003B66DA"/>
    <w:rsid w:val="003B6F71"/>
    <w:rsid w:val="003C02F1"/>
    <w:rsid w:val="003C1D5D"/>
    <w:rsid w:val="003D0021"/>
    <w:rsid w:val="003D37B4"/>
    <w:rsid w:val="003D5D54"/>
    <w:rsid w:val="003D5F14"/>
    <w:rsid w:val="003E28C1"/>
    <w:rsid w:val="003E2AE7"/>
    <w:rsid w:val="003E36E4"/>
    <w:rsid w:val="003E5DEB"/>
    <w:rsid w:val="003E6C91"/>
    <w:rsid w:val="003E6E64"/>
    <w:rsid w:val="003E74B9"/>
    <w:rsid w:val="003F1850"/>
    <w:rsid w:val="003F205B"/>
    <w:rsid w:val="003F3E97"/>
    <w:rsid w:val="003F47EA"/>
    <w:rsid w:val="00400D4B"/>
    <w:rsid w:val="00411C9E"/>
    <w:rsid w:val="00412E32"/>
    <w:rsid w:val="004137A6"/>
    <w:rsid w:val="00415708"/>
    <w:rsid w:val="00417598"/>
    <w:rsid w:val="0042297C"/>
    <w:rsid w:val="0042592F"/>
    <w:rsid w:val="00426E17"/>
    <w:rsid w:val="004319D4"/>
    <w:rsid w:val="0043299A"/>
    <w:rsid w:val="0043508D"/>
    <w:rsid w:val="004420A5"/>
    <w:rsid w:val="00444567"/>
    <w:rsid w:val="00447365"/>
    <w:rsid w:val="0045544C"/>
    <w:rsid w:val="004555B8"/>
    <w:rsid w:val="004558D9"/>
    <w:rsid w:val="00460AB2"/>
    <w:rsid w:val="00460F87"/>
    <w:rsid w:val="00464817"/>
    <w:rsid w:val="0046541D"/>
    <w:rsid w:val="004701AD"/>
    <w:rsid w:val="00471FDB"/>
    <w:rsid w:val="00475AA4"/>
    <w:rsid w:val="004764DE"/>
    <w:rsid w:val="0048228E"/>
    <w:rsid w:val="004828D9"/>
    <w:rsid w:val="004840BF"/>
    <w:rsid w:val="00484272"/>
    <w:rsid w:val="00490481"/>
    <w:rsid w:val="004925E6"/>
    <w:rsid w:val="004941B6"/>
    <w:rsid w:val="00494643"/>
    <w:rsid w:val="00494EAE"/>
    <w:rsid w:val="004A32F1"/>
    <w:rsid w:val="004A61A7"/>
    <w:rsid w:val="004A6F39"/>
    <w:rsid w:val="004B0937"/>
    <w:rsid w:val="004B1927"/>
    <w:rsid w:val="004B3B25"/>
    <w:rsid w:val="004B3F50"/>
    <w:rsid w:val="004B4E08"/>
    <w:rsid w:val="004B699C"/>
    <w:rsid w:val="004B6EED"/>
    <w:rsid w:val="004C4D07"/>
    <w:rsid w:val="004C63EE"/>
    <w:rsid w:val="004D2722"/>
    <w:rsid w:val="004D40E9"/>
    <w:rsid w:val="004D6809"/>
    <w:rsid w:val="004D6DED"/>
    <w:rsid w:val="004E4CD9"/>
    <w:rsid w:val="004E6EE0"/>
    <w:rsid w:val="004E78B1"/>
    <w:rsid w:val="004F3882"/>
    <w:rsid w:val="004F4DDF"/>
    <w:rsid w:val="00501095"/>
    <w:rsid w:val="0050126D"/>
    <w:rsid w:val="005020F0"/>
    <w:rsid w:val="005037AF"/>
    <w:rsid w:val="005076CE"/>
    <w:rsid w:val="005135B1"/>
    <w:rsid w:val="00535454"/>
    <w:rsid w:val="005364DF"/>
    <w:rsid w:val="0054627D"/>
    <w:rsid w:val="00564217"/>
    <w:rsid w:val="005678C8"/>
    <w:rsid w:val="00576261"/>
    <w:rsid w:val="0058266E"/>
    <w:rsid w:val="00582C1E"/>
    <w:rsid w:val="00583B1C"/>
    <w:rsid w:val="00590F06"/>
    <w:rsid w:val="00592969"/>
    <w:rsid w:val="005935D3"/>
    <w:rsid w:val="005A6637"/>
    <w:rsid w:val="005A6B21"/>
    <w:rsid w:val="005A7098"/>
    <w:rsid w:val="005B24A0"/>
    <w:rsid w:val="005B4885"/>
    <w:rsid w:val="005B4950"/>
    <w:rsid w:val="005B6FA7"/>
    <w:rsid w:val="005C392B"/>
    <w:rsid w:val="005C68FE"/>
    <w:rsid w:val="005C790C"/>
    <w:rsid w:val="005D3255"/>
    <w:rsid w:val="005D45F4"/>
    <w:rsid w:val="005D506C"/>
    <w:rsid w:val="005D53DF"/>
    <w:rsid w:val="005D7319"/>
    <w:rsid w:val="005F00ED"/>
    <w:rsid w:val="005F21A3"/>
    <w:rsid w:val="005F2353"/>
    <w:rsid w:val="005F3CAF"/>
    <w:rsid w:val="005F4CD3"/>
    <w:rsid w:val="005F5CBE"/>
    <w:rsid w:val="006033D0"/>
    <w:rsid w:val="0060379E"/>
    <w:rsid w:val="006064E4"/>
    <w:rsid w:val="006124EB"/>
    <w:rsid w:val="00612C1D"/>
    <w:rsid w:val="00615979"/>
    <w:rsid w:val="00616E20"/>
    <w:rsid w:val="006178D0"/>
    <w:rsid w:val="0062279D"/>
    <w:rsid w:val="00632815"/>
    <w:rsid w:val="0064461B"/>
    <w:rsid w:val="00644691"/>
    <w:rsid w:val="00645F7B"/>
    <w:rsid w:val="006477FC"/>
    <w:rsid w:val="006525FD"/>
    <w:rsid w:val="006534AD"/>
    <w:rsid w:val="006551B9"/>
    <w:rsid w:val="006605D2"/>
    <w:rsid w:val="006643CF"/>
    <w:rsid w:val="0066497D"/>
    <w:rsid w:val="006654D6"/>
    <w:rsid w:val="00670A6E"/>
    <w:rsid w:val="00672504"/>
    <w:rsid w:val="00672D01"/>
    <w:rsid w:val="00673C03"/>
    <w:rsid w:val="0067720C"/>
    <w:rsid w:val="006821BF"/>
    <w:rsid w:val="0068222A"/>
    <w:rsid w:val="00684C3C"/>
    <w:rsid w:val="0068768E"/>
    <w:rsid w:val="00690018"/>
    <w:rsid w:val="006951A6"/>
    <w:rsid w:val="0069586F"/>
    <w:rsid w:val="006A21AE"/>
    <w:rsid w:val="006A22E2"/>
    <w:rsid w:val="006B1718"/>
    <w:rsid w:val="006B3398"/>
    <w:rsid w:val="006C012A"/>
    <w:rsid w:val="006C13D8"/>
    <w:rsid w:val="006C5D1D"/>
    <w:rsid w:val="006D4B1E"/>
    <w:rsid w:val="006D784B"/>
    <w:rsid w:val="006E57B0"/>
    <w:rsid w:val="006E7A21"/>
    <w:rsid w:val="006E7EE7"/>
    <w:rsid w:val="006F34D0"/>
    <w:rsid w:val="00700EB7"/>
    <w:rsid w:val="007030B7"/>
    <w:rsid w:val="00703B56"/>
    <w:rsid w:val="0070424F"/>
    <w:rsid w:val="00710951"/>
    <w:rsid w:val="007113AF"/>
    <w:rsid w:val="007121CC"/>
    <w:rsid w:val="00716AA6"/>
    <w:rsid w:val="0072183D"/>
    <w:rsid w:val="00722B1E"/>
    <w:rsid w:val="007322EF"/>
    <w:rsid w:val="007346AC"/>
    <w:rsid w:val="00735551"/>
    <w:rsid w:val="00735ECE"/>
    <w:rsid w:val="00740297"/>
    <w:rsid w:val="00747640"/>
    <w:rsid w:val="0075256D"/>
    <w:rsid w:val="00753D4E"/>
    <w:rsid w:val="00760DBE"/>
    <w:rsid w:val="007774E0"/>
    <w:rsid w:val="00780D62"/>
    <w:rsid w:val="00781CD7"/>
    <w:rsid w:val="007820BF"/>
    <w:rsid w:val="00783C7B"/>
    <w:rsid w:val="00784378"/>
    <w:rsid w:val="007942C0"/>
    <w:rsid w:val="00796117"/>
    <w:rsid w:val="007A0092"/>
    <w:rsid w:val="007A4EB2"/>
    <w:rsid w:val="007B54DE"/>
    <w:rsid w:val="007B70F9"/>
    <w:rsid w:val="007C1614"/>
    <w:rsid w:val="007C6E3C"/>
    <w:rsid w:val="007C7BEE"/>
    <w:rsid w:val="007D4598"/>
    <w:rsid w:val="007D5AAC"/>
    <w:rsid w:val="007D7483"/>
    <w:rsid w:val="007E3F6D"/>
    <w:rsid w:val="007E6162"/>
    <w:rsid w:val="007E7DEE"/>
    <w:rsid w:val="007F2A5C"/>
    <w:rsid w:val="00800CF5"/>
    <w:rsid w:val="00815EBE"/>
    <w:rsid w:val="00816B6F"/>
    <w:rsid w:val="00820840"/>
    <w:rsid w:val="00820E94"/>
    <w:rsid w:val="0082630B"/>
    <w:rsid w:val="00826C26"/>
    <w:rsid w:val="00830D49"/>
    <w:rsid w:val="0083330F"/>
    <w:rsid w:val="008347D3"/>
    <w:rsid w:val="0083799F"/>
    <w:rsid w:val="00842E69"/>
    <w:rsid w:val="008501C1"/>
    <w:rsid w:val="00852F27"/>
    <w:rsid w:val="008576F5"/>
    <w:rsid w:val="00861761"/>
    <w:rsid w:val="00862945"/>
    <w:rsid w:val="0087066D"/>
    <w:rsid w:val="0087598D"/>
    <w:rsid w:val="00875F86"/>
    <w:rsid w:val="0088240C"/>
    <w:rsid w:val="00884564"/>
    <w:rsid w:val="00884B94"/>
    <w:rsid w:val="00885AFE"/>
    <w:rsid w:val="00886EB9"/>
    <w:rsid w:val="00887F54"/>
    <w:rsid w:val="00891C60"/>
    <w:rsid w:val="008921AB"/>
    <w:rsid w:val="0089356C"/>
    <w:rsid w:val="00893C27"/>
    <w:rsid w:val="00894660"/>
    <w:rsid w:val="008953D1"/>
    <w:rsid w:val="00897B78"/>
    <w:rsid w:val="008A2481"/>
    <w:rsid w:val="008A6AE2"/>
    <w:rsid w:val="008B0118"/>
    <w:rsid w:val="008B31A5"/>
    <w:rsid w:val="008B71FA"/>
    <w:rsid w:val="008C28F2"/>
    <w:rsid w:val="008C7347"/>
    <w:rsid w:val="008D01FA"/>
    <w:rsid w:val="008D03F9"/>
    <w:rsid w:val="008D4C6A"/>
    <w:rsid w:val="008D6B8D"/>
    <w:rsid w:val="008E6583"/>
    <w:rsid w:val="008E7643"/>
    <w:rsid w:val="008F3585"/>
    <w:rsid w:val="008F3A81"/>
    <w:rsid w:val="008F461B"/>
    <w:rsid w:val="008F48EB"/>
    <w:rsid w:val="00901693"/>
    <w:rsid w:val="00902608"/>
    <w:rsid w:val="00907A9D"/>
    <w:rsid w:val="00911860"/>
    <w:rsid w:val="0091200A"/>
    <w:rsid w:val="009151D4"/>
    <w:rsid w:val="00920658"/>
    <w:rsid w:val="009214A9"/>
    <w:rsid w:val="00921503"/>
    <w:rsid w:val="009228EE"/>
    <w:rsid w:val="00925C1D"/>
    <w:rsid w:val="00934F2C"/>
    <w:rsid w:val="009509AD"/>
    <w:rsid w:val="00954CBA"/>
    <w:rsid w:val="00954F4E"/>
    <w:rsid w:val="00955AFE"/>
    <w:rsid w:val="009570B7"/>
    <w:rsid w:val="0095749F"/>
    <w:rsid w:val="00962745"/>
    <w:rsid w:val="00966550"/>
    <w:rsid w:val="009733F5"/>
    <w:rsid w:val="009739F1"/>
    <w:rsid w:val="00980993"/>
    <w:rsid w:val="00981E21"/>
    <w:rsid w:val="00984CDB"/>
    <w:rsid w:val="00994C18"/>
    <w:rsid w:val="009A2F8D"/>
    <w:rsid w:val="009A3D72"/>
    <w:rsid w:val="009A56F8"/>
    <w:rsid w:val="009A69AA"/>
    <w:rsid w:val="009A6F31"/>
    <w:rsid w:val="009B1BB1"/>
    <w:rsid w:val="009B21F9"/>
    <w:rsid w:val="009B47F9"/>
    <w:rsid w:val="009B6DEC"/>
    <w:rsid w:val="009B7D82"/>
    <w:rsid w:val="009C0CAA"/>
    <w:rsid w:val="009C1EE2"/>
    <w:rsid w:val="009D4347"/>
    <w:rsid w:val="009D4CDD"/>
    <w:rsid w:val="009D6D64"/>
    <w:rsid w:val="009D75D3"/>
    <w:rsid w:val="009E5447"/>
    <w:rsid w:val="009E68D0"/>
    <w:rsid w:val="009E6EF3"/>
    <w:rsid w:val="009F1089"/>
    <w:rsid w:val="009F15C0"/>
    <w:rsid w:val="009F4BA4"/>
    <w:rsid w:val="00A001E9"/>
    <w:rsid w:val="00A00720"/>
    <w:rsid w:val="00A134D2"/>
    <w:rsid w:val="00A14B24"/>
    <w:rsid w:val="00A16241"/>
    <w:rsid w:val="00A256E2"/>
    <w:rsid w:val="00A27EB3"/>
    <w:rsid w:val="00A30C9F"/>
    <w:rsid w:val="00A344E1"/>
    <w:rsid w:val="00A34584"/>
    <w:rsid w:val="00A35BB4"/>
    <w:rsid w:val="00A37A8C"/>
    <w:rsid w:val="00A4346E"/>
    <w:rsid w:val="00A43CB9"/>
    <w:rsid w:val="00A44478"/>
    <w:rsid w:val="00A449E8"/>
    <w:rsid w:val="00A50BCD"/>
    <w:rsid w:val="00A55C87"/>
    <w:rsid w:val="00A700FF"/>
    <w:rsid w:val="00A70F4D"/>
    <w:rsid w:val="00A74D4C"/>
    <w:rsid w:val="00A752C2"/>
    <w:rsid w:val="00A75ECF"/>
    <w:rsid w:val="00A761DB"/>
    <w:rsid w:val="00A86F6B"/>
    <w:rsid w:val="00A87C9A"/>
    <w:rsid w:val="00A90EA0"/>
    <w:rsid w:val="00A92DEF"/>
    <w:rsid w:val="00AA0C28"/>
    <w:rsid w:val="00AA2225"/>
    <w:rsid w:val="00AA36FD"/>
    <w:rsid w:val="00AA5DD6"/>
    <w:rsid w:val="00AB1228"/>
    <w:rsid w:val="00AC0DC1"/>
    <w:rsid w:val="00AC43AC"/>
    <w:rsid w:val="00AC5E80"/>
    <w:rsid w:val="00AD3A5E"/>
    <w:rsid w:val="00AE0449"/>
    <w:rsid w:val="00AE6945"/>
    <w:rsid w:val="00AF058C"/>
    <w:rsid w:val="00AF0A46"/>
    <w:rsid w:val="00AF1F96"/>
    <w:rsid w:val="00AF4273"/>
    <w:rsid w:val="00AF5A34"/>
    <w:rsid w:val="00B00E22"/>
    <w:rsid w:val="00B02C01"/>
    <w:rsid w:val="00B03B94"/>
    <w:rsid w:val="00B12306"/>
    <w:rsid w:val="00B16366"/>
    <w:rsid w:val="00B178D2"/>
    <w:rsid w:val="00B26C88"/>
    <w:rsid w:val="00B3119B"/>
    <w:rsid w:val="00B34FC4"/>
    <w:rsid w:val="00B5179D"/>
    <w:rsid w:val="00B54BDE"/>
    <w:rsid w:val="00B61E34"/>
    <w:rsid w:val="00B6464F"/>
    <w:rsid w:val="00B73416"/>
    <w:rsid w:val="00B74D40"/>
    <w:rsid w:val="00B87C77"/>
    <w:rsid w:val="00B87FED"/>
    <w:rsid w:val="00B90640"/>
    <w:rsid w:val="00B92FD6"/>
    <w:rsid w:val="00B936E5"/>
    <w:rsid w:val="00B96F2F"/>
    <w:rsid w:val="00B97639"/>
    <w:rsid w:val="00BA04C9"/>
    <w:rsid w:val="00BA1FEC"/>
    <w:rsid w:val="00BA2081"/>
    <w:rsid w:val="00BA43A3"/>
    <w:rsid w:val="00BA4EFD"/>
    <w:rsid w:val="00BA530A"/>
    <w:rsid w:val="00BA574A"/>
    <w:rsid w:val="00BB049B"/>
    <w:rsid w:val="00BB1C0C"/>
    <w:rsid w:val="00BB439F"/>
    <w:rsid w:val="00BB4604"/>
    <w:rsid w:val="00BB7FAA"/>
    <w:rsid w:val="00BC2D3E"/>
    <w:rsid w:val="00BD246C"/>
    <w:rsid w:val="00BD2BB2"/>
    <w:rsid w:val="00BD4F72"/>
    <w:rsid w:val="00BD62A5"/>
    <w:rsid w:val="00BD643F"/>
    <w:rsid w:val="00BE1509"/>
    <w:rsid w:val="00BE59F9"/>
    <w:rsid w:val="00BF1F2F"/>
    <w:rsid w:val="00BF3204"/>
    <w:rsid w:val="00BF5B58"/>
    <w:rsid w:val="00BF76AA"/>
    <w:rsid w:val="00C006D4"/>
    <w:rsid w:val="00C03E96"/>
    <w:rsid w:val="00C04D6D"/>
    <w:rsid w:val="00C0597F"/>
    <w:rsid w:val="00C07EB8"/>
    <w:rsid w:val="00C11D7B"/>
    <w:rsid w:val="00C14B33"/>
    <w:rsid w:val="00C16538"/>
    <w:rsid w:val="00C2437B"/>
    <w:rsid w:val="00C248A3"/>
    <w:rsid w:val="00C278FC"/>
    <w:rsid w:val="00C33C6C"/>
    <w:rsid w:val="00C36EB4"/>
    <w:rsid w:val="00C4339F"/>
    <w:rsid w:val="00C43407"/>
    <w:rsid w:val="00C465CC"/>
    <w:rsid w:val="00C476C5"/>
    <w:rsid w:val="00C47C0D"/>
    <w:rsid w:val="00C5187B"/>
    <w:rsid w:val="00C51A12"/>
    <w:rsid w:val="00C51FDD"/>
    <w:rsid w:val="00C52B2C"/>
    <w:rsid w:val="00C5796D"/>
    <w:rsid w:val="00C57D3F"/>
    <w:rsid w:val="00C63EA7"/>
    <w:rsid w:val="00C81A24"/>
    <w:rsid w:val="00C81E7B"/>
    <w:rsid w:val="00C83491"/>
    <w:rsid w:val="00C8684B"/>
    <w:rsid w:val="00C87EE3"/>
    <w:rsid w:val="00C97558"/>
    <w:rsid w:val="00CA22AF"/>
    <w:rsid w:val="00CA4EB7"/>
    <w:rsid w:val="00CA5EAB"/>
    <w:rsid w:val="00CB1A93"/>
    <w:rsid w:val="00CB586F"/>
    <w:rsid w:val="00CC057E"/>
    <w:rsid w:val="00CC26E3"/>
    <w:rsid w:val="00CC52D8"/>
    <w:rsid w:val="00CD0E86"/>
    <w:rsid w:val="00CD19F4"/>
    <w:rsid w:val="00CD1CD4"/>
    <w:rsid w:val="00CD3D87"/>
    <w:rsid w:val="00CD60E9"/>
    <w:rsid w:val="00CD682C"/>
    <w:rsid w:val="00CD6A67"/>
    <w:rsid w:val="00CD7107"/>
    <w:rsid w:val="00CE2312"/>
    <w:rsid w:val="00CE231F"/>
    <w:rsid w:val="00CE6575"/>
    <w:rsid w:val="00CF150F"/>
    <w:rsid w:val="00CF1764"/>
    <w:rsid w:val="00CF220A"/>
    <w:rsid w:val="00CF2310"/>
    <w:rsid w:val="00CF3596"/>
    <w:rsid w:val="00CF48EC"/>
    <w:rsid w:val="00CF66A1"/>
    <w:rsid w:val="00D01D82"/>
    <w:rsid w:val="00D1222D"/>
    <w:rsid w:val="00D34FA3"/>
    <w:rsid w:val="00D3524E"/>
    <w:rsid w:val="00D40DA9"/>
    <w:rsid w:val="00D44899"/>
    <w:rsid w:val="00D45A51"/>
    <w:rsid w:val="00D46BDE"/>
    <w:rsid w:val="00D51D07"/>
    <w:rsid w:val="00D54A6F"/>
    <w:rsid w:val="00D55238"/>
    <w:rsid w:val="00D55C41"/>
    <w:rsid w:val="00D55F3F"/>
    <w:rsid w:val="00D57C4C"/>
    <w:rsid w:val="00D62516"/>
    <w:rsid w:val="00D63049"/>
    <w:rsid w:val="00D64599"/>
    <w:rsid w:val="00D722D7"/>
    <w:rsid w:val="00D727E3"/>
    <w:rsid w:val="00D818B8"/>
    <w:rsid w:val="00D81F41"/>
    <w:rsid w:val="00D85E84"/>
    <w:rsid w:val="00DB1910"/>
    <w:rsid w:val="00DB1B1D"/>
    <w:rsid w:val="00DB1D11"/>
    <w:rsid w:val="00DB2989"/>
    <w:rsid w:val="00DB382F"/>
    <w:rsid w:val="00DC08ED"/>
    <w:rsid w:val="00DC1D60"/>
    <w:rsid w:val="00DC504D"/>
    <w:rsid w:val="00DC5D0D"/>
    <w:rsid w:val="00DD0301"/>
    <w:rsid w:val="00DD1356"/>
    <w:rsid w:val="00DD3BB6"/>
    <w:rsid w:val="00DD6B82"/>
    <w:rsid w:val="00DE0CBC"/>
    <w:rsid w:val="00DE1C5C"/>
    <w:rsid w:val="00DE5295"/>
    <w:rsid w:val="00DE6383"/>
    <w:rsid w:val="00DE72F7"/>
    <w:rsid w:val="00DF02F7"/>
    <w:rsid w:val="00DF6497"/>
    <w:rsid w:val="00E02796"/>
    <w:rsid w:val="00E067E9"/>
    <w:rsid w:val="00E06FDB"/>
    <w:rsid w:val="00E10FCC"/>
    <w:rsid w:val="00E12D7C"/>
    <w:rsid w:val="00E13E4A"/>
    <w:rsid w:val="00E14B7E"/>
    <w:rsid w:val="00E1714A"/>
    <w:rsid w:val="00E1768A"/>
    <w:rsid w:val="00E21F02"/>
    <w:rsid w:val="00E25ACD"/>
    <w:rsid w:val="00E30A5F"/>
    <w:rsid w:val="00E32E95"/>
    <w:rsid w:val="00E34791"/>
    <w:rsid w:val="00E35E8B"/>
    <w:rsid w:val="00E36C6C"/>
    <w:rsid w:val="00E41671"/>
    <w:rsid w:val="00E41A66"/>
    <w:rsid w:val="00E41DCD"/>
    <w:rsid w:val="00E444AD"/>
    <w:rsid w:val="00E44DC5"/>
    <w:rsid w:val="00E459C6"/>
    <w:rsid w:val="00E46289"/>
    <w:rsid w:val="00E55372"/>
    <w:rsid w:val="00E567EB"/>
    <w:rsid w:val="00E57D81"/>
    <w:rsid w:val="00E628B1"/>
    <w:rsid w:val="00E62B6B"/>
    <w:rsid w:val="00E630E2"/>
    <w:rsid w:val="00E644A7"/>
    <w:rsid w:val="00E675EF"/>
    <w:rsid w:val="00E67AF1"/>
    <w:rsid w:val="00E72B54"/>
    <w:rsid w:val="00E73F8E"/>
    <w:rsid w:val="00E755B0"/>
    <w:rsid w:val="00E76178"/>
    <w:rsid w:val="00E7740B"/>
    <w:rsid w:val="00E80084"/>
    <w:rsid w:val="00E85208"/>
    <w:rsid w:val="00E9418F"/>
    <w:rsid w:val="00E9637B"/>
    <w:rsid w:val="00EA3E82"/>
    <w:rsid w:val="00EA653B"/>
    <w:rsid w:val="00EB491B"/>
    <w:rsid w:val="00EC23D0"/>
    <w:rsid w:val="00EC4BDA"/>
    <w:rsid w:val="00EC7392"/>
    <w:rsid w:val="00ED0AB7"/>
    <w:rsid w:val="00ED58BF"/>
    <w:rsid w:val="00ED5E12"/>
    <w:rsid w:val="00ED74AC"/>
    <w:rsid w:val="00EE097A"/>
    <w:rsid w:val="00EE249B"/>
    <w:rsid w:val="00EE4594"/>
    <w:rsid w:val="00EE6759"/>
    <w:rsid w:val="00EF0502"/>
    <w:rsid w:val="00EF113E"/>
    <w:rsid w:val="00EF1EC7"/>
    <w:rsid w:val="00EF261F"/>
    <w:rsid w:val="00EF372B"/>
    <w:rsid w:val="00EF4CB1"/>
    <w:rsid w:val="00EF54C2"/>
    <w:rsid w:val="00EF5B20"/>
    <w:rsid w:val="00EF67F2"/>
    <w:rsid w:val="00F013A1"/>
    <w:rsid w:val="00F02E09"/>
    <w:rsid w:val="00F03CE3"/>
    <w:rsid w:val="00F07204"/>
    <w:rsid w:val="00F11E1B"/>
    <w:rsid w:val="00F12140"/>
    <w:rsid w:val="00F13DF1"/>
    <w:rsid w:val="00F147D8"/>
    <w:rsid w:val="00F1731F"/>
    <w:rsid w:val="00F27647"/>
    <w:rsid w:val="00F27C8A"/>
    <w:rsid w:val="00F3369D"/>
    <w:rsid w:val="00F37C00"/>
    <w:rsid w:val="00F37F48"/>
    <w:rsid w:val="00F40CF8"/>
    <w:rsid w:val="00F40DB4"/>
    <w:rsid w:val="00F43D70"/>
    <w:rsid w:val="00F442A4"/>
    <w:rsid w:val="00F511C8"/>
    <w:rsid w:val="00F54369"/>
    <w:rsid w:val="00F5486D"/>
    <w:rsid w:val="00F54B9E"/>
    <w:rsid w:val="00F57501"/>
    <w:rsid w:val="00F57D8D"/>
    <w:rsid w:val="00F60849"/>
    <w:rsid w:val="00F63DE0"/>
    <w:rsid w:val="00F642E7"/>
    <w:rsid w:val="00F647A5"/>
    <w:rsid w:val="00F65589"/>
    <w:rsid w:val="00F66FCD"/>
    <w:rsid w:val="00F67408"/>
    <w:rsid w:val="00F733E9"/>
    <w:rsid w:val="00F759F0"/>
    <w:rsid w:val="00F77F88"/>
    <w:rsid w:val="00F81BF6"/>
    <w:rsid w:val="00F90E1D"/>
    <w:rsid w:val="00F93C32"/>
    <w:rsid w:val="00F960F8"/>
    <w:rsid w:val="00F97890"/>
    <w:rsid w:val="00FA35EE"/>
    <w:rsid w:val="00FA59A6"/>
    <w:rsid w:val="00FA6B48"/>
    <w:rsid w:val="00FB0274"/>
    <w:rsid w:val="00FB307A"/>
    <w:rsid w:val="00FC51E7"/>
    <w:rsid w:val="00FC7C30"/>
    <w:rsid w:val="00FD41C3"/>
    <w:rsid w:val="00FD74C8"/>
    <w:rsid w:val="00FE290B"/>
    <w:rsid w:val="00FE4414"/>
    <w:rsid w:val="00FF1102"/>
    <w:rsid w:val="00FF1AE8"/>
    <w:rsid w:val="00FF43E2"/>
    <w:rsid w:val="00FF4BE1"/>
    <w:rsid w:val="00FF5389"/>
    <w:rsid w:val="00FF53F4"/>
    <w:rsid w:val="00FF553C"/>
    <w:rsid w:val="00FF58F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FDBBC1"/>
  <w15:docId w15:val="{6F0CA39E-35A6-4E79-8302-ADDD928C3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F1AE8"/>
    <w:rPr>
      <w:sz w:val="24"/>
      <w:szCs w:val="24"/>
    </w:rPr>
  </w:style>
  <w:style w:type="paragraph" w:styleId="Ttulo1">
    <w:name w:val="heading 1"/>
    <w:basedOn w:val="Normal"/>
    <w:next w:val="Normal"/>
    <w:qFormat/>
    <w:rsid w:val="00F40CF8"/>
    <w:pPr>
      <w:keepNext/>
      <w:outlineLvl w:val="0"/>
    </w:pPr>
    <w:rPr>
      <w:rFonts w:ascii="Verdana" w:hAnsi="Verdana"/>
      <w:b/>
      <w:bCs/>
      <w:sz w:val="15"/>
    </w:rPr>
  </w:style>
  <w:style w:type="paragraph" w:styleId="Ttulo2">
    <w:name w:val="heading 2"/>
    <w:basedOn w:val="Normal"/>
    <w:next w:val="Normal"/>
    <w:qFormat/>
    <w:rsid w:val="00893C27"/>
    <w:pPr>
      <w:keepNext/>
      <w:spacing w:before="240" w:after="60"/>
      <w:outlineLvl w:val="1"/>
    </w:pPr>
    <w:rPr>
      <w:rFonts w:ascii="Arial" w:hAnsi="Arial" w:cs="Arial"/>
      <w:b/>
      <w:bCs/>
      <w:i/>
      <w:iCs/>
      <w:sz w:val="28"/>
      <w:szCs w:val="28"/>
    </w:rPr>
  </w:style>
  <w:style w:type="paragraph" w:styleId="Ttulo5">
    <w:name w:val="heading 5"/>
    <w:basedOn w:val="Normal"/>
    <w:next w:val="Normal"/>
    <w:qFormat/>
    <w:rsid w:val="004D6DED"/>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F40CF8"/>
    <w:pPr>
      <w:spacing w:before="100" w:after="100"/>
    </w:pPr>
    <w:rPr>
      <w:rFonts w:ascii="Arial Unicode MS" w:eastAsia="Arial Unicode MS" w:hAnsi="Arial Unicode MS"/>
      <w:szCs w:val="20"/>
    </w:rPr>
  </w:style>
  <w:style w:type="paragraph" w:styleId="Textoindependiente2">
    <w:name w:val="Body Text 2"/>
    <w:basedOn w:val="Normal"/>
    <w:rsid w:val="00F40CF8"/>
    <w:pPr>
      <w:jc w:val="both"/>
    </w:pPr>
    <w:rPr>
      <w:rFonts w:ascii="Arial" w:hAnsi="Arial"/>
      <w:sz w:val="16"/>
      <w:szCs w:val="20"/>
    </w:rPr>
  </w:style>
  <w:style w:type="paragraph" w:styleId="Ttulo">
    <w:name w:val="Title"/>
    <w:basedOn w:val="Normal"/>
    <w:qFormat/>
    <w:rsid w:val="00F40CF8"/>
    <w:pPr>
      <w:spacing w:before="120" w:after="120"/>
      <w:jc w:val="center"/>
    </w:pPr>
    <w:rPr>
      <w:rFonts w:ascii="ErasItcTMed" w:hAnsi="ErasItcTMed"/>
      <w:b/>
      <w:sz w:val="16"/>
      <w:szCs w:val="20"/>
      <w:lang w:val="es-CL"/>
    </w:rPr>
  </w:style>
  <w:style w:type="paragraph" w:styleId="Encabezado">
    <w:name w:val="header"/>
    <w:basedOn w:val="Normal"/>
    <w:rsid w:val="00F40CF8"/>
    <w:pPr>
      <w:tabs>
        <w:tab w:val="center" w:pos="4252"/>
        <w:tab w:val="right" w:pos="8504"/>
      </w:tabs>
    </w:pPr>
  </w:style>
  <w:style w:type="paragraph" w:styleId="Subttulo">
    <w:name w:val="Subtitle"/>
    <w:basedOn w:val="Normal"/>
    <w:qFormat/>
    <w:rsid w:val="00F40CF8"/>
    <w:pPr>
      <w:spacing w:before="480" w:after="120"/>
    </w:pPr>
    <w:rPr>
      <w:rFonts w:ascii="ErasItcTMed" w:hAnsi="ErasItcTMed"/>
      <w:b/>
      <w:sz w:val="16"/>
      <w:szCs w:val="20"/>
      <w:lang w:val="es-CL"/>
    </w:rPr>
  </w:style>
  <w:style w:type="paragraph" w:styleId="Textoindependiente">
    <w:name w:val="Body Text"/>
    <w:basedOn w:val="Normal"/>
    <w:link w:val="TextoindependienteCar"/>
    <w:rsid w:val="00F40CF8"/>
    <w:rPr>
      <w:rFonts w:ascii="Arial" w:hAnsi="Arial"/>
      <w:color w:val="000000"/>
      <w:sz w:val="22"/>
      <w:szCs w:val="20"/>
      <w:lang w:val="es-ES_tradnl"/>
    </w:rPr>
  </w:style>
  <w:style w:type="paragraph" w:styleId="Piedepgina">
    <w:name w:val="footer"/>
    <w:basedOn w:val="Normal"/>
    <w:link w:val="PiedepginaCar"/>
    <w:uiPriority w:val="99"/>
    <w:rsid w:val="00F40CF8"/>
    <w:pPr>
      <w:tabs>
        <w:tab w:val="center" w:pos="4252"/>
        <w:tab w:val="right" w:pos="8504"/>
      </w:tabs>
    </w:pPr>
    <w:rPr>
      <w:szCs w:val="20"/>
    </w:rPr>
  </w:style>
  <w:style w:type="paragraph" w:styleId="Sangradetextonormal">
    <w:name w:val="Body Text Indent"/>
    <w:basedOn w:val="Normal"/>
    <w:rsid w:val="00F40CF8"/>
    <w:pPr>
      <w:jc w:val="both"/>
    </w:pPr>
    <w:rPr>
      <w:rFonts w:ascii="ErasItcTMed" w:hAnsi="ErasItcTMed"/>
      <w:sz w:val="18"/>
      <w:szCs w:val="20"/>
      <w:lang w:val="es-ES_tradnl"/>
    </w:rPr>
  </w:style>
  <w:style w:type="character" w:styleId="Hipervnculo">
    <w:name w:val="Hyperlink"/>
    <w:uiPriority w:val="99"/>
    <w:rsid w:val="00DD3BB6"/>
    <w:rPr>
      <w:color w:val="0000FF"/>
      <w:u w:val="single"/>
    </w:rPr>
  </w:style>
  <w:style w:type="paragraph" w:customStyle="1" w:styleId="Textoindependiente21">
    <w:name w:val="Texto independiente 21"/>
    <w:basedOn w:val="Normal"/>
    <w:rsid w:val="008B31A5"/>
    <w:rPr>
      <w:rFonts w:ascii="Courier New" w:hAnsi="Courier New"/>
      <w:sz w:val="16"/>
      <w:szCs w:val="20"/>
      <w:lang w:eastAsia="es-CL"/>
    </w:rPr>
  </w:style>
  <w:style w:type="character" w:styleId="Refdecomentario">
    <w:name w:val="annotation reference"/>
    <w:semiHidden/>
    <w:rsid w:val="00820840"/>
    <w:rPr>
      <w:sz w:val="16"/>
      <w:szCs w:val="16"/>
    </w:rPr>
  </w:style>
  <w:style w:type="paragraph" w:styleId="Textocomentario">
    <w:name w:val="annotation text"/>
    <w:basedOn w:val="Normal"/>
    <w:semiHidden/>
    <w:rsid w:val="00820840"/>
    <w:rPr>
      <w:sz w:val="20"/>
      <w:szCs w:val="20"/>
    </w:rPr>
  </w:style>
  <w:style w:type="paragraph" w:styleId="Asuntodelcomentario">
    <w:name w:val="annotation subject"/>
    <w:basedOn w:val="Textocomentario"/>
    <w:next w:val="Textocomentario"/>
    <w:semiHidden/>
    <w:rsid w:val="00820840"/>
    <w:rPr>
      <w:b/>
      <w:bCs/>
    </w:rPr>
  </w:style>
  <w:style w:type="paragraph" w:styleId="Textodeglobo">
    <w:name w:val="Balloon Text"/>
    <w:basedOn w:val="Normal"/>
    <w:link w:val="TextodegloboCar"/>
    <w:uiPriority w:val="99"/>
    <w:semiHidden/>
    <w:rsid w:val="00820840"/>
    <w:rPr>
      <w:rFonts w:ascii="Tahoma" w:hAnsi="Tahoma"/>
      <w:sz w:val="16"/>
      <w:szCs w:val="16"/>
    </w:rPr>
  </w:style>
  <w:style w:type="paragraph" w:customStyle="1" w:styleId="BodyText21">
    <w:name w:val="Body Text 21"/>
    <w:basedOn w:val="Normal"/>
    <w:rsid w:val="00894660"/>
    <w:rPr>
      <w:rFonts w:ascii="Courier New" w:hAnsi="Courier New"/>
      <w:sz w:val="16"/>
      <w:szCs w:val="20"/>
    </w:rPr>
  </w:style>
  <w:style w:type="character" w:customStyle="1" w:styleId="TextoindependienteCar">
    <w:name w:val="Texto independiente Car"/>
    <w:link w:val="Textoindependiente"/>
    <w:rsid w:val="00EC4BDA"/>
    <w:rPr>
      <w:rFonts w:ascii="Arial" w:hAnsi="Arial"/>
      <w:snapToGrid/>
      <w:color w:val="000000"/>
      <w:sz w:val="22"/>
      <w:lang w:val="es-ES_tradnl" w:eastAsia="es-ES"/>
    </w:rPr>
  </w:style>
  <w:style w:type="paragraph" w:styleId="Textoindependiente3">
    <w:name w:val="Body Text 3"/>
    <w:basedOn w:val="Normal"/>
    <w:link w:val="Textoindependiente3Car"/>
    <w:rsid w:val="00321622"/>
    <w:pPr>
      <w:spacing w:after="120"/>
    </w:pPr>
    <w:rPr>
      <w:sz w:val="16"/>
      <w:szCs w:val="16"/>
    </w:rPr>
  </w:style>
  <w:style w:type="character" w:customStyle="1" w:styleId="Textoindependiente3Car">
    <w:name w:val="Texto independiente 3 Car"/>
    <w:link w:val="Textoindependiente3"/>
    <w:rsid w:val="00321622"/>
    <w:rPr>
      <w:sz w:val="16"/>
      <w:szCs w:val="16"/>
    </w:rPr>
  </w:style>
  <w:style w:type="character" w:customStyle="1" w:styleId="TextodegloboCar">
    <w:name w:val="Texto de globo Car"/>
    <w:link w:val="Textodeglobo"/>
    <w:uiPriority w:val="99"/>
    <w:semiHidden/>
    <w:rsid w:val="00494643"/>
    <w:rPr>
      <w:rFonts w:ascii="Tahoma" w:hAnsi="Tahoma" w:cs="Tahoma"/>
      <w:sz w:val="16"/>
      <w:szCs w:val="16"/>
      <w:lang w:val="es-ES" w:eastAsia="es-ES"/>
    </w:rPr>
  </w:style>
  <w:style w:type="paragraph" w:styleId="Prrafodelista">
    <w:name w:val="List Paragraph"/>
    <w:basedOn w:val="Normal"/>
    <w:uiPriority w:val="34"/>
    <w:qFormat/>
    <w:rsid w:val="00494643"/>
    <w:pPr>
      <w:ind w:left="708"/>
    </w:pPr>
  </w:style>
  <w:style w:type="character" w:customStyle="1" w:styleId="PiedepginaCar">
    <w:name w:val="Pie de página Car"/>
    <w:link w:val="Piedepgina"/>
    <w:uiPriority w:val="99"/>
    <w:rsid w:val="00AC5E80"/>
    <w:rPr>
      <w:sz w:val="24"/>
      <w:lang w:val="es-ES" w:eastAsia="es-ES"/>
    </w:rPr>
  </w:style>
  <w:style w:type="table" w:styleId="Tablaconcuadrcula">
    <w:name w:val="Table Grid"/>
    <w:basedOn w:val="Tablanormal"/>
    <w:rsid w:val="00B73416"/>
    <w:rPr>
      <w:lang w:val="es-CL"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Correo37">
    <w:name w:val="EstiloCorreo37"/>
    <w:semiHidden/>
    <w:rsid w:val="00BE1509"/>
    <w:rPr>
      <w:rFonts w:ascii="Arial" w:hAnsi="Arial" w:cs="Arial"/>
      <w:color w:val="0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93841">
      <w:bodyDiv w:val="1"/>
      <w:marLeft w:val="0"/>
      <w:marRight w:val="0"/>
      <w:marTop w:val="0"/>
      <w:marBottom w:val="0"/>
      <w:divBdr>
        <w:top w:val="none" w:sz="0" w:space="0" w:color="auto"/>
        <w:left w:val="none" w:sz="0" w:space="0" w:color="auto"/>
        <w:bottom w:val="none" w:sz="0" w:space="0" w:color="auto"/>
        <w:right w:val="none" w:sz="0" w:space="0" w:color="auto"/>
      </w:divBdr>
    </w:div>
    <w:div w:id="94598539">
      <w:bodyDiv w:val="1"/>
      <w:marLeft w:val="0"/>
      <w:marRight w:val="0"/>
      <w:marTop w:val="0"/>
      <w:marBottom w:val="0"/>
      <w:divBdr>
        <w:top w:val="none" w:sz="0" w:space="0" w:color="auto"/>
        <w:left w:val="none" w:sz="0" w:space="0" w:color="auto"/>
        <w:bottom w:val="none" w:sz="0" w:space="0" w:color="auto"/>
        <w:right w:val="none" w:sz="0" w:space="0" w:color="auto"/>
      </w:divBdr>
    </w:div>
    <w:div w:id="122433120">
      <w:bodyDiv w:val="1"/>
      <w:marLeft w:val="0"/>
      <w:marRight w:val="0"/>
      <w:marTop w:val="0"/>
      <w:marBottom w:val="0"/>
      <w:divBdr>
        <w:top w:val="none" w:sz="0" w:space="0" w:color="auto"/>
        <w:left w:val="none" w:sz="0" w:space="0" w:color="auto"/>
        <w:bottom w:val="none" w:sz="0" w:space="0" w:color="auto"/>
        <w:right w:val="none" w:sz="0" w:space="0" w:color="auto"/>
      </w:divBdr>
    </w:div>
    <w:div w:id="183859637">
      <w:bodyDiv w:val="1"/>
      <w:marLeft w:val="0"/>
      <w:marRight w:val="0"/>
      <w:marTop w:val="0"/>
      <w:marBottom w:val="0"/>
      <w:divBdr>
        <w:top w:val="none" w:sz="0" w:space="0" w:color="auto"/>
        <w:left w:val="none" w:sz="0" w:space="0" w:color="auto"/>
        <w:bottom w:val="none" w:sz="0" w:space="0" w:color="auto"/>
        <w:right w:val="none" w:sz="0" w:space="0" w:color="auto"/>
      </w:divBdr>
    </w:div>
    <w:div w:id="238289140">
      <w:bodyDiv w:val="1"/>
      <w:marLeft w:val="0"/>
      <w:marRight w:val="0"/>
      <w:marTop w:val="0"/>
      <w:marBottom w:val="0"/>
      <w:divBdr>
        <w:top w:val="none" w:sz="0" w:space="0" w:color="auto"/>
        <w:left w:val="none" w:sz="0" w:space="0" w:color="auto"/>
        <w:bottom w:val="none" w:sz="0" w:space="0" w:color="auto"/>
        <w:right w:val="none" w:sz="0" w:space="0" w:color="auto"/>
      </w:divBdr>
    </w:div>
    <w:div w:id="287783512">
      <w:bodyDiv w:val="1"/>
      <w:marLeft w:val="0"/>
      <w:marRight w:val="0"/>
      <w:marTop w:val="0"/>
      <w:marBottom w:val="0"/>
      <w:divBdr>
        <w:top w:val="none" w:sz="0" w:space="0" w:color="auto"/>
        <w:left w:val="none" w:sz="0" w:space="0" w:color="auto"/>
        <w:bottom w:val="none" w:sz="0" w:space="0" w:color="auto"/>
        <w:right w:val="none" w:sz="0" w:space="0" w:color="auto"/>
      </w:divBdr>
    </w:div>
    <w:div w:id="293876750">
      <w:bodyDiv w:val="1"/>
      <w:marLeft w:val="0"/>
      <w:marRight w:val="0"/>
      <w:marTop w:val="0"/>
      <w:marBottom w:val="0"/>
      <w:divBdr>
        <w:top w:val="none" w:sz="0" w:space="0" w:color="auto"/>
        <w:left w:val="none" w:sz="0" w:space="0" w:color="auto"/>
        <w:bottom w:val="none" w:sz="0" w:space="0" w:color="auto"/>
        <w:right w:val="none" w:sz="0" w:space="0" w:color="auto"/>
      </w:divBdr>
    </w:div>
    <w:div w:id="377556293">
      <w:bodyDiv w:val="1"/>
      <w:marLeft w:val="0"/>
      <w:marRight w:val="0"/>
      <w:marTop w:val="0"/>
      <w:marBottom w:val="0"/>
      <w:divBdr>
        <w:top w:val="none" w:sz="0" w:space="0" w:color="auto"/>
        <w:left w:val="none" w:sz="0" w:space="0" w:color="auto"/>
        <w:bottom w:val="none" w:sz="0" w:space="0" w:color="auto"/>
        <w:right w:val="none" w:sz="0" w:space="0" w:color="auto"/>
      </w:divBdr>
    </w:div>
    <w:div w:id="460079086">
      <w:bodyDiv w:val="1"/>
      <w:marLeft w:val="0"/>
      <w:marRight w:val="0"/>
      <w:marTop w:val="0"/>
      <w:marBottom w:val="0"/>
      <w:divBdr>
        <w:top w:val="none" w:sz="0" w:space="0" w:color="auto"/>
        <w:left w:val="none" w:sz="0" w:space="0" w:color="auto"/>
        <w:bottom w:val="none" w:sz="0" w:space="0" w:color="auto"/>
        <w:right w:val="none" w:sz="0" w:space="0" w:color="auto"/>
      </w:divBdr>
    </w:div>
    <w:div w:id="461339280">
      <w:bodyDiv w:val="1"/>
      <w:marLeft w:val="0"/>
      <w:marRight w:val="0"/>
      <w:marTop w:val="0"/>
      <w:marBottom w:val="0"/>
      <w:divBdr>
        <w:top w:val="none" w:sz="0" w:space="0" w:color="auto"/>
        <w:left w:val="none" w:sz="0" w:space="0" w:color="auto"/>
        <w:bottom w:val="none" w:sz="0" w:space="0" w:color="auto"/>
        <w:right w:val="none" w:sz="0" w:space="0" w:color="auto"/>
      </w:divBdr>
    </w:div>
    <w:div w:id="466314133">
      <w:bodyDiv w:val="1"/>
      <w:marLeft w:val="0"/>
      <w:marRight w:val="0"/>
      <w:marTop w:val="0"/>
      <w:marBottom w:val="0"/>
      <w:divBdr>
        <w:top w:val="none" w:sz="0" w:space="0" w:color="auto"/>
        <w:left w:val="none" w:sz="0" w:space="0" w:color="auto"/>
        <w:bottom w:val="none" w:sz="0" w:space="0" w:color="auto"/>
        <w:right w:val="none" w:sz="0" w:space="0" w:color="auto"/>
      </w:divBdr>
    </w:div>
    <w:div w:id="583223696">
      <w:bodyDiv w:val="1"/>
      <w:marLeft w:val="0"/>
      <w:marRight w:val="0"/>
      <w:marTop w:val="0"/>
      <w:marBottom w:val="0"/>
      <w:divBdr>
        <w:top w:val="none" w:sz="0" w:space="0" w:color="auto"/>
        <w:left w:val="none" w:sz="0" w:space="0" w:color="auto"/>
        <w:bottom w:val="none" w:sz="0" w:space="0" w:color="auto"/>
        <w:right w:val="none" w:sz="0" w:space="0" w:color="auto"/>
      </w:divBdr>
    </w:div>
    <w:div w:id="600842942">
      <w:bodyDiv w:val="1"/>
      <w:marLeft w:val="0"/>
      <w:marRight w:val="0"/>
      <w:marTop w:val="0"/>
      <w:marBottom w:val="0"/>
      <w:divBdr>
        <w:top w:val="none" w:sz="0" w:space="0" w:color="auto"/>
        <w:left w:val="none" w:sz="0" w:space="0" w:color="auto"/>
        <w:bottom w:val="none" w:sz="0" w:space="0" w:color="auto"/>
        <w:right w:val="none" w:sz="0" w:space="0" w:color="auto"/>
      </w:divBdr>
    </w:div>
    <w:div w:id="764573594">
      <w:bodyDiv w:val="1"/>
      <w:marLeft w:val="0"/>
      <w:marRight w:val="0"/>
      <w:marTop w:val="0"/>
      <w:marBottom w:val="0"/>
      <w:divBdr>
        <w:top w:val="none" w:sz="0" w:space="0" w:color="auto"/>
        <w:left w:val="none" w:sz="0" w:space="0" w:color="auto"/>
        <w:bottom w:val="none" w:sz="0" w:space="0" w:color="auto"/>
        <w:right w:val="none" w:sz="0" w:space="0" w:color="auto"/>
      </w:divBdr>
    </w:div>
    <w:div w:id="840315987">
      <w:bodyDiv w:val="1"/>
      <w:marLeft w:val="0"/>
      <w:marRight w:val="0"/>
      <w:marTop w:val="0"/>
      <w:marBottom w:val="0"/>
      <w:divBdr>
        <w:top w:val="none" w:sz="0" w:space="0" w:color="auto"/>
        <w:left w:val="none" w:sz="0" w:space="0" w:color="auto"/>
        <w:bottom w:val="none" w:sz="0" w:space="0" w:color="auto"/>
        <w:right w:val="none" w:sz="0" w:space="0" w:color="auto"/>
      </w:divBdr>
    </w:div>
    <w:div w:id="847256423">
      <w:bodyDiv w:val="1"/>
      <w:marLeft w:val="0"/>
      <w:marRight w:val="0"/>
      <w:marTop w:val="0"/>
      <w:marBottom w:val="0"/>
      <w:divBdr>
        <w:top w:val="none" w:sz="0" w:space="0" w:color="auto"/>
        <w:left w:val="none" w:sz="0" w:space="0" w:color="auto"/>
        <w:bottom w:val="none" w:sz="0" w:space="0" w:color="auto"/>
        <w:right w:val="none" w:sz="0" w:space="0" w:color="auto"/>
      </w:divBdr>
    </w:div>
    <w:div w:id="894202550">
      <w:bodyDiv w:val="1"/>
      <w:marLeft w:val="0"/>
      <w:marRight w:val="0"/>
      <w:marTop w:val="0"/>
      <w:marBottom w:val="0"/>
      <w:divBdr>
        <w:top w:val="none" w:sz="0" w:space="0" w:color="auto"/>
        <w:left w:val="none" w:sz="0" w:space="0" w:color="auto"/>
        <w:bottom w:val="none" w:sz="0" w:space="0" w:color="auto"/>
        <w:right w:val="none" w:sz="0" w:space="0" w:color="auto"/>
      </w:divBdr>
    </w:div>
    <w:div w:id="951519136">
      <w:bodyDiv w:val="1"/>
      <w:marLeft w:val="0"/>
      <w:marRight w:val="0"/>
      <w:marTop w:val="0"/>
      <w:marBottom w:val="0"/>
      <w:divBdr>
        <w:top w:val="none" w:sz="0" w:space="0" w:color="auto"/>
        <w:left w:val="none" w:sz="0" w:space="0" w:color="auto"/>
        <w:bottom w:val="none" w:sz="0" w:space="0" w:color="auto"/>
        <w:right w:val="none" w:sz="0" w:space="0" w:color="auto"/>
      </w:divBdr>
    </w:div>
    <w:div w:id="962883995">
      <w:bodyDiv w:val="1"/>
      <w:marLeft w:val="0"/>
      <w:marRight w:val="0"/>
      <w:marTop w:val="0"/>
      <w:marBottom w:val="0"/>
      <w:divBdr>
        <w:top w:val="none" w:sz="0" w:space="0" w:color="auto"/>
        <w:left w:val="none" w:sz="0" w:space="0" w:color="auto"/>
        <w:bottom w:val="none" w:sz="0" w:space="0" w:color="auto"/>
        <w:right w:val="none" w:sz="0" w:space="0" w:color="auto"/>
      </w:divBdr>
    </w:div>
    <w:div w:id="988092311">
      <w:bodyDiv w:val="1"/>
      <w:marLeft w:val="0"/>
      <w:marRight w:val="0"/>
      <w:marTop w:val="0"/>
      <w:marBottom w:val="0"/>
      <w:divBdr>
        <w:top w:val="none" w:sz="0" w:space="0" w:color="auto"/>
        <w:left w:val="none" w:sz="0" w:space="0" w:color="auto"/>
        <w:bottom w:val="none" w:sz="0" w:space="0" w:color="auto"/>
        <w:right w:val="none" w:sz="0" w:space="0" w:color="auto"/>
      </w:divBdr>
    </w:div>
    <w:div w:id="1056703578">
      <w:bodyDiv w:val="1"/>
      <w:marLeft w:val="0"/>
      <w:marRight w:val="0"/>
      <w:marTop w:val="0"/>
      <w:marBottom w:val="0"/>
      <w:divBdr>
        <w:top w:val="none" w:sz="0" w:space="0" w:color="auto"/>
        <w:left w:val="none" w:sz="0" w:space="0" w:color="auto"/>
        <w:bottom w:val="none" w:sz="0" w:space="0" w:color="auto"/>
        <w:right w:val="none" w:sz="0" w:space="0" w:color="auto"/>
      </w:divBdr>
    </w:div>
    <w:div w:id="1155335239">
      <w:bodyDiv w:val="1"/>
      <w:marLeft w:val="0"/>
      <w:marRight w:val="0"/>
      <w:marTop w:val="0"/>
      <w:marBottom w:val="0"/>
      <w:divBdr>
        <w:top w:val="none" w:sz="0" w:space="0" w:color="auto"/>
        <w:left w:val="none" w:sz="0" w:space="0" w:color="auto"/>
        <w:bottom w:val="none" w:sz="0" w:space="0" w:color="auto"/>
        <w:right w:val="none" w:sz="0" w:space="0" w:color="auto"/>
      </w:divBdr>
    </w:div>
    <w:div w:id="1166018611">
      <w:bodyDiv w:val="1"/>
      <w:marLeft w:val="0"/>
      <w:marRight w:val="0"/>
      <w:marTop w:val="0"/>
      <w:marBottom w:val="0"/>
      <w:divBdr>
        <w:top w:val="none" w:sz="0" w:space="0" w:color="auto"/>
        <w:left w:val="none" w:sz="0" w:space="0" w:color="auto"/>
        <w:bottom w:val="none" w:sz="0" w:space="0" w:color="auto"/>
        <w:right w:val="none" w:sz="0" w:space="0" w:color="auto"/>
      </w:divBdr>
    </w:div>
    <w:div w:id="1183393628">
      <w:bodyDiv w:val="1"/>
      <w:marLeft w:val="0"/>
      <w:marRight w:val="0"/>
      <w:marTop w:val="0"/>
      <w:marBottom w:val="0"/>
      <w:divBdr>
        <w:top w:val="none" w:sz="0" w:space="0" w:color="auto"/>
        <w:left w:val="none" w:sz="0" w:space="0" w:color="auto"/>
        <w:bottom w:val="none" w:sz="0" w:space="0" w:color="auto"/>
        <w:right w:val="none" w:sz="0" w:space="0" w:color="auto"/>
      </w:divBdr>
    </w:div>
    <w:div w:id="1226986010">
      <w:bodyDiv w:val="1"/>
      <w:marLeft w:val="0"/>
      <w:marRight w:val="0"/>
      <w:marTop w:val="0"/>
      <w:marBottom w:val="0"/>
      <w:divBdr>
        <w:top w:val="none" w:sz="0" w:space="0" w:color="auto"/>
        <w:left w:val="none" w:sz="0" w:space="0" w:color="auto"/>
        <w:bottom w:val="none" w:sz="0" w:space="0" w:color="auto"/>
        <w:right w:val="none" w:sz="0" w:space="0" w:color="auto"/>
      </w:divBdr>
    </w:div>
    <w:div w:id="1438599229">
      <w:bodyDiv w:val="1"/>
      <w:marLeft w:val="0"/>
      <w:marRight w:val="0"/>
      <w:marTop w:val="0"/>
      <w:marBottom w:val="0"/>
      <w:divBdr>
        <w:top w:val="none" w:sz="0" w:space="0" w:color="auto"/>
        <w:left w:val="none" w:sz="0" w:space="0" w:color="auto"/>
        <w:bottom w:val="none" w:sz="0" w:space="0" w:color="auto"/>
        <w:right w:val="none" w:sz="0" w:space="0" w:color="auto"/>
      </w:divBdr>
    </w:div>
    <w:div w:id="1707218486">
      <w:bodyDiv w:val="1"/>
      <w:marLeft w:val="0"/>
      <w:marRight w:val="0"/>
      <w:marTop w:val="0"/>
      <w:marBottom w:val="0"/>
      <w:divBdr>
        <w:top w:val="none" w:sz="0" w:space="0" w:color="auto"/>
        <w:left w:val="none" w:sz="0" w:space="0" w:color="auto"/>
        <w:bottom w:val="none" w:sz="0" w:space="0" w:color="auto"/>
        <w:right w:val="none" w:sz="0" w:space="0" w:color="auto"/>
      </w:divBdr>
    </w:div>
    <w:div w:id="1707949124">
      <w:bodyDiv w:val="1"/>
      <w:marLeft w:val="0"/>
      <w:marRight w:val="0"/>
      <w:marTop w:val="0"/>
      <w:marBottom w:val="0"/>
      <w:divBdr>
        <w:top w:val="none" w:sz="0" w:space="0" w:color="auto"/>
        <w:left w:val="none" w:sz="0" w:space="0" w:color="auto"/>
        <w:bottom w:val="none" w:sz="0" w:space="0" w:color="auto"/>
        <w:right w:val="none" w:sz="0" w:space="0" w:color="auto"/>
      </w:divBdr>
    </w:div>
    <w:div w:id="1725136632">
      <w:bodyDiv w:val="1"/>
      <w:marLeft w:val="0"/>
      <w:marRight w:val="0"/>
      <w:marTop w:val="0"/>
      <w:marBottom w:val="0"/>
      <w:divBdr>
        <w:top w:val="none" w:sz="0" w:space="0" w:color="auto"/>
        <w:left w:val="none" w:sz="0" w:space="0" w:color="auto"/>
        <w:bottom w:val="none" w:sz="0" w:space="0" w:color="auto"/>
        <w:right w:val="none" w:sz="0" w:space="0" w:color="auto"/>
      </w:divBdr>
    </w:div>
    <w:div w:id="1736125555">
      <w:bodyDiv w:val="1"/>
      <w:marLeft w:val="0"/>
      <w:marRight w:val="0"/>
      <w:marTop w:val="0"/>
      <w:marBottom w:val="0"/>
      <w:divBdr>
        <w:top w:val="none" w:sz="0" w:space="0" w:color="auto"/>
        <w:left w:val="none" w:sz="0" w:space="0" w:color="auto"/>
        <w:bottom w:val="none" w:sz="0" w:space="0" w:color="auto"/>
        <w:right w:val="none" w:sz="0" w:space="0" w:color="auto"/>
      </w:divBdr>
    </w:div>
    <w:div w:id="1762489553">
      <w:bodyDiv w:val="1"/>
      <w:marLeft w:val="0"/>
      <w:marRight w:val="0"/>
      <w:marTop w:val="0"/>
      <w:marBottom w:val="0"/>
      <w:divBdr>
        <w:top w:val="none" w:sz="0" w:space="0" w:color="auto"/>
        <w:left w:val="none" w:sz="0" w:space="0" w:color="auto"/>
        <w:bottom w:val="none" w:sz="0" w:space="0" w:color="auto"/>
        <w:right w:val="none" w:sz="0" w:space="0" w:color="auto"/>
      </w:divBdr>
    </w:div>
    <w:div w:id="1816142416">
      <w:bodyDiv w:val="1"/>
      <w:marLeft w:val="0"/>
      <w:marRight w:val="0"/>
      <w:marTop w:val="0"/>
      <w:marBottom w:val="0"/>
      <w:divBdr>
        <w:top w:val="none" w:sz="0" w:space="0" w:color="auto"/>
        <w:left w:val="none" w:sz="0" w:space="0" w:color="auto"/>
        <w:bottom w:val="none" w:sz="0" w:space="0" w:color="auto"/>
        <w:right w:val="none" w:sz="0" w:space="0" w:color="auto"/>
      </w:divBdr>
    </w:div>
    <w:div w:id="1955208899">
      <w:bodyDiv w:val="1"/>
      <w:marLeft w:val="0"/>
      <w:marRight w:val="0"/>
      <w:marTop w:val="0"/>
      <w:marBottom w:val="0"/>
      <w:divBdr>
        <w:top w:val="none" w:sz="0" w:space="0" w:color="auto"/>
        <w:left w:val="none" w:sz="0" w:space="0" w:color="auto"/>
        <w:bottom w:val="none" w:sz="0" w:space="0" w:color="auto"/>
        <w:right w:val="none" w:sz="0" w:space="0" w:color="auto"/>
      </w:divBdr>
    </w:div>
    <w:div w:id="1992249599">
      <w:bodyDiv w:val="1"/>
      <w:marLeft w:val="0"/>
      <w:marRight w:val="0"/>
      <w:marTop w:val="0"/>
      <w:marBottom w:val="0"/>
      <w:divBdr>
        <w:top w:val="none" w:sz="0" w:space="0" w:color="auto"/>
        <w:left w:val="none" w:sz="0" w:space="0" w:color="auto"/>
        <w:bottom w:val="none" w:sz="0" w:space="0" w:color="auto"/>
        <w:right w:val="none" w:sz="0" w:space="0" w:color="auto"/>
      </w:divBdr>
    </w:div>
    <w:div w:id="2055351115">
      <w:bodyDiv w:val="1"/>
      <w:marLeft w:val="0"/>
      <w:marRight w:val="0"/>
      <w:marTop w:val="0"/>
      <w:marBottom w:val="0"/>
      <w:divBdr>
        <w:top w:val="none" w:sz="0" w:space="0" w:color="auto"/>
        <w:left w:val="none" w:sz="0" w:space="0" w:color="auto"/>
        <w:bottom w:val="none" w:sz="0" w:space="0" w:color="auto"/>
        <w:right w:val="none" w:sz="0" w:space="0" w:color="auto"/>
      </w:divBdr>
    </w:div>
    <w:div w:id="2082098497">
      <w:bodyDiv w:val="1"/>
      <w:marLeft w:val="0"/>
      <w:marRight w:val="0"/>
      <w:marTop w:val="0"/>
      <w:marBottom w:val="0"/>
      <w:divBdr>
        <w:top w:val="none" w:sz="0" w:space="0" w:color="auto"/>
        <w:left w:val="none" w:sz="0" w:space="0" w:color="auto"/>
        <w:bottom w:val="none" w:sz="0" w:space="0" w:color="auto"/>
        <w:right w:val="none" w:sz="0" w:space="0" w:color="auto"/>
      </w:divBdr>
    </w:div>
    <w:div w:id="2091584659">
      <w:bodyDiv w:val="1"/>
      <w:marLeft w:val="0"/>
      <w:marRight w:val="0"/>
      <w:marTop w:val="0"/>
      <w:marBottom w:val="0"/>
      <w:divBdr>
        <w:top w:val="none" w:sz="0" w:space="0" w:color="auto"/>
        <w:left w:val="none" w:sz="0" w:space="0" w:color="auto"/>
        <w:bottom w:val="none" w:sz="0" w:space="0" w:color="auto"/>
        <w:right w:val="none" w:sz="0" w:space="0" w:color="auto"/>
      </w:divBdr>
    </w:div>
    <w:div w:id="211578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niestros.ChilePC@Acegroup.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93D13-A1EB-4C3E-BE39-39B13FC90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23</Pages>
  <Words>13694</Words>
  <Characters>75322</Characters>
  <Application>Microsoft Office Word</Application>
  <DocSecurity>0</DocSecurity>
  <Lines>627</Lines>
  <Paragraphs>177</Paragraphs>
  <ScaleCrop>false</ScaleCrop>
  <HeadingPairs>
    <vt:vector size="2" baseType="variant">
      <vt:variant>
        <vt:lpstr>Título</vt:lpstr>
      </vt:variant>
      <vt:variant>
        <vt:i4>1</vt:i4>
      </vt:variant>
    </vt:vector>
  </HeadingPairs>
  <TitlesOfParts>
    <vt:vector size="1" baseType="lpstr">
      <vt:lpstr>MATERIA ASEGURADA</vt:lpstr>
    </vt:vector>
  </TitlesOfParts>
  <Company>Workgroup</Company>
  <LinksUpToDate>false</LinksUpToDate>
  <CharactersWithSpaces>88839</CharactersWithSpaces>
  <SharedDoc>false</SharedDoc>
  <HLinks>
    <vt:vector size="18" baseType="variant">
      <vt:variant>
        <vt:i4>6815800</vt:i4>
      </vt:variant>
      <vt:variant>
        <vt:i4>6</vt:i4>
      </vt:variant>
      <vt:variant>
        <vt:i4>0</vt:i4>
      </vt:variant>
      <vt:variant>
        <vt:i4>5</vt:i4>
      </vt:variant>
      <vt:variant>
        <vt:lpwstr>http://www.ddachile.cl/</vt:lpwstr>
      </vt:variant>
      <vt:variant>
        <vt:lpwstr/>
      </vt:variant>
      <vt:variant>
        <vt:i4>7012410</vt:i4>
      </vt:variant>
      <vt:variant>
        <vt:i4>3</vt:i4>
      </vt:variant>
      <vt:variant>
        <vt:i4>0</vt:i4>
      </vt:variant>
      <vt:variant>
        <vt:i4>5</vt:i4>
      </vt:variant>
      <vt:variant>
        <vt:lpwstr>http://www.aach.cl/</vt:lpwstr>
      </vt:variant>
      <vt:variant>
        <vt:lpwstr/>
      </vt:variant>
      <vt:variant>
        <vt:i4>6750308</vt:i4>
      </vt:variant>
      <vt:variant>
        <vt:i4>0</vt:i4>
      </vt:variant>
      <vt:variant>
        <vt:i4>0</vt:i4>
      </vt:variant>
      <vt:variant>
        <vt:i4>5</vt:i4>
      </vt:variant>
      <vt:variant>
        <vt:lpwstr>http://www.svs.cl/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 ASEGURADA</dc:title>
  <dc:creator>vero</dc:creator>
  <cp:lastModifiedBy>Marisol Reyes</cp:lastModifiedBy>
  <cp:revision>4</cp:revision>
  <cp:lastPrinted>2016-03-23T14:30:00Z</cp:lastPrinted>
  <dcterms:created xsi:type="dcterms:W3CDTF">2017-04-17T19:24:00Z</dcterms:created>
  <dcterms:modified xsi:type="dcterms:W3CDTF">2017-04-17T20:40:00Z</dcterms:modified>
</cp:coreProperties>
</file>